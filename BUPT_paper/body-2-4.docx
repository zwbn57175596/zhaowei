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ECC" w:rsidRPr="006F21CA" w:rsidRDefault="00911ECC" w:rsidP="00263A25">
      <w:pPr>
        <w:rPr>
          <w:rFonts w:ascii="黑体" w:eastAsia="黑体"/>
          <w:b/>
          <w:sz w:val="28"/>
          <w:szCs w:val="28"/>
        </w:rPr>
      </w:pPr>
      <w:r w:rsidRPr="006F21CA">
        <w:rPr>
          <w:rFonts w:ascii="黑体" w:eastAsia="黑体" w:hint="eastAsia"/>
          <w:b/>
          <w:sz w:val="28"/>
          <w:szCs w:val="28"/>
        </w:rPr>
        <w:t xml:space="preserve">密级：保密期限：  </w:t>
      </w:r>
    </w:p>
    <w:p w:rsidR="00911ECC" w:rsidRDefault="00911ECC">
      <w:pPr>
        <w:rPr>
          <w:b/>
          <w:sz w:val="28"/>
          <w:szCs w:val="28"/>
        </w:rPr>
      </w:pPr>
    </w:p>
    <w:p w:rsidR="00911ECC" w:rsidRDefault="00911ECC">
      <w:pPr>
        <w:jc w:val="center"/>
      </w:pPr>
      <w:r>
        <w:rPr>
          <w:rFonts w:hint="eastAsia"/>
        </w:rPr>
        <w:t xml:space="preserve"> </w:t>
      </w:r>
      <w:r w:rsidR="00993F28">
        <w:rPr>
          <w:rFonts w:hint="eastAsia"/>
          <w:noProof/>
        </w:rPr>
        <w:drawing>
          <wp:inline distT="0" distB="0" distL="0" distR="0">
            <wp:extent cx="4709160" cy="1143000"/>
            <wp:effectExtent l="0" t="0" r="0" b="0"/>
            <wp:docPr id="1" name="Picture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江泽民题词"/>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9160" cy="1143000"/>
                    </a:xfrm>
                    <a:prstGeom prst="rect">
                      <a:avLst/>
                    </a:prstGeom>
                    <a:noFill/>
                    <a:ln>
                      <a:noFill/>
                    </a:ln>
                  </pic:spPr>
                </pic:pic>
              </a:graphicData>
            </a:graphic>
          </wp:inline>
        </w:drawing>
      </w:r>
    </w:p>
    <w:p w:rsidR="00911ECC" w:rsidRDefault="00911ECC">
      <w:pPr>
        <w:jc w:val="center"/>
        <w:rPr>
          <w:rFonts w:ascii="黑体" w:eastAsia="黑体"/>
          <w:b/>
          <w:sz w:val="64"/>
          <w:szCs w:val="52"/>
        </w:rPr>
      </w:pPr>
      <w:r>
        <w:rPr>
          <w:rFonts w:ascii="黑体" w:eastAsia="黑体" w:hint="eastAsia"/>
          <w:b/>
          <w:sz w:val="64"/>
          <w:szCs w:val="52"/>
        </w:rPr>
        <w:t>硕士学位论文</w:t>
      </w:r>
    </w:p>
    <w:p w:rsidR="00911ECC" w:rsidRDefault="00911ECC">
      <w:pPr>
        <w:jc w:val="center"/>
      </w:pPr>
    </w:p>
    <w:p w:rsidR="00911ECC" w:rsidRDefault="00993F28">
      <w:pPr>
        <w:jc w:val="center"/>
      </w:pPr>
      <w:r>
        <w:rPr>
          <w:rFonts w:hint="eastAsia"/>
          <w:noProof/>
        </w:rPr>
        <w:drawing>
          <wp:inline distT="0" distB="0" distL="0" distR="0">
            <wp:extent cx="1120140" cy="1097280"/>
            <wp:effectExtent l="0" t="0" r="0" b="0"/>
            <wp:docPr id="2" name="Picture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0140" cy="1097280"/>
                    </a:xfrm>
                    <a:prstGeom prst="rect">
                      <a:avLst/>
                    </a:prstGeom>
                    <a:noFill/>
                    <a:ln>
                      <a:noFill/>
                    </a:ln>
                  </pic:spPr>
                </pic:pic>
              </a:graphicData>
            </a:graphic>
          </wp:inline>
        </w:drawing>
      </w:r>
    </w:p>
    <w:p w:rsidR="00911ECC" w:rsidRDefault="00911ECC">
      <w:pPr>
        <w:jc w:val="center"/>
        <w:rPr>
          <w:rFonts w:ascii="黑体" w:eastAsia="黑体"/>
          <w:b/>
          <w:sz w:val="52"/>
          <w:szCs w:val="52"/>
        </w:rPr>
      </w:pPr>
      <w:r>
        <w:rPr>
          <w:rFonts w:ascii="黑体" w:eastAsia="黑体" w:hint="eastAsia"/>
          <w:b/>
          <w:sz w:val="52"/>
          <w:szCs w:val="52"/>
        </w:rPr>
        <w:t xml:space="preserve">  </w:t>
      </w:r>
    </w:p>
    <w:p w:rsidR="00911ECC" w:rsidRDefault="00911ECC"/>
    <w:p w:rsidR="00CA201D" w:rsidRDefault="00911ECC" w:rsidP="00B55083">
      <w:pPr>
        <w:ind w:firstLineChars="300" w:firstLine="1084"/>
        <w:rPr>
          <w:b/>
          <w:sz w:val="36"/>
          <w:szCs w:val="32"/>
          <w:u w:val="single"/>
        </w:rPr>
      </w:pPr>
      <w:r>
        <w:rPr>
          <w:rFonts w:hint="eastAsia"/>
          <w:b/>
          <w:sz w:val="36"/>
          <w:szCs w:val="32"/>
        </w:rPr>
        <w:t>题目：</w:t>
      </w:r>
      <w:r w:rsidR="00D43AEF" w:rsidRPr="00D34CFD">
        <w:rPr>
          <w:rFonts w:hint="eastAsia"/>
          <w:b/>
          <w:sz w:val="36"/>
          <w:szCs w:val="32"/>
          <w:u w:val="single"/>
        </w:rPr>
        <w:t>企业移动协同</w:t>
      </w:r>
      <w:r w:rsidR="00C12868" w:rsidRPr="00D34CFD">
        <w:rPr>
          <w:rFonts w:hint="eastAsia"/>
          <w:b/>
          <w:sz w:val="36"/>
          <w:szCs w:val="32"/>
          <w:u w:val="single"/>
        </w:rPr>
        <w:t>云</w:t>
      </w:r>
      <w:r w:rsidR="00D43AEF" w:rsidRPr="00D34CFD">
        <w:rPr>
          <w:rFonts w:hint="eastAsia"/>
          <w:b/>
          <w:sz w:val="36"/>
          <w:szCs w:val="32"/>
          <w:u w:val="single"/>
        </w:rPr>
        <w:t>办公</w:t>
      </w:r>
      <w:r w:rsidR="007F074A">
        <w:rPr>
          <w:rFonts w:hint="eastAsia"/>
          <w:b/>
          <w:sz w:val="36"/>
          <w:szCs w:val="32"/>
          <w:u w:val="single"/>
        </w:rPr>
        <w:t>系统</w:t>
      </w:r>
    </w:p>
    <w:p w:rsidR="00911ECC" w:rsidRPr="00604948" w:rsidRDefault="007F074A" w:rsidP="00B55083">
      <w:pPr>
        <w:ind w:firstLineChars="300" w:firstLine="1084"/>
        <w:jc w:val="right"/>
        <w:rPr>
          <w:b/>
          <w:sz w:val="36"/>
          <w:szCs w:val="32"/>
          <w:u w:val="single"/>
        </w:rPr>
      </w:pPr>
      <w:r>
        <w:rPr>
          <w:rFonts w:hint="eastAsia"/>
          <w:b/>
          <w:sz w:val="36"/>
          <w:szCs w:val="32"/>
          <w:u w:val="single"/>
        </w:rPr>
        <w:t>——工作圈</w:t>
      </w:r>
      <w:r w:rsidR="00D43AEF" w:rsidRPr="00D34CFD">
        <w:rPr>
          <w:rFonts w:hint="eastAsia"/>
          <w:b/>
          <w:sz w:val="36"/>
          <w:szCs w:val="32"/>
          <w:u w:val="single"/>
        </w:rPr>
        <w:t>的设计与实现</w:t>
      </w:r>
    </w:p>
    <w:p w:rsidR="00911ECC" w:rsidRDefault="00911ECC" w:rsidP="00B55083">
      <w:pPr>
        <w:ind w:firstLineChars="495" w:firstLine="1590"/>
        <w:rPr>
          <w:b/>
          <w:sz w:val="32"/>
          <w:szCs w:val="32"/>
          <w:u w:val="single"/>
        </w:rPr>
      </w:pPr>
    </w:p>
    <w:p w:rsidR="00911ECC" w:rsidRDefault="00911ECC"/>
    <w:p w:rsidR="00911ECC" w:rsidRDefault="00911ECC" w:rsidP="00B55083">
      <w:pPr>
        <w:ind w:firstLineChars="890" w:firstLine="2502"/>
        <w:jc w:val="left"/>
        <w:rPr>
          <w:b/>
          <w:sz w:val="28"/>
          <w:szCs w:val="28"/>
          <w:u w:val="single"/>
        </w:rPr>
      </w:pPr>
      <w:r>
        <w:rPr>
          <w:rFonts w:hint="eastAsia"/>
          <w:b/>
          <w:sz w:val="28"/>
          <w:szCs w:val="28"/>
        </w:rPr>
        <w:t>学</w:t>
      </w:r>
      <w:r w:rsidR="008314C6">
        <w:rPr>
          <w:rFonts w:hint="eastAsia"/>
          <w:b/>
          <w:sz w:val="28"/>
          <w:szCs w:val="28"/>
        </w:rPr>
        <w:t xml:space="preserve">  </w:t>
      </w:r>
      <w:r>
        <w:rPr>
          <w:rFonts w:hint="eastAsia"/>
          <w:b/>
          <w:sz w:val="28"/>
          <w:szCs w:val="28"/>
        </w:rPr>
        <w:t>号：</w:t>
      </w:r>
      <w:r>
        <w:rPr>
          <w:rFonts w:hint="eastAsia"/>
          <w:b/>
          <w:sz w:val="28"/>
          <w:szCs w:val="28"/>
          <w:u w:val="single"/>
        </w:rPr>
        <w:t xml:space="preserve"> </w:t>
      </w:r>
      <w:r w:rsidR="008314C6">
        <w:rPr>
          <w:rFonts w:hint="eastAsia"/>
          <w:b/>
          <w:sz w:val="28"/>
          <w:szCs w:val="28"/>
          <w:u w:val="single"/>
        </w:rPr>
        <w:t xml:space="preserve">  2011127136    </w:t>
      </w:r>
    </w:p>
    <w:p w:rsidR="00911ECC" w:rsidRDefault="00911ECC" w:rsidP="00B55083">
      <w:pPr>
        <w:ind w:firstLineChars="890" w:firstLine="2502"/>
        <w:jc w:val="left"/>
        <w:rPr>
          <w:b/>
          <w:sz w:val="28"/>
          <w:szCs w:val="28"/>
          <w:u w:val="single"/>
        </w:rPr>
      </w:pPr>
      <w:r>
        <w:rPr>
          <w:rFonts w:hint="eastAsia"/>
          <w:b/>
          <w:sz w:val="28"/>
          <w:szCs w:val="28"/>
        </w:rPr>
        <w:t>姓</w:t>
      </w:r>
      <w:r w:rsidR="008314C6">
        <w:rPr>
          <w:rFonts w:hint="eastAsia"/>
          <w:b/>
          <w:sz w:val="28"/>
          <w:szCs w:val="28"/>
        </w:rPr>
        <w:t xml:space="preserve">  </w:t>
      </w:r>
      <w:r>
        <w:rPr>
          <w:rFonts w:hint="eastAsia"/>
          <w:b/>
          <w:sz w:val="28"/>
          <w:szCs w:val="28"/>
        </w:rPr>
        <w:t>名：</w:t>
      </w:r>
      <w:r>
        <w:rPr>
          <w:rFonts w:hint="eastAsia"/>
          <w:b/>
          <w:sz w:val="28"/>
          <w:szCs w:val="28"/>
          <w:u w:val="single"/>
        </w:rPr>
        <w:t xml:space="preserve"> </w:t>
      </w:r>
      <w:r w:rsidR="008314C6">
        <w:rPr>
          <w:rFonts w:hint="eastAsia"/>
          <w:b/>
          <w:sz w:val="28"/>
          <w:szCs w:val="28"/>
          <w:u w:val="single"/>
        </w:rPr>
        <w:t xml:space="preserve">     </w:t>
      </w:r>
      <w:r w:rsidR="008314C6">
        <w:rPr>
          <w:rFonts w:hint="eastAsia"/>
          <w:b/>
          <w:sz w:val="28"/>
          <w:szCs w:val="28"/>
          <w:u w:val="single"/>
        </w:rPr>
        <w:t>赵炜</w:t>
      </w:r>
      <w:r w:rsidR="008314C6">
        <w:rPr>
          <w:rFonts w:hint="eastAsia"/>
          <w:b/>
          <w:sz w:val="28"/>
          <w:szCs w:val="28"/>
          <w:u w:val="single"/>
        </w:rPr>
        <w:t xml:space="preserve">       </w:t>
      </w:r>
    </w:p>
    <w:p w:rsidR="00911ECC" w:rsidRDefault="00911ECC" w:rsidP="00B55083">
      <w:pPr>
        <w:ind w:firstLineChars="890" w:firstLine="2502"/>
        <w:jc w:val="left"/>
        <w:rPr>
          <w:b/>
          <w:sz w:val="28"/>
          <w:szCs w:val="28"/>
          <w:u w:val="single"/>
        </w:rPr>
      </w:pPr>
      <w:r>
        <w:rPr>
          <w:rFonts w:hint="eastAsia"/>
          <w:b/>
          <w:sz w:val="28"/>
          <w:szCs w:val="28"/>
        </w:rPr>
        <w:t>专</w:t>
      </w:r>
      <w:r w:rsidR="008314C6">
        <w:rPr>
          <w:rFonts w:hint="eastAsia"/>
          <w:b/>
          <w:sz w:val="28"/>
          <w:szCs w:val="28"/>
        </w:rPr>
        <w:t xml:space="preserve">  </w:t>
      </w:r>
      <w:r>
        <w:rPr>
          <w:rFonts w:hint="eastAsia"/>
          <w:b/>
          <w:sz w:val="28"/>
          <w:szCs w:val="28"/>
        </w:rPr>
        <w:t>业：</w:t>
      </w:r>
      <w:r>
        <w:rPr>
          <w:rFonts w:hint="eastAsia"/>
          <w:b/>
          <w:sz w:val="28"/>
          <w:szCs w:val="28"/>
          <w:u w:val="single"/>
        </w:rPr>
        <w:t xml:space="preserve"> </w:t>
      </w:r>
      <w:r w:rsidR="008314C6">
        <w:rPr>
          <w:rFonts w:hint="eastAsia"/>
          <w:b/>
          <w:sz w:val="28"/>
          <w:szCs w:val="28"/>
          <w:u w:val="single"/>
        </w:rPr>
        <w:t xml:space="preserve">   </w:t>
      </w:r>
      <w:r w:rsidR="008314C6">
        <w:rPr>
          <w:rFonts w:hint="eastAsia"/>
          <w:b/>
          <w:sz w:val="28"/>
          <w:szCs w:val="28"/>
          <w:u w:val="single"/>
        </w:rPr>
        <w:t>软件工程</w:t>
      </w:r>
      <w:r w:rsidR="008314C6">
        <w:rPr>
          <w:rFonts w:hint="eastAsia"/>
          <w:b/>
          <w:sz w:val="28"/>
          <w:szCs w:val="28"/>
          <w:u w:val="single"/>
        </w:rPr>
        <w:t xml:space="preserve">     </w:t>
      </w:r>
    </w:p>
    <w:p w:rsidR="00911ECC" w:rsidRDefault="00911ECC" w:rsidP="00B55083">
      <w:pPr>
        <w:ind w:firstLineChars="890" w:firstLine="2502"/>
        <w:jc w:val="left"/>
        <w:rPr>
          <w:b/>
          <w:sz w:val="28"/>
          <w:szCs w:val="28"/>
          <w:u w:val="single"/>
        </w:rPr>
      </w:pPr>
      <w:r>
        <w:rPr>
          <w:rFonts w:hint="eastAsia"/>
          <w:b/>
          <w:sz w:val="28"/>
          <w:szCs w:val="28"/>
        </w:rPr>
        <w:t>导</w:t>
      </w:r>
      <w:r w:rsidR="008314C6">
        <w:rPr>
          <w:rFonts w:hint="eastAsia"/>
          <w:b/>
          <w:sz w:val="28"/>
          <w:szCs w:val="28"/>
        </w:rPr>
        <w:t xml:space="preserve">  </w:t>
      </w:r>
      <w:r>
        <w:rPr>
          <w:rFonts w:hint="eastAsia"/>
          <w:b/>
          <w:sz w:val="28"/>
          <w:szCs w:val="28"/>
        </w:rPr>
        <w:t>师：</w:t>
      </w:r>
      <w:r>
        <w:rPr>
          <w:rFonts w:hint="eastAsia"/>
          <w:b/>
          <w:sz w:val="28"/>
          <w:szCs w:val="28"/>
          <w:u w:val="single"/>
        </w:rPr>
        <w:t xml:space="preserve"> </w:t>
      </w:r>
      <w:r w:rsidR="008314C6">
        <w:rPr>
          <w:rFonts w:hint="eastAsia"/>
          <w:b/>
          <w:sz w:val="28"/>
          <w:szCs w:val="28"/>
          <w:u w:val="single"/>
        </w:rPr>
        <w:t xml:space="preserve">    </w:t>
      </w:r>
      <w:r w:rsidR="008314C6">
        <w:rPr>
          <w:rFonts w:hint="eastAsia"/>
          <w:b/>
          <w:sz w:val="28"/>
          <w:szCs w:val="28"/>
          <w:u w:val="single"/>
        </w:rPr>
        <w:t>吴国仕</w:t>
      </w:r>
      <w:r w:rsidR="008314C6">
        <w:rPr>
          <w:rFonts w:hint="eastAsia"/>
          <w:b/>
          <w:sz w:val="28"/>
          <w:szCs w:val="28"/>
          <w:u w:val="single"/>
        </w:rPr>
        <w:t xml:space="preserve">      </w:t>
      </w:r>
    </w:p>
    <w:p w:rsidR="00911ECC" w:rsidRDefault="00911ECC" w:rsidP="00B55083">
      <w:pPr>
        <w:ind w:firstLineChars="890" w:firstLine="2502"/>
        <w:jc w:val="left"/>
        <w:rPr>
          <w:b/>
          <w:sz w:val="28"/>
          <w:szCs w:val="28"/>
          <w:u w:val="single"/>
        </w:rPr>
      </w:pPr>
      <w:r>
        <w:rPr>
          <w:rFonts w:hint="eastAsia"/>
          <w:b/>
          <w:sz w:val="28"/>
          <w:szCs w:val="28"/>
        </w:rPr>
        <w:t>学</w:t>
      </w:r>
      <w:r w:rsidR="008314C6">
        <w:rPr>
          <w:rFonts w:hint="eastAsia"/>
          <w:b/>
          <w:sz w:val="28"/>
          <w:szCs w:val="28"/>
        </w:rPr>
        <w:t xml:space="preserve">  </w:t>
      </w:r>
      <w:r>
        <w:rPr>
          <w:rFonts w:hint="eastAsia"/>
          <w:b/>
          <w:sz w:val="28"/>
          <w:szCs w:val="28"/>
        </w:rPr>
        <w:t>院：</w:t>
      </w:r>
      <w:r>
        <w:rPr>
          <w:rFonts w:hint="eastAsia"/>
          <w:b/>
          <w:sz w:val="28"/>
          <w:szCs w:val="28"/>
          <w:u w:val="single"/>
        </w:rPr>
        <w:t xml:space="preserve"> </w:t>
      </w:r>
      <w:r w:rsidR="008314C6">
        <w:rPr>
          <w:rFonts w:hint="eastAsia"/>
          <w:b/>
          <w:sz w:val="28"/>
          <w:szCs w:val="28"/>
          <w:u w:val="single"/>
        </w:rPr>
        <w:t xml:space="preserve">   </w:t>
      </w:r>
      <w:r w:rsidR="008314C6">
        <w:rPr>
          <w:rFonts w:hint="eastAsia"/>
          <w:b/>
          <w:sz w:val="28"/>
          <w:szCs w:val="28"/>
          <w:u w:val="single"/>
        </w:rPr>
        <w:t>软件学院</w:t>
      </w:r>
      <w:r w:rsidR="008314C6">
        <w:rPr>
          <w:rFonts w:hint="eastAsia"/>
          <w:b/>
          <w:sz w:val="28"/>
          <w:szCs w:val="28"/>
          <w:u w:val="single"/>
        </w:rPr>
        <w:t xml:space="preserve">     </w:t>
      </w:r>
    </w:p>
    <w:p w:rsidR="00911ECC" w:rsidRDefault="00911ECC" w:rsidP="00B55083">
      <w:pPr>
        <w:ind w:firstLineChars="890" w:firstLine="2502"/>
        <w:jc w:val="left"/>
        <w:rPr>
          <w:b/>
          <w:sz w:val="28"/>
          <w:szCs w:val="28"/>
          <w:u w:val="single"/>
        </w:rPr>
      </w:pPr>
    </w:p>
    <w:p w:rsidR="00911ECC" w:rsidRDefault="003B1D36" w:rsidP="00B55083">
      <w:pPr>
        <w:ind w:firstLineChars="1490" w:firstLine="4188"/>
        <w:rPr>
          <w:b/>
          <w:sz w:val="28"/>
          <w:szCs w:val="28"/>
        </w:rPr>
      </w:pPr>
      <w:r>
        <w:rPr>
          <w:rFonts w:hint="eastAsia"/>
          <w:b/>
          <w:sz w:val="28"/>
          <w:szCs w:val="28"/>
        </w:rPr>
        <w:t>2016</w:t>
      </w:r>
      <w:r w:rsidR="00911ECC">
        <w:rPr>
          <w:rFonts w:hint="eastAsia"/>
          <w:b/>
          <w:sz w:val="28"/>
          <w:szCs w:val="28"/>
        </w:rPr>
        <w:t>年</w:t>
      </w:r>
      <w:r>
        <w:rPr>
          <w:rFonts w:hint="eastAsia"/>
          <w:b/>
          <w:sz w:val="28"/>
          <w:szCs w:val="28"/>
        </w:rPr>
        <w:t xml:space="preserve"> 6</w:t>
      </w:r>
      <w:r w:rsidR="00911ECC">
        <w:rPr>
          <w:rFonts w:hint="eastAsia"/>
          <w:b/>
          <w:sz w:val="28"/>
          <w:szCs w:val="28"/>
        </w:rPr>
        <w:t>月</w:t>
      </w:r>
      <w:r>
        <w:rPr>
          <w:rFonts w:hint="eastAsia"/>
          <w:b/>
          <w:sz w:val="28"/>
          <w:szCs w:val="28"/>
        </w:rPr>
        <w:t>10</w:t>
      </w:r>
      <w:r w:rsidR="00911ECC">
        <w:rPr>
          <w:rFonts w:hint="eastAsia"/>
          <w:b/>
          <w:sz w:val="28"/>
          <w:szCs w:val="28"/>
        </w:rPr>
        <w:t>日</w:t>
      </w:r>
    </w:p>
    <w:p w:rsidR="00911ECC" w:rsidRDefault="00911ECC">
      <w:pPr>
        <w:spacing w:line="0" w:lineRule="atLeast"/>
        <w:rPr>
          <w:b/>
          <w:bCs/>
          <w:sz w:val="30"/>
        </w:rPr>
        <w:sectPr w:rsidR="00911ECC">
          <w:headerReference w:type="even" r:id="rId10"/>
          <w:footerReference w:type="even" r:id="rId11"/>
          <w:footerReference w:type="default" r:id="rId12"/>
          <w:pgSz w:w="11906" w:h="16838"/>
          <w:pgMar w:top="1440" w:right="1800" w:bottom="1440" w:left="1800" w:header="851" w:footer="992" w:gutter="0"/>
          <w:cols w:space="720"/>
          <w:docGrid w:type="lines" w:linePitch="312"/>
        </w:sectPr>
      </w:pPr>
    </w:p>
    <w:p w:rsidR="00911ECC" w:rsidRDefault="00911ECC">
      <w:pPr>
        <w:pStyle w:val="a9"/>
        <w:spacing w:line="240" w:lineRule="auto"/>
        <w:ind w:firstLine="0"/>
        <w:jc w:val="center"/>
        <w:rPr>
          <w:rFonts w:ascii="黑体" w:eastAsia="黑体"/>
          <w:sz w:val="32"/>
        </w:rPr>
      </w:pPr>
      <w:r>
        <w:rPr>
          <w:rFonts w:ascii="黑体" w:eastAsia="黑体" w:hint="eastAsia"/>
          <w:sz w:val="32"/>
        </w:rPr>
        <w:lastRenderedPageBreak/>
        <w:t>目  录</w:t>
      </w:r>
    </w:p>
    <w:p w:rsidR="00911ECC" w:rsidRDefault="00911ECC">
      <w:pPr>
        <w:ind w:left="420"/>
        <w:rPr>
          <w:rFonts w:ascii="宋体" w:hAnsi="宋体"/>
        </w:rPr>
      </w:pPr>
    </w:p>
    <w:p w:rsidR="00911ECC" w:rsidRDefault="00911ECC">
      <w:pPr>
        <w:ind w:left="420"/>
        <w:rPr>
          <w:rFonts w:ascii="宋体" w:hAnsi="宋体"/>
        </w:rPr>
      </w:pPr>
    </w:p>
    <w:p w:rsidR="00A82CD4" w:rsidRDefault="009F5044">
      <w:pPr>
        <w:pStyle w:val="10"/>
        <w:tabs>
          <w:tab w:val="right" w:leader="dot" w:pos="8296"/>
        </w:tabs>
        <w:rPr>
          <w:rFonts w:asciiTheme="minorHAnsi" w:eastAsiaTheme="minorEastAsia" w:hAnsiTheme="minorHAnsi" w:cstheme="minorBidi"/>
          <w:b w:val="0"/>
          <w:bCs w:val="0"/>
          <w:caps w:val="0"/>
          <w:noProof/>
          <w:szCs w:val="22"/>
        </w:rPr>
      </w:pPr>
      <w:r>
        <w:rPr>
          <w:rFonts w:ascii="宋体" w:hAnsi="宋体"/>
          <w:b w:val="0"/>
          <w:bCs w:val="0"/>
          <w:caps w:val="0"/>
          <w:sz w:val="24"/>
        </w:rPr>
        <w:fldChar w:fldCharType="begin"/>
      </w:r>
      <w:r w:rsidR="00911ECC">
        <w:rPr>
          <w:rFonts w:ascii="宋体" w:hAnsi="宋体"/>
          <w:b w:val="0"/>
          <w:bCs w:val="0"/>
          <w:caps w:val="0"/>
          <w:sz w:val="24"/>
        </w:rPr>
        <w:instrText xml:space="preserve"> TOC \o "1-3" \h \z </w:instrText>
      </w:r>
      <w:r>
        <w:rPr>
          <w:rFonts w:ascii="宋体" w:hAnsi="宋体"/>
          <w:b w:val="0"/>
          <w:bCs w:val="0"/>
          <w:caps w:val="0"/>
          <w:sz w:val="24"/>
        </w:rPr>
        <w:fldChar w:fldCharType="separate"/>
      </w:r>
      <w:hyperlink w:anchor="_Toc455229027" w:history="1">
        <w:r w:rsidR="00A82CD4" w:rsidRPr="001E0E9A">
          <w:rPr>
            <w:rStyle w:val="a5"/>
            <w:rFonts w:eastAsia="黑体" w:hint="eastAsia"/>
            <w:noProof/>
          </w:rPr>
          <w:t>第一章</w:t>
        </w:r>
        <w:r w:rsidR="00A82CD4" w:rsidRPr="001E0E9A">
          <w:rPr>
            <w:rStyle w:val="a5"/>
            <w:rFonts w:eastAsia="黑体"/>
            <w:noProof/>
          </w:rPr>
          <w:t xml:space="preserve"> </w:t>
        </w:r>
        <w:r w:rsidR="00A82CD4" w:rsidRPr="001E0E9A">
          <w:rPr>
            <w:rStyle w:val="a5"/>
            <w:rFonts w:eastAsia="黑体" w:hint="eastAsia"/>
            <w:noProof/>
          </w:rPr>
          <w:t>引言</w:t>
        </w:r>
        <w:r w:rsidR="00A82CD4">
          <w:rPr>
            <w:noProof/>
            <w:webHidden/>
          </w:rPr>
          <w:tab/>
        </w:r>
        <w:r w:rsidR="00A82CD4">
          <w:rPr>
            <w:noProof/>
            <w:webHidden/>
          </w:rPr>
          <w:fldChar w:fldCharType="begin"/>
        </w:r>
        <w:r w:rsidR="00A82CD4">
          <w:rPr>
            <w:noProof/>
            <w:webHidden/>
          </w:rPr>
          <w:instrText xml:space="preserve"> PAGEREF _Toc455229027 \h </w:instrText>
        </w:r>
        <w:r w:rsidR="00A82CD4">
          <w:rPr>
            <w:noProof/>
            <w:webHidden/>
          </w:rPr>
        </w:r>
        <w:r w:rsidR="00A82CD4">
          <w:rPr>
            <w:noProof/>
            <w:webHidden/>
          </w:rPr>
          <w:fldChar w:fldCharType="separate"/>
        </w:r>
        <w:r w:rsidR="00A82CD4">
          <w:rPr>
            <w:noProof/>
            <w:webHidden/>
          </w:rPr>
          <w:t>1</w:t>
        </w:r>
        <w:r w:rsidR="00A82CD4">
          <w:rPr>
            <w:noProof/>
            <w:webHidden/>
          </w:rPr>
          <w:fldChar w:fldCharType="end"/>
        </w:r>
      </w:hyperlink>
    </w:p>
    <w:p w:rsidR="00A82CD4" w:rsidRDefault="00B31649">
      <w:pPr>
        <w:pStyle w:val="21"/>
        <w:tabs>
          <w:tab w:val="left" w:pos="840"/>
          <w:tab w:val="right" w:leader="dot" w:pos="8296"/>
        </w:tabs>
        <w:rPr>
          <w:rFonts w:asciiTheme="minorHAnsi" w:eastAsiaTheme="minorEastAsia" w:hAnsiTheme="minorHAnsi" w:cstheme="minorBidi"/>
          <w:smallCaps w:val="0"/>
          <w:noProof/>
          <w:szCs w:val="22"/>
        </w:rPr>
      </w:pPr>
      <w:hyperlink w:anchor="_Toc455229028" w:history="1">
        <w:r w:rsidR="00A82CD4" w:rsidRPr="001E0E9A">
          <w:rPr>
            <w:rStyle w:val="a5"/>
            <w:rFonts w:ascii="黑体"/>
            <w:noProof/>
          </w:rPr>
          <w:t>1.1</w:t>
        </w:r>
        <w:r w:rsidR="00A82CD4">
          <w:rPr>
            <w:rFonts w:asciiTheme="minorHAnsi" w:eastAsiaTheme="minorEastAsia" w:hAnsiTheme="minorHAnsi" w:cstheme="minorBidi"/>
            <w:smallCaps w:val="0"/>
            <w:noProof/>
            <w:szCs w:val="22"/>
          </w:rPr>
          <w:tab/>
        </w:r>
        <w:r w:rsidR="00A82CD4" w:rsidRPr="001E0E9A">
          <w:rPr>
            <w:rStyle w:val="a5"/>
            <w:rFonts w:ascii="黑体" w:hint="eastAsia"/>
            <w:noProof/>
          </w:rPr>
          <w:t>背景</w:t>
        </w:r>
        <w:r w:rsidR="00A82CD4">
          <w:rPr>
            <w:noProof/>
            <w:webHidden/>
          </w:rPr>
          <w:tab/>
        </w:r>
        <w:r w:rsidR="00A82CD4">
          <w:rPr>
            <w:noProof/>
            <w:webHidden/>
          </w:rPr>
          <w:fldChar w:fldCharType="begin"/>
        </w:r>
        <w:r w:rsidR="00A82CD4">
          <w:rPr>
            <w:noProof/>
            <w:webHidden/>
          </w:rPr>
          <w:instrText xml:space="preserve"> PAGEREF _Toc455229028 \h </w:instrText>
        </w:r>
        <w:r w:rsidR="00A82CD4">
          <w:rPr>
            <w:noProof/>
            <w:webHidden/>
          </w:rPr>
        </w:r>
        <w:r w:rsidR="00A82CD4">
          <w:rPr>
            <w:noProof/>
            <w:webHidden/>
          </w:rPr>
          <w:fldChar w:fldCharType="separate"/>
        </w:r>
        <w:r w:rsidR="00A82CD4">
          <w:rPr>
            <w:noProof/>
            <w:webHidden/>
          </w:rPr>
          <w:t>1</w:t>
        </w:r>
        <w:r w:rsidR="00A82CD4">
          <w:rPr>
            <w:noProof/>
            <w:webHidden/>
          </w:rPr>
          <w:fldChar w:fldCharType="end"/>
        </w:r>
      </w:hyperlink>
    </w:p>
    <w:p w:rsidR="00A82CD4" w:rsidRDefault="00B31649">
      <w:pPr>
        <w:pStyle w:val="21"/>
        <w:tabs>
          <w:tab w:val="left" w:pos="840"/>
          <w:tab w:val="right" w:leader="dot" w:pos="8296"/>
        </w:tabs>
        <w:rPr>
          <w:rFonts w:asciiTheme="minorHAnsi" w:eastAsiaTheme="minorEastAsia" w:hAnsiTheme="minorHAnsi" w:cstheme="minorBidi"/>
          <w:smallCaps w:val="0"/>
          <w:noProof/>
          <w:szCs w:val="22"/>
        </w:rPr>
      </w:pPr>
      <w:hyperlink w:anchor="_Toc455229029" w:history="1">
        <w:r w:rsidR="00A82CD4" w:rsidRPr="001E0E9A">
          <w:rPr>
            <w:rStyle w:val="a5"/>
            <w:rFonts w:ascii="黑体"/>
            <w:noProof/>
          </w:rPr>
          <w:t>1.2</w:t>
        </w:r>
        <w:r w:rsidR="00A82CD4">
          <w:rPr>
            <w:rFonts w:asciiTheme="minorHAnsi" w:eastAsiaTheme="minorEastAsia" w:hAnsiTheme="minorHAnsi" w:cstheme="minorBidi"/>
            <w:smallCaps w:val="0"/>
            <w:noProof/>
            <w:szCs w:val="22"/>
          </w:rPr>
          <w:tab/>
        </w:r>
        <w:r w:rsidR="00A82CD4" w:rsidRPr="001E0E9A">
          <w:rPr>
            <w:rStyle w:val="a5"/>
            <w:rFonts w:ascii="黑体" w:hint="eastAsia"/>
            <w:noProof/>
          </w:rPr>
          <w:t>课题任务</w:t>
        </w:r>
        <w:r w:rsidR="00A82CD4">
          <w:rPr>
            <w:noProof/>
            <w:webHidden/>
          </w:rPr>
          <w:tab/>
        </w:r>
        <w:r w:rsidR="00A82CD4">
          <w:rPr>
            <w:noProof/>
            <w:webHidden/>
          </w:rPr>
          <w:fldChar w:fldCharType="begin"/>
        </w:r>
        <w:r w:rsidR="00A82CD4">
          <w:rPr>
            <w:noProof/>
            <w:webHidden/>
          </w:rPr>
          <w:instrText xml:space="preserve"> PAGEREF _Toc455229029 \h </w:instrText>
        </w:r>
        <w:r w:rsidR="00A82CD4">
          <w:rPr>
            <w:noProof/>
            <w:webHidden/>
          </w:rPr>
        </w:r>
        <w:r w:rsidR="00A82CD4">
          <w:rPr>
            <w:noProof/>
            <w:webHidden/>
          </w:rPr>
          <w:fldChar w:fldCharType="separate"/>
        </w:r>
        <w:r w:rsidR="00A82CD4">
          <w:rPr>
            <w:noProof/>
            <w:webHidden/>
          </w:rPr>
          <w:t>2</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30" w:history="1">
        <w:r w:rsidR="00A82CD4" w:rsidRPr="001E0E9A">
          <w:rPr>
            <w:rStyle w:val="a5"/>
            <w:noProof/>
          </w:rPr>
          <w:t>1.2.1</w:t>
        </w:r>
        <w:r w:rsidR="00A82CD4">
          <w:rPr>
            <w:rFonts w:asciiTheme="minorHAnsi" w:eastAsiaTheme="minorEastAsia" w:hAnsiTheme="minorHAnsi" w:cstheme="minorBidi"/>
            <w:i w:val="0"/>
            <w:iCs w:val="0"/>
            <w:noProof/>
            <w:szCs w:val="22"/>
          </w:rPr>
          <w:tab/>
        </w:r>
        <w:r w:rsidR="00A82CD4" w:rsidRPr="001E0E9A">
          <w:rPr>
            <w:rStyle w:val="a5"/>
            <w:rFonts w:hint="eastAsia"/>
            <w:noProof/>
          </w:rPr>
          <w:t>课题内容</w:t>
        </w:r>
        <w:r w:rsidR="00A82CD4">
          <w:rPr>
            <w:noProof/>
            <w:webHidden/>
          </w:rPr>
          <w:tab/>
        </w:r>
        <w:r w:rsidR="00A82CD4">
          <w:rPr>
            <w:noProof/>
            <w:webHidden/>
          </w:rPr>
          <w:fldChar w:fldCharType="begin"/>
        </w:r>
        <w:r w:rsidR="00A82CD4">
          <w:rPr>
            <w:noProof/>
            <w:webHidden/>
          </w:rPr>
          <w:instrText xml:space="preserve"> PAGEREF _Toc455229030 \h </w:instrText>
        </w:r>
        <w:r w:rsidR="00A82CD4">
          <w:rPr>
            <w:noProof/>
            <w:webHidden/>
          </w:rPr>
        </w:r>
        <w:r w:rsidR="00A82CD4">
          <w:rPr>
            <w:noProof/>
            <w:webHidden/>
          </w:rPr>
          <w:fldChar w:fldCharType="separate"/>
        </w:r>
        <w:r w:rsidR="00A82CD4">
          <w:rPr>
            <w:noProof/>
            <w:webHidden/>
          </w:rPr>
          <w:t>2</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31" w:history="1">
        <w:r w:rsidR="00A82CD4" w:rsidRPr="001E0E9A">
          <w:rPr>
            <w:rStyle w:val="a5"/>
            <w:noProof/>
          </w:rPr>
          <w:t>1.2.2</w:t>
        </w:r>
        <w:r w:rsidR="00A82CD4">
          <w:rPr>
            <w:rFonts w:asciiTheme="minorHAnsi" w:eastAsiaTheme="minorEastAsia" w:hAnsiTheme="minorHAnsi" w:cstheme="minorBidi"/>
            <w:i w:val="0"/>
            <w:iCs w:val="0"/>
            <w:noProof/>
            <w:szCs w:val="22"/>
          </w:rPr>
          <w:tab/>
        </w:r>
        <w:r w:rsidR="00A82CD4" w:rsidRPr="001E0E9A">
          <w:rPr>
            <w:rStyle w:val="a5"/>
            <w:rFonts w:hint="eastAsia"/>
            <w:noProof/>
          </w:rPr>
          <w:t>本人承担任务</w:t>
        </w:r>
        <w:r w:rsidR="00A82CD4">
          <w:rPr>
            <w:noProof/>
            <w:webHidden/>
          </w:rPr>
          <w:tab/>
        </w:r>
        <w:r w:rsidR="00A82CD4">
          <w:rPr>
            <w:noProof/>
            <w:webHidden/>
          </w:rPr>
          <w:fldChar w:fldCharType="begin"/>
        </w:r>
        <w:r w:rsidR="00A82CD4">
          <w:rPr>
            <w:noProof/>
            <w:webHidden/>
          </w:rPr>
          <w:instrText xml:space="preserve"> PAGEREF _Toc455229031 \h </w:instrText>
        </w:r>
        <w:r w:rsidR="00A82CD4">
          <w:rPr>
            <w:noProof/>
            <w:webHidden/>
          </w:rPr>
        </w:r>
        <w:r w:rsidR="00A82CD4">
          <w:rPr>
            <w:noProof/>
            <w:webHidden/>
          </w:rPr>
          <w:fldChar w:fldCharType="separate"/>
        </w:r>
        <w:r w:rsidR="00A82CD4">
          <w:rPr>
            <w:noProof/>
            <w:webHidden/>
          </w:rPr>
          <w:t>3</w:t>
        </w:r>
        <w:r w:rsidR="00A82CD4">
          <w:rPr>
            <w:noProof/>
            <w:webHidden/>
          </w:rPr>
          <w:fldChar w:fldCharType="end"/>
        </w:r>
      </w:hyperlink>
    </w:p>
    <w:p w:rsidR="00A82CD4" w:rsidRDefault="00B31649">
      <w:pPr>
        <w:pStyle w:val="21"/>
        <w:tabs>
          <w:tab w:val="left" w:pos="840"/>
          <w:tab w:val="right" w:leader="dot" w:pos="8296"/>
        </w:tabs>
        <w:rPr>
          <w:rFonts w:asciiTheme="minorHAnsi" w:eastAsiaTheme="minorEastAsia" w:hAnsiTheme="minorHAnsi" w:cstheme="minorBidi"/>
          <w:smallCaps w:val="0"/>
          <w:noProof/>
          <w:szCs w:val="22"/>
        </w:rPr>
      </w:pPr>
      <w:hyperlink w:anchor="_Toc455229032" w:history="1">
        <w:r w:rsidR="00A82CD4" w:rsidRPr="001E0E9A">
          <w:rPr>
            <w:rStyle w:val="a5"/>
            <w:rFonts w:ascii="黑体"/>
            <w:noProof/>
          </w:rPr>
          <w:t>1.3</w:t>
        </w:r>
        <w:r w:rsidR="00A82CD4">
          <w:rPr>
            <w:rFonts w:asciiTheme="minorHAnsi" w:eastAsiaTheme="minorEastAsia" w:hAnsiTheme="minorHAnsi" w:cstheme="minorBidi"/>
            <w:smallCaps w:val="0"/>
            <w:noProof/>
            <w:szCs w:val="22"/>
          </w:rPr>
          <w:tab/>
        </w:r>
        <w:r w:rsidR="00A82CD4" w:rsidRPr="001E0E9A">
          <w:rPr>
            <w:rStyle w:val="a5"/>
            <w:rFonts w:ascii="黑体" w:hint="eastAsia"/>
            <w:noProof/>
          </w:rPr>
          <w:t>论文结构</w:t>
        </w:r>
        <w:r w:rsidR="00A82CD4">
          <w:rPr>
            <w:noProof/>
            <w:webHidden/>
          </w:rPr>
          <w:tab/>
        </w:r>
        <w:r w:rsidR="00A82CD4">
          <w:rPr>
            <w:noProof/>
            <w:webHidden/>
          </w:rPr>
          <w:fldChar w:fldCharType="begin"/>
        </w:r>
        <w:r w:rsidR="00A82CD4">
          <w:rPr>
            <w:noProof/>
            <w:webHidden/>
          </w:rPr>
          <w:instrText xml:space="preserve"> PAGEREF _Toc455229032 \h </w:instrText>
        </w:r>
        <w:r w:rsidR="00A82CD4">
          <w:rPr>
            <w:noProof/>
            <w:webHidden/>
          </w:rPr>
        </w:r>
        <w:r w:rsidR="00A82CD4">
          <w:rPr>
            <w:noProof/>
            <w:webHidden/>
          </w:rPr>
          <w:fldChar w:fldCharType="separate"/>
        </w:r>
        <w:r w:rsidR="00A82CD4">
          <w:rPr>
            <w:noProof/>
            <w:webHidden/>
          </w:rPr>
          <w:t>3</w:t>
        </w:r>
        <w:r w:rsidR="00A82CD4">
          <w:rPr>
            <w:noProof/>
            <w:webHidden/>
          </w:rPr>
          <w:fldChar w:fldCharType="end"/>
        </w:r>
      </w:hyperlink>
    </w:p>
    <w:p w:rsidR="00A82CD4" w:rsidRDefault="00B31649">
      <w:pPr>
        <w:pStyle w:val="10"/>
        <w:tabs>
          <w:tab w:val="right" w:leader="dot" w:pos="8296"/>
        </w:tabs>
        <w:rPr>
          <w:rFonts w:asciiTheme="minorHAnsi" w:eastAsiaTheme="minorEastAsia" w:hAnsiTheme="minorHAnsi" w:cstheme="minorBidi"/>
          <w:b w:val="0"/>
          <w:bCs w:val="0"/>
          <w:caps w:val="0"/>
          <w:noProof/>
          <w:szCs w:val="22"/>
        </w:rPr>
      </w:pPr>
      <w:hyperlink w:anchor="_Toc455229033" w:history="1">
        <w:r w:rsidR="00A82CD4" w:rsidRPr="001E0E9A">
          <w:rPr>
            <w:rStyle w:val="a5"/>
            <w:rFonts w:ascii="黑体" w:eastAsia="黑体" w:hint="eastAsia"/>
            <w:noProof/>
          </w:rPr>
          <w:t>第二章</w:t>
        </w:r>
        <w:r w:rsidR="00A82CD4" w:rsidRPr="001E0E9A">
          <w:rPr>
            <w:rStyle w:val="a5"/>
            <w:rFonts w:ascii="黑体" w:eastAsia="黑体"/>
            <w:noProof/>
          </w:rPr>
          <w:t xml:space="preserve"> </w:t>
        </w:r>
        <w:r w:rsidR="00A82CD4" w:rsidRPr="001E0E9A">
          <w:rPr>
            <w:rStyle w:val="a5"/>
            <w:rFonts w:ascii="黑体" w:eastAsia="黑体" w:hint="eastAsia"/>
            <w:noProof/>
          </w:rPr>
          <w:t>关键技术介绍</w:t>
        </w:r>
        <w:r w:rsidR="00A82CD4">
          <w:rPr>
            <w:noProof/>
            <w:webHidden/>
          </w:rPr>
          <w:tab/>
        </w:r>
        <w:r w:rsidR="00A82CD4">
          <w:rPr>
            <w:noProof/>
            <w:webHidden/>
          </w:rPr>
          <w:fldChar w:fldCharType="begin"/>
        </w:r>
        <w:r w:rsidR="00A82CD4">
          <w:rPr>
            <w:noProof/>
            <w:webHidden/>
          </w:rPr>
          <w:instrText xml:space="preserve"> PAGEREF _Toc455229033 \h </w:instrText>
        </w:r>
        <w:r w:rsidR="00A82CD4">
          <w:rPr>
            <w:noProof/>
            <w:webHidden/>
          </w:rPr>
        </w:r>
        <w:r w:rsidR="00A82CD4">
          <w:rPr>
            <w:noProof/>
            <w:webHidden/>
          </w:rPr>
          <w:fldChar w:fldCharType="separate"/>
        </w:r>
        <w:r w:rsidR="00A82CD4">
          <w:rPr>
            <w:noProof/>
            <w:webHidden/>
          </w:rPr>
          <w:t>4</w:t>
        </w:r>
        <w:r w:rsidR="00A82CD4">
          <w:rPr>
            <w:noProof/>
            <w:webHidden/>
          </w:rPr>
          <w:fldChar w:fldCharType="end"/>
        </w:r>
      </w:hyperlink>
    </w:p>
    <w:p w:rsidR="00A82CD4" w:rsidRDefault="00B31649">
      <w:pPr>
        <w:pStyle w:val="21"/>
        <w:tabs>
          <w:tab w:val="left" w:pos="840"/>
          <w:tab w:val="right" w:leader="dot" w:pos="8296"/>
        </w:tabs>
        <w:rPr>
          <w:rFonts w:asciiTheme="minorHAnsi" w:eastAsiaTheme="minorEastAsia" w:hAnsiTheme="minorHAnsi" w:cstheme="minorBidi"/>
          <w:smallCaps w:val="0"/>
          <w:noProof/>
          <w:szCs w:val="22"/>
        </w:rPr>
      </w:pPr>
      <w:hyperlink w:anchor="_Toc455229034" w:history="1">
        <w:r w:rsidR="00A82CD4" w:rsidRPr="001E0E9A">
          <w:rPr>
            <w:rStyle w:val="a5"/>
            <w:noProof/>
          </w:rPr>
          <w:t>2.1</w:t>
        </w:r>
        <w:r w:rsidR="00A82CD4">
          <w:rPr>
            <w:rFonts w:asciiTheme="minorHAnsi" w:eastAsiaTheme="minorEastAsia" w:hAnsiTheme="minorHAnsi" w:cstheme="minorBidi"/>
            <w:smallCaps w:val="0"/>
            <w:noProof/>
            <w:szCs w:val="22"/>
          </w:rPr>
          <w:tab/>
        </w:r>
        <w:r w:rsidR="00A82CD4" w:rsidRPr="001E0E9A">
          <w:rPr>
            <w:rStyle w:val="a5"/>
            <w:rFonts w:hint="eastAsia"/>
            <w:noProof/>
          </w:rPr>
          <w:t>分布式系统</w:t>
        </w:r>
        <w:r w:rsidR="00A82CD4">
          <w:rPr>
            <w:noProof/>
            <w:webHidden/>
          </w:rPr>
          <w:tab/>
        </w:r>
        <w:r w:rsidR="00A82CD4">
          <w:rPr>
            <w:noProof/>
            <w:webHidden/>
          </w:rPr>
          <w:fldChar w:fldCharType="begin"/>
        </w:r>
        <w:r w:rsidR="00A82CD4">
          <w:rPr>
            <w:noProof/>
            <w:webHidden/>
          </w:rPr>
          <w:instrText xml:space="preserve"> PAGEREF _Toc455229034 \h </w:instrText>
        </w:r>
        <w:r w:rsidR="00A82CD4">
          <w:rPr>
            <w:noProof/>
            <w:webHidden/>
          </w:rPr>
        </w:r>
        <w:r w:rsidR="00A82CD4">
          <w:rPr>
            <w:noProof/>
            <w:webHidden/>
          </w:rPr>
          <w:fldChar w:fldCharType="separate"/>
        </w:r>
        <w:r w:rsidR="00A82CD4">
          <w:rPr>
            <w:noProof/>
            <w:webHidden/>
          </w:rPr>
          <w:t>4</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35" w:history="1">
        <w:r w:rsidR="00A82CD4" w:rsidRPr="001E0E9A">
          <w:rPr>
            <w:rStyle w:val="a5"/>
            <w:noProof/>
          </w:rPr>
          <w:t>2.1.1</w:t>
        </w:r>
        <w:r w:rsidR="00A82CD4">
          <w:rPr>
            <w:rFonts w:asciiTheme="minorHAnsi" w:eastAsiaTheme="minorEastAsia" w:hAnsiTheme="minorHAnsi" w:cstheme="minorBidi"/>
            <w:i w:val="0"/>
            <w:iCs w:val="0"/>
            <w:noProof/>
            <w:szCs w:val="22"/>
          </w:rPr>
          <w:tab/>
        </w:r>
        <w:r w:rsidR="00A82CD4" w:rsidRPr="001E0E9A">
          <w:rPr>
            <w:rStyle w:val="a5"/>
            <w:rFonts w:hint="eastAsia"/>
            <w:noProof/>
          </w:rPr>
          <w:t>分布式系统的定义</w:t>
        </w:r>
        <w:r w:rsidR="00A82CD4">
          <w:rPr>
            <w:noProof/>
            <w:webHidden/>
          </w:rPr>
          <w:tab/>
        </w:r>
        <w:r w:rsidR="00A82CD4">
          <w:rPr>
            <w:noProof/>
            <w:webHidden/>
          </w:rPr>
          <w:fldChar w:fldCharType="begin"/>
        </w:r>
        <w:r w:rsidR="00A82CD4">
          <w:rPr>
            <w:noProof/>
            <w:webHidden/>
          </w:rPr>
          <w:instrText xml:space="preserve"> PAGEREF _Toc455229035 \h </w:instrText>
        </w:r>
        <w:r w:rsidR="00A82CD4">
          <w:rPr>
            <w:noProof/>
            <w:webHidden/>
          </w:rPr>
        </w:r>
        <w:r w:rsidR="00A82CD4">
          <w:rPr>
            <w:noProof/>
            <w:webHidden/>
          </w:rPr>
          <w:fldChar w:fldCharType="separate"/>
        </w:r>
        <w:r w:rsidR="00A82CD4">
          <w:rPr>
            <w:noProof/>
            <w:webHidden/>
          </w:rPr>
          <w:t>4</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36" w:history="1">
        <w:r w:rsidR="00A82CD4" w:rsidRPr="001E0E9A">
          <w:rPr>
            <w:rStyle w:val="a5"/>
            <w:noProof/>
          </w:rPr>
          <w:t>2.1.2</w:t>
        </w:r>
        <w:r w:rsidR="00A82CD4">
          <w:rPr>
            <w:rFonts w:asciiTheme="minorHAnsi" w:eastAsiaTheme="minorEastAsia" w:hAnsiTheme="minorHAnsi" w:cstheme="minorBidi"/>
            <w:i w:val="0"/>
            <w:iCs w:val="0"/>
            <w:noProof/>
            <w:szCs w:val="22"/>
          </w:rPr>
          <w:tab/>
        </w:r>
        <w:r w:rsidR="00A82CD4" w:rsidRPr="001E0E9A">
          <w:rPr>
            <w:rStyle w:val="a5"/>
            <w:noProof/>
          </w:rPr>
          <w:t>CAP</w:t>
        </w:r>
        <w:r w:rsidR="00A82CD4" w:rsidRPr="001E0E9A">
          <w:rPr>
            <w:rStyle w:val="a5"/>
            <w:rFonts w:hint="eastAsia"/>
            <w:noProof/>
          </w:rPr>
          <w:t>定律</w:t>
        </w:r>
        <w:r w:rsidR="00A82CD4">
          <w:rPr>
            <w:noProof/>
            <w:webHidden/>
          </w:rPr>
          <w:tab/>
        </w:r>
        <w:r w:rsidR="00A82CD4">
          <w:rPr>
            <w:noProof/>
            <w:webHidden/>
          </w:rPr>
          <w:fldChar w:fldCharType="begin"/>
        </w:r>
        <w:r w:rsidR="00A82CD4">
          <w:rPr>
            <w:noProof/>
            <w:webHidden/>
          </w:rPr>
          <w:instrText xml:space="preserve"> PAGEREF _Toc455229036 \h </w:instrText>
        </w:r>
        <w:r w:rsidR="00A82CD4">
          <w:rPr>
            <w:noProof/>
            <w:webHidden/>
          </w:rPr>
        </w:r>
        <w:r w:rsidR="00A82CD4">
          <w:rPr>
            <w:noProof/>
            <w:webHidden/>
          </w:rPr>
          <w:fldChar w:fldCharType="separate"/>
        </w:r>
        <w:r w:rsidR="00A82CD4">
          <w:rPr>
            <w:noProof/>
            <w:webHidden/>
          </w:rPr>
          <w:t>5</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37" w:history="1">
        <w:r w:rsidR="00A82CD4" w:rsidRPr="001E0E9A">
          <w:rPr>
            <w:rStyle w:val="a5"/>
            <w:noProof/>
          </w:rPr>
          <w:t>2.1.3</w:t>
        </w:r>
        <w:r w:rsidR="00A82CD4">
          <w:rPr>
            <w:rFonts w:asciiTheme="minorHAnsi" w:eastAsiaTheme="minorEastAsia" w:hAnsiTheme="minorHAnsi" w:cstheme="minorBidi"/>
            <w:i w:val="0"/>
            <w:iCs w:val="0"/>
            <w:noProof/>
            <w:szCs w:val="22"/>
          </w:rPr>
          <w:tab/>
        </w:r>
        <w:r w:rsidR="00A82CD4" w:rsidRPr="001E0E9A">
          <w:rPr>
            <w:rStyle w:val="a5"/>
            <w:rFonts w:hint="eastAsia"/>
            <w:noProof/>
          </w:rPr>
          <w:t>现代分布式系统的特点</w:t>
        </w:r>
        <w:r w:rsidR="00A82CD4">
          <w:rPr>
            <w:noProof/>
            <w:webHidden/>
          </w:rPr>
          <w:tab/>
        </w:r>
        <w:r w:rsidR="00A82CD4">
          <w:rPr>
            <w:noProof/>
            <w:webHidden/>
          </w:rPr>
          <w:fldChar w:fldCharType="begin"/>
        </w:r>
        <w:r w:rsidR="00A82CD4">
          <w:rPr>
            <w:noProof/>
            <w:webHidden/>
          </w:rPr>
          <w:instrText xml:space="preserve"> PAGEREF _Toc455229037 \h </w:instrText>
        </w:r>
        <w:r w:rsidR="00A82CD4">
          <w:rPr>
            <w:noProof/>
            <w:webHidden/>
          </w:rPr>
        </w:r>
        <w:r w:rsidR="00A82CD4">
          <w:rPr>
            <w:noProof/>
            <w:webHidden/>
          </w:rPr>
          <w:fldChar w:fldCharType="separate"/>
        </w:r>
        <w:r w:rsidR="00A82CD4">
          <w:rPr>
            <w:noProof/>
            <w:webHidden/>
          </w:rPr>
          <w:t>5</w:t>
        </w:r>
        <w:r w:rsidR="00A82CD4">
          <w:rPr>
            <w:noProof/>
            <w:webHidden/>
          </w:rPr>
          <w:fldChar w:fldCharType="end"/>
        </w:r>
      </w:hyperlink>
    </w:p>
    <w:p w:rsidR="00A82CD4" w:rsidRDefault="00B31649">
      <w:pPr>
        <w:pStyle w:val="21"/>
        <w:tabs>
          <w:tab w:val="left" w:pos="840"/>
          <w:tab w:val="right" w:leader="dot" w:pos="8296"/>
        </w:tabs>
        <w:rPr>
          <w:rFonts w:asciiTheme="minorHAnsi" w:eastAsiaTheme="minorEastAsia" w:hAnsiTheme="minorHAnsi" w:cstheme="minorBidi"/>
          <w:smallCaps w:val="0"/>
          <w:noProof/>
          <w:szCs w:val="22"/>
        </w:rPr>
      </w:pPr>
      <w:hyperlink w:anchor="_Toc455229038" w:history="1">
        <w:r w:rsidR="00A82CD4" w:rsidRPr="001E0E9A">
          <w:rPr>
            <w:rStyle w:val="a5"/>
            <w:rFonts w:ascii="黑体"/>
            <w:noProof/>
          </w:rPr>
          <w:t>2.2</w:t>
        </w:r>
        <w:r w:rsidR="00A82CD4">
          <w:rPr>
            <w:rFonts w:asciiTheme="minorHAnsi" w:eastAsiaTheme="minorEastAsia" w:hAnsiTheme="minorHAnsi" w:cstheme="minorBidi"/>
            <w:smallCaps w:val="0"/>
            <w:noProof/>
            <w:szCs w:val="22"/>
          </w:rPr>
          <w:tab/>
        </w:r>
        <w:r w:rsidR="00A82CD4" w:rsidRPr="001E0E9A">
          <w:rPr>
            <w:rStyle w:val="a5"/>
            <w:rFonts w:ascii="黑体" w:hint="eastAsia"/>
            <w:noProof/>
          </w:rPr>
          <w:t>开源技术</w:t>
        </w:r>
        <w:r w:rsidR="00A82CD4">
          <w:rPr>
            <w:noProof/>
            <w:webHidden/>
          </w:rPr>
          <w:tab/>
        </w:r>
        <w:r w:rsidR="00A82CD4">
          <w:rPr>
            <w:noProof/>
            <w:webHidden/>
          </w:rPr>
          <w:fldChar w:fldCharType="begin"/>
        </w:r>
        <w:r w:rsidR="00A82CD4">
          <w:rPr>
            <w:noProof/>
            <w:webHidden/>
          </w:rPr>
          <w:instrText xml:space="preserve"> PAGEREF _Toc455229038 \h </w:instrText>
        </w:r>
        <w:r w:rsidR="00A82CD4">
          <w:rPr>
            <w:noProof/>
            <w:webHidden/>
          </w:rPr>
        </w:r>
        <w:r w:rsidR="00A82CD4">
          <w:rPr>
            <w:noProof/>
            <w:webHidden/>
          </w:rPr>
          <w:fldChar w:fldCharType="separate"/>
        </w:r>
        <w:r w:rsidR="00A82CD4">
          <w:rPr>
            <w:noProof/>
            <w:webHidden/>
          </w:rPr>
          <w:t>7</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39" w:history="1">
        <w:r w:rsidR="00A82CD4" w:rsidRPr="001E0E9A">
          <w:rPr>
            <w:rStyle w:val="a5"/>
            <w:noProof/>
          </w:rPr>
          <w:t>2.2.1</w:t>
        </w:r>
        <w:r w:rsidR="00A82CD4">
          <w:rPr>
            <w:rFonts w:asciiTheme="minorHAnsi" w:eastAsiaTheme="minorEastAsia" w:hAnsiTheme="minorHAnsi" w:cstheme="minorBidi"/>
            <w:i w:val="0"/>
            <w:iCs w:val="0"/>
            <w:noProof/>
            <w:szCs w:val="22"/>
          </w:rPr>
          <w:tab/>
        </w:r>
        <w:r w:rsidR="00A82CD4" w:rsidRPr="001E0E9A">
          <w:rPr>
            <w:rStyle w:val="a5"/>
            <w:noProof/>
          </w:rPr>
          <w:t>Thrift — RPC Framework</w:t>
        </w:r>
        <w:r w:rsidR="00A82CD4">
          <w:rPr>
            <w:noProof/>
            <w:webHidden/>
          </w:rPr>
          <w:tab/>
        </w:r>
        <w:r w:rsidR="00A82CD4">
          <w:rPr>
            <w:noProof/>
            <w:webHidden/>
          </w:rPr>
          <w:fldChar w:fldCharType="begin"/>
        </w:r>
        <w:r w:rsidR="00A82CD4">
          <w:rPr>
            <w:noProof/>
            <w:webHidden/>
          </w:rPr>
          <w:instrText xml:space="preserve"> PAGEREF _Toc455229039 \h </w:instrText>
        </w:r>
        <w:r w:rsidR="00A82CD4">
          <w:rPr>
            <w:noProof/>
            <w:webHidden/>
          </w:rPr>
        </w:r>
        <w:r w:rsidR="00A82CD4">
          <w:rPr>
            <w:noProof/>
            <w:webHidden/>
          </w:rPr>
          <w:fldChar w:fldCharType="separate"/>
        </w:r>
        <w:r w:rsidR="00A82CD4">
          <w:rPr>
            <w:noProof/>
            <w:webHidden/>
          </w:rPr>
          <w:t>7</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40" w:history="1">
        <w:r w:rsidR="00A82CD4" w:rsidRPr="001E0E9A">
          <w:rPr>
            <w:rStyle w:val="a5"/>
            <w:noProof/>
          </w:rPr>
          <w:t>2.2.2</w:t>
        </w:r>
        <w:r w:rsidR="00A82CD4">
          <w:rPr>
            <w:rFonts w:asciiTheme="minorHAnsi" w:eastAsiaTheme="minorEastAsia" w:hAnsiTheme="minorHAnsi" w:cstheme="minorBidi"/>
            <w:i w:val="0"/>
            <w:iCs w:val="0"/>
            <w:noProof/>
            <w:szCs w:val="22"/>
          </w:rPr>
          <w:tab/>
        </w:r>
        <w:r w:rsidR="00A82CD4" w:rsidRPr="001E0E9A">
          <w:rPr>
            <w:rStyle w:val="a5"/>
            <w:rFonts w:hint="eastAsia"/>
            <w:noProof/>
          </w:rPr>
          <w:t>分布式服务框架</w:t>
        </w:r>
        <w:r w:rsidR="00A82CD4" w:rsidRPr="001E0E9A">
          <w:rPr>
            <w:rStyle w:val="a5"/>
            <w:noProof/>
          </w:rPr>
          <w:t xml:space="preserve"> Zookeeper</w:t>
        </w:r>
        <w:r w:rsidR="00A82CD4">
          <w:rPr>
            <w:noProof/>
            <w:webHidden/>
          </w:rPr>
          <w:tab/>
        </w:r>
        <w:r w:rsidR="00A82CD4">
          <w:rPr>
            <w:noProof/>
            <w:webHidden/>
          </w:rPr>
          <w:fldChar w:fldCharType="begin"/>
        </w:r>
        <w:r w:rsidR="00A82CD4">
          <w:rPr>
            <w:noProof/>
            <w:webHidden/>
          </w:rPr>
          <w:instrText xml:space="preserve"> PAGEREF _Toc455229040 \h </w:instrText>
        </w:r>
        <w:r w:rsidR="00A82CD4">
          <w:rPr>
            <w:noProof/>
            <w:webHidden/>
          </w:rPr>
        </w:r>
        <w:r w:rsidR="00A82CD4">
          <w:rPr>
            <w:noProof/>
            <w:webHidden/>
          </w:rPr>
          <w:fldChar w:fldCharType="separate"/>
        </w:r>
        <w:r w:rsidR="00A82CD4">
          <w:rPr>
            <w:noProof/>
            <w:webHidden/>
          </w:rPr>
          <w:t>7</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41" w:history="1">
        <w:r w:rsidR="00A82CD4" w:rsidRPr="001E0E9A">
          <w:rPr>
            <w:rStyle w:val="a5"/>
            <w:noProof/>
          </w:rPr>
          <w:t>2.2.3</w:t>
        </w:r>
        <w:r w:rsidR="00A82CD4">
          <w:rPr>
            <w:rFonts w:asciiTheme="minorHAnsi" w:eastAsiaTheme="minorEastAsia" w:hAnsiTheme="minorHAnsi" w:cstheme="minorBidi"/>
            <w:i w:val="0"/>
            <w:iCs w:val="0"/>
            <w:noProof/>
            <w:szCs w:val="22"/>
          </w:rPr>
          <w:tab/>
        </w:r>
        <w:r w:rsidR="00A82CD4" w:rsidRPr="001E0E9A">
          <w:rPr>
            <w:rStyle w:val="a5"/>
            <w:rFonts w:hint="eastAsia"/>
            <w:noProof/>
          </w:rPr>
          <w:t>服务器缓存服务</w:t>
        </w:r>
        <w:r w:rsidR="00A82CD4" w:rsidRPr="001E0E9A">
          <w:rPr>
            <w:rStyle w:val="a5"/>
            <w:noProof/>
          </w:rPr>
          <w:t xml:space="preserve">  Redis</w:t>
        </w:r>
        <w:r w:rsidR="00A82CD4">
          <w:rPr>
            <w:noProof/>
            <w:webHidden/>
          </w:rPr>
          <w:tab/>
        </w:r>
        <w:r w:rsidR="00A82CD4">
          <w:rPr>
            <w:noProof/>
            <w:webHidden/>
          </w:rPr>
          <w:fldChar w:fldCharType="begin"/>
        </w:r>
        <w:r w:rsidR="00A82CD4">
          <w:rPr>
            <w:noProof/>
            <w:webHidden/>
          </w:rPr>
          <w:instrText xml:space="preserve"> PAGEREF _Toc455229041 \h </w:instrText>
        </w:r>
        <w:r w:rsidR="00A82CD4">
          <w:rPr>
            <w:noProof/>
            <w:webHidden/>
          </w:rPr>
        </w:r>
        <w:r w:rsidR="00A82CD4">
          <w:rPr>
            <w:noProof/>
            <w:webHidden/>
          </w:rPr>
          <w:fldChar w:fldCharType="separate"/>
        </w:r>
        <w:r w:rsidR="00A82CD4">
          <w:rPr>
            <w:noProof/>
            <w:webHidden/>
          </w:rPr>
          <w:t>8</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42" w:history="1">
        <w:r w:rsidR="00A82CD4" w:rsidRPr="001E0E9A">
          <w:rPr>
            <w:rStyle w:val="a5"/>
            <w:noProof/>
          </w:rPr>
          <w:t>2.2.4</w:t>
        </w:r>
        <w:r w:rsidR="00A82CD4">
          <w:rPr>
            <w:rFonts w:asciiTheme="minorHAnsi" w:eastAsiaTheme="minorEastAsia" w:hAnsiTheme="minorHAnsi" w:cstheme="minorBidi"/>
            <w:i w:val="0"/>
            <w:iCs w:val="0"/>
            <w:noProof/>
            <w:szCs w:val="22"/>
          </w:rPr>
          <w:tab/>
        </w:r>
        <w:r w:rsidR="00A82CD4" w:rsidRPr="001E0E9A">
          <w:rPr>
            <w:rStyle w:val="a5"/>
            <w:noProof/>
          </w:rPr>
          <w:t>NoSQL</w:t>
        </w:r>
        <w:r w:rsidR="00A82CD4" w:rsidRPr="001E0E9A">
          <w:rPr>
            <w:rStyle w:val="a5"/>
            <w:rFonts w:hint="eastAsia"/>
            <w:noProof/>
          </w:rPr>
          <w:t>数据库</w:t>
        </w:r>
        <w:r w:rsidR="00A82CD4" w:rsidRPr="001E0E9A">
          <w:rPr>
            <w:rStyle w:val="a5"/>
            <w:noProof/>
          </w:rPr>
          <w:t xml:space="preserve"> MongoDB</w:t>
        </w:r>
        <w:r w:rsidR="00A82CD4">
          <w:rPr>
            <w:noProof/>
            <w:webHidden/>
          </w:rPr>
          <w:tab/>
        </w:r>
        <w:r w:rsidR="00A82CD4">
          <w:rPr>
            <w:noProof/>
            <w:webHidden/>
          </w:rPr>
          <w:fldChar w:fldCharType="begin"/>
        </w:r>
        <w:r w:rsidR="00A82CD4">
          <w:rPr>
            <w:noProof/>
            <w:webHidden/>
          </w:rPr>
          <w:instrText xml:space="preserve"> PAGEREF _Toc455229042 \h </w:instrText>
        </w:r>
        <w:r w:rsidR="00A82CD4">
          <w:rPr>
            <w:noProof/>
            <w:webHidden/>
          </w:rPr>
        </w:r>
        <w:r w:rsidR="00A82CD4">
          <w:rPr>
            <w:noProof/>
            <w:webHidden/>
          </w:rPr>
          <w:fldChar w:fldCharType="separate"/>
        </w:r>
        <w:r w:rsidR="00A82CD4">
          <w:rPr>
            <w:noProof/>
            <w:webHidden/>
          </w:rPr>
          <w:t>9</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43" w:history="1">
        <w:r w:rsidR="00A82CD4" w:rsidRPr="001E0E9A">
          <w:rPr>
            <w:rStyle w:val="a5"/>
            <w:noProof/>
          </w:rPr>
          <w:t>2.2.5</w:t>
        </w:r>
        <w:r w:rsidR="00A82CD4">
          <w:rPr>
            <w:rFonts w:asciiTheme="minorHAnsi" w:eastAsiaTheme="minorEastAsia" w:hAnsiTheme="minorHAnsi" w:cstheme="minorBidi"/>
            <w:i w:val="0"/>
            <w:iCs w:val="0"/>
            <w:noProof/>
            <w:szCs w:val="22"/>
          </w:rPr>
          <w:tab/>
        </w:r>
        <w:r w:rsidR="00A82CD4" w:rsidRPr="001E0E9A">
          <w:rPr>
            <w:rStyle w:val="a5"/>
            <w:rFonts w:hint="eastAsia"/>
            <w:noProof/>
          </w:rPr>
          <w:t>高性能</w:t>
        </w:r>
        <w:r w:rsidR="00A82CD4" w:rsidRPr="001E0E9A">
          <w:rPr>
            <w:rStyle w:val="a5"/>
            <w:noProof/>
          </w:rPr>
          <w:t>HTTP</w:t>
        </w:r>
        <w:r w:rsidR="00A82CD4" w:rsidRPr="001E0E9A">
          <w:rPr>
            <w:rStyle w:val="a5"/>
            <w:rFonts w:hint="eastAsia"/>
            <w:noProof/>
          </w:rPr>
          <w:t>服务器</w:t>
        </w:r>
        <w:r w:rsidR="00A82CD4" w:rsidRPr="001E0E9A">
          <w:rPr>
            <w:rStyle w:val="a5"/>
            <w:noProof/>
          </w:rPr>
          <w:t>Nginx</w:t>
        </w:r>
        <w:r w:rsidR="00A82CD4">
          <w:rPr>
            <w:noProof/>
            <w:webHidden/>
          </w:rPr>
          <w:tab/>
        </w:r>
        <w:r w:rsidR="00A82CD4">
          <w:rPr>
            <w:noProof/>
            <w:webHidden/>
          </w:rPr>
          <w:fldChar w:fldCharType="begin"/>
        </w:r>
        <w:r w:rsidR="00A82CD4">
          <w:rPr>
            <w:noProof/>
            <w:webHidden/>
          </w:rPr>
          <w:instrText xml:space="preserve"> PAGEREF _Toc455229043 \h </w:instrText>
        </w:r>
        <w:r w:rsidR="00A82CD4">
          <w:rPr>
            <w:noProof/>
            <w:webHidden/>
          </w:rPr>
        </w:r>
        <w:r w:rsidR="00A82CD4">
          <w:rPr>
            <w:noProof/>
            <w:webHidden/>
          </w:rPr>
          <w:fldChar w:fldCharType="separate"/>
        </w:r>
        <w:r w:rsidR="00A82CD4">
          <w:rPr>
            <w:noProof/>
            <w:webHidden/>
          </w:rPr>
          <w:t>9</w:t>
        </w:r>
        <w:r w:rsidR="00A82CD4">
          <w:rPr>
            <w:noProof/>
            <w:webHidden/>
          </w:rPr>
          <w:fldChar w:fldCharType="end"/>
        </w:r>
      </w:hyperlink>
    </w:p>
    <w:p w:rsidR="00A82CD4" w:rsidRDefault="00B31649">
      <w:pPr>
        <w:pStyle w:val="21"/>
        <w:tabs>
          <w:tab w:val="left" w:pos="840"/>
          <w:tab w:val="right" w:leader="dot" w:pos="8296"/>
        </w:tabs>
        <w:rPr>
          <w:rFonts w:asciiTheme="minorHAnsi" w:eastAsiaTheme="minorEastAsia" w:hAnsiTheme="minorHAnsi" w:cstheme="minorBidi"/>
          <w:smallCaps w:val="0"/>
          <w:noProof/>
          <w:szCs w:val="22"/>
        </w:rPr>
      </w:pPr>
      <w:hyperlink w:anchor="_Toc455229044" w:history="1">
        <w:r w:rsidR="00A82CD4" w:rsidRPr="001E0E9A">
          <w:rPr>
            <w:rStyle w:val="a5"/>
            <w:rFonts w:ascii="黑体"/>
            <w:noProof/>
          </w:rPr>
          <w:t>2.3</w:t>
        </w:r>
        <w:r w:rsidR="00A82CD4">
          <w:rPr>
            <w:rFonts w:asciiTheme="minorHAnsi" w:eastAsiaTheme="minorEastAsia" w:hAnsiTheme="minorHAnsi" w:cstheme="minorBidi"/>
            <w:smallCaps w:val="0"/>
            <w:noProof/>
            <w:szCs w:val="22"/>
          </w:rPr>
          <w:tab/>
        </w:r>
        <w:r w:rsidR="00A82CD4" w:rsidRPr="001E0E9A">
          <w:rPr>
            <w:rStyle w:val="a5"/>
            <w:rFonts w:ascii="黑体" w:hint="eastAsia"/>
            <w:noProof/>
          </w:rPr>
          <w:t>本章小结</w:t>
        </w:r>
        <w:r w:rsidR="00A82CD4">
          <w:rPr>
            <w:noProof/>
            <w:webHidden/>
          </w:rPr>
          <w:tab/>
        </w:r>
        <w:r w:rsidR="00A82CD4">
          <w:rPr>
            <w:noProof/>
            <w:webHidden/>
          </w:rPr>
          <w:fldChar w:fldCharType="begin"/>
        </w:r>
        <w:r w:rsidR="00A82CD4">
          <w:rPr>
            <w:noProof/>
            <w:webHidden/>
          </w:rPr>
          <w:instrText xml:space="preserve"> PAGEREF _Toc455229044 \h </w:instrText>
        </w:r>
        <w:r w:rsidR="00A82CD4">
          <w:rPr>
            <w:noProof/>
            <w:webHidden/>
          </w:rPr>
        </w:r>
        <w:r w:rsidR="00A82CD4">
          <w:rPr>
            <w:noProof/>
            <w:webHidden/>
          </w:rPr>
          <w:fldChar w:fldCharType="separate"/>
        </w:r>
        <w:r w:rsidR="00A82CD4">
          <w:rPr>
            <w:noProof/>
            <w:webHidden/>
          </w:rPr>
          <w:t>10</w:t>
        </w:r>
        <w:r w:rsidR="00A82CD4">
          <w:rPr>
            <w:noProof/>
            <w:webHidden/>
          </w:rPr>
          <w:fldChar w:fldCharType="end"/>
        </w:r>
      </w:hyperlink>
    </w:p>
    <w:p w:rsidR="00A82CD4" w:rsidRDefault="00B31649">
      <w:pPr>
        <w:pStyle w:val="10"/>
        <w:tabs>
          <w:tab w:val="right" w:leader="dot" w:pos="8296"/>
        </w:tabs>
        <w:rPr>
          <w:rFonts w:asciiTheme="minorHAnsi" w:eastAsiaTheme="minorEastAsia" w:hAnsiTheme="minorHAnsi" w:cstheme="minorBidi"/>
          <w:b w:val="0"/>
          <w:bCs w:val="0"/>
          <w:caps w:val="0"/>
          <w:noProof/>
          <w:szCs w:val="22"/>
        </w:rPr>
      </w:pPr>
      <w:hyperlink w:anchor="_Toc455229045" w:history="1">
        <w:r w:rsidR="00A82CD4" w:rsidRPr="001E0E9A">
          <w:rPr>
            <w:rStyle w:val="a5"/>
            <w:rFonts w:ascii="黑体" w:eastAsia="黑体" w:hint="eastAsia"/>
            <w:noProof/>
          </w:rPr>
          <w:t>第三章</w:t>
        </w:r>
        <w:r w:rsidR="00A82CD4" w:rsidRPr="001E0E9A">
          <w:rPr>
            <w:rStyle w:val="a5"/>
            <w:rFonts w:ascii="黑体" w:eastAsia="黑体"/>
            <w:noProof/>
          </w:rPr>
          <w:t xml:space="preserve"> </w:t>
        </w:r>
        <w:r w:rsidR="00A82CD4" w:rsidRPr="001E0E9A">
          <w:rPr>
            <w:rStyle w:val="a5"/>
            <w:rFonts w:ascii="黑体" w:eastAsia="黑体" w:hint="eastAsia"/>
            <w:noProof/>
          </w:rPr>
          <w:t>工作圈的需求分析</w:t>
        </w:r>
        <w:r w:rsidR="00A82CD4">
          <w:rPr>
            <w:noProof/>
            <w:webHidden/>
          </w:rPr>
          <w:tab/>
        </w:r>
        <w:r w:rsidR="00A82CD4">
          <w:rPr>
            <w:noProof/>
            <w:webHidden/>
          </w:rPr>
          <w:fldChar w:fldCharType="begin"/>
        </w:r>
        <w:r w:rsidR="00A82CD4">
          <w:rPr>
            <w:noProof/>
            <w:webHidden/>
          </w:rPr>
          <w:instrText xml:space="preserve"> PAGEREF _Toc455229045 \h </w:instrText>
        </w:r>
        <w:r w:rsidR="00A82CD4">
          <w:rPr>
            <w:noProof/>
            <w:webHidden/>
          </w:rPr>
        </w:r>
        <w:r w:rsidR="00A82CD4">
          <w:rPr>
            <w:noProof/>
            <w:webHidden/>
          </w:rPr>
          <w:fldChar w:fldCharType="separate"/>
        </w:r>
        <w:r w:rsidR="00A82CD4">
          <w:rPr>
            <w:noProof/>
            <w:webHidden/>
          </w:rPr>
          <w:t>11</w:t>
        </w:r>
        <w:r w:rsidR="00A82CD4">
          <w:rPr>
            <w:noProof/>
            <w:webHidden/>
          </w:rPr>
          <w:fldChar w:fldCharType="end"/>
        </w:r>
      </w:hyperlink>
    </w:p>
    <w:p w:rsidR="00A82CD4" w:rsidRDefault="00B31649">
      <w:pPr>
        <w:pStyle w:val="21"/>
        <w:tabs>
          <w:tab w:val="left" w:pos="840"/>
          <w:tab w:val="right" w:leader="dot" w:pos="8296"/>
        </w:tabs>
        <w:rPr>
          <w:rFonts w:asciiTheme="minorHAnsi" w:eastAsiaTheme="minorEastAsia" w:hAnsiTheme="minorHAnsi" w:cstheme="minorBidi"/>
          <w:smallCaps w:val="0"/>
          <w:noProof/>
          <w:szCs w:val="22"/>
        </w:rPr>
      </w:pPr>
      <w:hyperlink w:anchor="_Toc455229046" w:history="1">
        <w:r w:rsidR="00A82CD4" w:rsidRPr="001E0E9A">
          <w:rPr>
            <w:rStyle w:val="a5"/>
            <w:rFonts w:ascii="黑体"/>
            <w:noProof/>
          </w:rPr>
          <w:t>3.1</w:t>
        </w:r>
        <w:r w:rsidR="00A82CD4">
          <w:rPr>
            <w:rFonts w:asciiTheme="minorHAnsi" w:eastAsiaTheme="minorEastAsia" w:hAnsiTheme="minorHAnsi" w:cstheme="minorBidi"/>
            <w:smallCaps w:val="0"/>
            <w:noProof/>
            <w:szCs w:val="22"/>
          </w:rPr>
          <w:tab/>
        </w:r>
        <w:r w:rsidR="00A82CD4" w:rsidRPr="001E0E9A">
          <w:rPr>
            <w:rStyle w:val="a5"/>
            <w:rFonts w:ascii="黑体" w:hint="eastAsia"/>
            <w:noProof/>
          </w:rPr>
          <w:t>系统用户角色分析</w:t>
        </w:r>
        <w:r w:rsidR="00A82CD4">
          <w:rPr>
            <w:noProof/>
            <w:webHidden/>
          </w:rPr>
          <w:tab/>
        </w:r>
        <w:r w:rsidR="00A82CD4">
          <w:rPr>
            <w:noProof/>
            <w:webHidden/>
          </w:rPr>
          <w:fldChar w:fldCharType="begin"/>
        </w:r>
        <w:r w:rsidR="00A82CD4">
          <w:rPr>
            <w:noProof/>
            <w:webHidden/>
          </w:rPr>
          <w:instrText xml:space="preserve"> PAGEREF _Toc455229046 \h </w:instrText>
        </w:r>
        <w:r w:rsidR="00A82CD4">
          <w:rPr>
            <w:noProof/>
            <w:webHidden/>
          </w:rPr>
        </w:r>
        <w:r w:rsidR="00A82CD4">
          <w:rPr>
            <w:noProof/>
            <w:webHidden/>
          </w:rPr>
          <w:fldChar w:fldCharType="separate"/>
        </w:r>
        <w:r w:rsidR="00A82CD4">
          <w:rPr>
            <w:noProof/>
            <w:webHidden/>
          </w:rPr>
          <w:t>12</w:t>
        </w:r>
        <w:r w:rsidR="00A82CD4">
          <w:rPr>
            <w:noProof/>
            <w:webHidden/>
          </w:rPr>
          <w:fldChar w:fldCharType="end"/>
        </w:r>
      </w:hyperlink>
    </w:p>
    <w:p w:rsidR="00A82CD4" w:rsidRDefault="00B31649">
      <w:pPr>
        <w:pStyle w:val="21"/>
        <w:tabs>
          <w:tab w:val="left" w:pos="840"/>
          <w:tab w:val="right" w:leader="dot" w:pos="8296"/>
        </w:tabs>
        <w:rPr>
          <w:rFonts w:asciiTheme="minorHAnsi" w:eastAsiaTheme="minorEastAsia" w:hAnsiTheme="minorHAnsi" w:cstheme="minorBidi"/>
          <w:smallCaps w:val="0"/>
          <w:noProof/>
          <w:szCs w:val="22"/>
        </w:rPr>
      </w:pPr>
      <w:hyperlink w:anchor="_Toc455229047" w:history="1">
        <w:r w:rsidR="00A82CD4" w:rsidRPr="001E0E9A">
          <w:rPr>
            <w:rStyle w:val="a5"/>
            <w:rFonts w:ascii="黑体"/>
            <w:noProof/>
          </w:rPr>
          <w:t>3.2</w:t>
        </w:r>
        <w:r w:rsidR="00A82CD4">
          <w:rPr>
            <w:rFonts w:asciiTheme="minorHAnsi" w:eastAsiaTheme="minorEastAsia" w:hAnsiTheme="minorHAnsi" w:cstheme="minorBidi"/>
            <w:smallCaps w:val="0"/>
            <w:noProof/>
            <w:szCs w:val="22"/>
          </w:rPr>
          <w:tab/>
        </w:r>
        <w:r w:rsidR="00A82CD4" w:rsidRPr="001E0E9A">
          <w:rPr>
            <w:rStyle w:val="a5"/>
            <w:rFonts w:ascii="黑体" w:hint="eastAsia"/>
            <w:noProof/>
          </w:rPr>
          <w:t>系统功能需求分析</w:t>
        </w:r>
        <w:r w:rsidR="00A82CD4">
          <w:rPr>
            <w:noProof/>
            <w:webHidden/>
          </w:rPr>
          <w:tab/>
        </w:r>
        <w:r w:rsidR="00A82CD4">
          <w:rPr>
            <w:noProof/>
            <w:webHidden/>
          </w:rPr>
          <w:fldChar w:fldCharType="begin"/>
        </w:r>
        <w:r w:rsidR="00A82CD4">
          <w:rPr>
            <w:noProof/>
            <w:webHidden/>
          </w:rPr>
          <w:instrText xml:space="preserve"> PAGEREF _Toc455229047 \h </w:instrText>
        </w:r>
        <w:r w:rsidR="00A82CD4">
          <w:rPr>
            <w:noProof/>
            <w:webHidden/>
          </w:rPr>
        </w:r>
        <w:r w:rsidR="00A82CD4">
          <w:rPr>
            <w:noProof/>
            <w:webHidden/>
          </w:rPr>
          <w:fldChar w:fldCharType="separate"/>
        </w:r>
        <w:r w:rsidR="00A82CD4">
          <w:rPr>
            <w:noProof/>
            <w:webHidden/>
          </w:rPr>
          <w:t>13</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48" w:history="1">
        <w:r w:rsidR="00A82CD4" w:rsidRPr="001E0E9A">
          <w:rPr>
            <w:rStyle w:val="a5"/>
            <w:noProof/>
          </w:rPr>
          <w:t>3.2.1</w:t>
        </w:r>
        <w:r w:rsidR="00A82CD4">
          <w:rPr>
            <w:rFonts w:asciiTheme="minorHAnsi" w:eastAsiaTheme="minorEastAsia" w:hAnsiTheme="minorHAnsi" w:cstheme="minorBidi"/>
            <w:i w:val="0"/>
            <w:iCs w:val="0"/>
            <w:noProof/>
            <w:szCs w:val="22"/>
          </w:rPr>
          <w:tab/>
        </w:r>
        <w:r w:rsidR="00A82CD4" w:rsidRPr="001E0E9A">
          <w:rPr>
            <w:rStyle w:val="a5"/>
            <w:rFonts w:hint="eastAsia"/>
            <w:noProof/>
          </w:rPr>
          <w:t>用户账户管理与企业管理</w:t>
        </w:r>
        <w:r w:rsidR="00A82CD4">
          <w:rPr>
            <w:noProof/>
            <w:webHidden/>
          </w:rPr>
          <w:tab/>
        </w:r>
        <w:r w:rsidR="00A82CD4">
          <w:rPr>
            <w:noProof/>
            <w:webHidden/>
          </w:rPr>
          <w:fldChar w:fldCharType="begin"/>
        </w:r>
        <w:r w:rsidR="00A82CD4">
          <w:rPr>
            <w:noProof/>
            <w:webHidden/>
          </w:rPr>
          <w:instrText xml:space="preserve"> PAGEREF _Toc455229048 \h </w:instrText>
        </w:r>
        <w:r w:rsidR="00A82CD4">
          <w:rPr>
            <w:noProof/>
            <w:webHidden/>
          </w:rPr>
        </w:r>
        <w:r w:rsidR="00A82CD4">
          <w:rPr>
            <w:noProof/>
            <w:webHidden/>
          </w:rPr>
          <w:fldChar w:fldCharType="separate"/>
        </w:r>
        <w:r w:rsidR="00A82CD4">
          <w:rPr>
            <w:noProof/>
            <w:webHidden/>
          </w:rPr>
          <w:t>13</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49" w:history="1">
        <w:r w:rsidR="00A82CD4" w:rsidRPr="001E0E9A">
          <w:rPr>
            <w:rStyle w:val="a5"/>
            <w:noProof/>
          </w:rPr>
          <w:t>3.2.2</w:t>
        </w:r>
        <w:r w:rsidR="00A82CD4">
          <w:rPr>
            <w:rFonts w:asciiTheme="minorHAnsi" w:eastAsiaTheme="minorEastAsia" w:hAnsiTheme="minorHAnsi" w:cstheme="minorBidi"/>
            <w:i w:val="0"/>
            <w:iCs w:val="0"/>
            <w:noProof/>
            <w:szCs w:val="22"/>
          </w:rPr>
          <w:tab/>
        </w:r>
        <w:r w:rsidR="00A82CD4" w:rsidRPr="001E0E9A">
          <w:rPr>
            <w:rStyle w:val="a5"/>
            <w:rFonts w:hint="eastAsia"/>
            <w:noProof/>
          </w:rPr>
          <w:t>圈子与帖子</w:t>
        </w:r>
        <w:r w:rsidR="00A82CD4">
          <w:rPr>
            <w:noProof/>
            <w:webHidden/>
          </w:rPr>
          <w:tab/>
        </w:r>
        <w:r w:rsidR="00A82CD4">
          <w:rPr>
            <w:noProof/>
            <w:webHidden/>
          </w:rPr>
          <w:fldChar w:fldCharType="begin"/>
        </w:r>
        <w:r w:rsidR="00A82CD4">
          <w:rPr>
            <w:noProof/>
            <w:webHidden/>
          </w:rPr>
          <w:instrText xml:space="preserve"> PAGEREF _Toc455229049 \h </w:instrText>
        </w:r>
        <w:r w:rsidR="00A82CD4">
          <w:rPr>
            <w:noProof/>
            <w:webHidden/>
          </w:rPr>
        </w:r>
        <w:r w:rsidR="00A82CD4">
          <w:rPr>
            <w:noProof/>
            <w:webHidden/>
          </w:rPr>
          <w:fldChar w:fldCharType="separate"/>
        </w:r>
        <w:r w:rsidR="00A82CD4">
          <w:rPr>
            <w:noProof/>
            <w:webHidden/>
          </w:rPr>
          <w:t>14</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50" w:history="1">
        <w:r w:rsidR="00A82CD4" w:rsidRPr="001E0E9A">
          <w:rPr>
            <w:rStyle w:val="a5"/>
            <w:noProof/>
          </w:rPr>
          <w:t>3.2.3</w:t>
        </w:r>
        <w:r w:rsidR="00A82CD4">
          <w:rPr>
            <w:rFonts w:asciiTheme="minorHAnsi" w:eastAsiaTheme="minorEastAsia" w:hAnsiTheme="minorHAnsi" w:cstheme="minorBidi"/>
            <w:i w:val="0"/>
            <w:iCs w:val="0"/>
            <w:noProof/>
            <w:szCs w:val="22"/>
          </w:rPr>
          <w:tab/>
        </w:r>
        <w:r w:rsidR="00A82CD4" w:rsidRPr="001E0E9A">
          <w:rPr>
            <w:rStyle w:val="a5"/>
            <w:rFonts w:hint="eastAsia"/>
            <w:noProof/>
          </w:rPr>
          <w:t>评论</w:t>
        </w:r>
        <w:r w:rsidR="00A82CD4">
          <w:rPr>
            <w:noProof/>
            <w:webHidden/>
          </w:rPr>
          <w:tab/>
        </w:r>
        <w:r w:rsidR="00A82CD4">
          <w:rPr>
            <w:noProof/>
            <w:webHidden/>
          </w:rPr>
          <w:fldChar w:fldCharType="begin"/>
        </w:r>
        <w:r w:rsidR="00A82CD4">
          <w:rPr>
            <w:noProof/>
            <w:webHidden/>
          </w:rPr>
          <w:instrText xml:space="preserve"> PAGEREF _Toc455229050 \h </w:instrText>
        </w:r>
        <w:r w:rsidR="00A82CD4">
          <w:rPr>
            <w:noProof/>
            <w:webHidden/>
          </w:rPr>
        </w:r>
        <w:r w:rsidR="00A82CD4">
          <w:rPr>
            <w:noProof/>
            <w:webHidden/>
          </w:rPr>
          <w:fldChar w:fldCharType="separate"/>
        </w:r>
        <w:r w:rsidR="00A82CD4">
          <w:rPr>
            <w:noProof/>
            <w:webHidden/>
          </w:rPr>
          <w:t>15</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51" w:history="1">
        <w:r w:rsidR="00A82CD4" w:rsidRPr="001E0E9A">
          <w:rPr>
            <w:rStyle w:val="a5"/>
            <w:noProof/>
          </w:rPr>
          <w:t>3.2.4</w:t>
        </w:r>
        <w:r w:rsidR="00A82CD4">
          <w:rPr>
            <w:rFonts w:asciiTheme="minorHAnsi" w:eastAsiaTheme="minorEastAsia" w:hAnsiTheme="minorHAnsi" w:cstheme="minorBidi"/>
            <w:i w:val="0"/>
            <w:iCs w:val="0"/>
            <w:noProof/>
            <w:szCs w:val="22"/>
          </w:rPr>
          <w:tab/>
        </w:r>
        <w:r w:rsidR="00A82CD4" w:rsidRPr="001E0E9A">
          <w:rPr>
            <w:rStyle w:val="a5"/>
            <w:rFonts w:hint="eastAsia"/>
            <w:noProof/>
          </w:rPr>
          <w:t>赞</w:t>
        </w:r>
        <w:r w:rsidR="00A82CD4">
          <w:rPr>
            <w:noProof/>
            <w:webHidden/>
          </w:rPr>
          <w:tab/>
        </w:r>
        <w:r w:rsidR="00A82CD4">
          <w:rPr>
            <w:noProof/>
            <w:webHidden/>
          </w:rPr>
          <w:fldChar w:fldCharType="begin"/>
        </w:r>
        <w:r w:rsidR="00A82CD4">
          <w:rPr>
            <w:noProof/>
            <w:webHidden/>
          </w:rPr>
          <w:instrText xml:space="preserve"> PAGEREF _Toc455229051 \h </w:instrText>
        </w:r>
        <w:r w:rsidR="00A82CD4">
          <w:rPr>
            <w:noProof/>
            <w:webHidden/>
          </w:rPr>
        </w:r>
        <w:r w:rsidR="00A82CD4">
          <w:rPr>
            <w:noProof/>
            <w:webHidden/>
          </w:rPr>
          <w:fldChar w:fldCharType="separate"/>
        </w:r>
        <w:r w:rsidR="00A82CD4">
          <w:rPr>
            <w:noProof/>
            <w:webHidden/>
          </w:rPr>
          <w:t>15</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52" w:history="1">
        <w:r w:rsidR="00A82CD4" w:rsidRPr="001E0E9A">
          <w:rPr>
            <w:rStyle w:val="a5"/>
            <w:noProof/>
          </w:rPr>
          <w:t>3.2.5</w:t>
        </w:r>
        <w:r w:rsidR="00A82CD4">
          <w:rPr>
            <w:rFonts w:asciiTheme="minorHAnsi" w:eastAsiaTheme="minorEastAsia" w:hAnsiTheme="minorHAnsi" w:cstheme="minorBidi"/>
            <w:i w:val="0"/>
            <w:iCs w:val="0"/>
            <w:noProof/>
            <w:szCs w:val="22"/>
          </w:rPr>
          <w:tab/>
        </w:r>
        <w:r w:rsidR="00A82CD4" w:rsidRPr="001E0E9A">
          <w:rPr>
            <w:rStyle w:val="a5"/>
            <w:rFonts w:hint="eastAsia"/>
            <w:noProof/>
          </w:rPr>
          <w:t>工作功能</w:t>
        </w:r>
        <w:r w:rsidR="00A82CD4">
          <w:rPr>
            <w:noProof/>
            <w:webHidden/>
          </w:rPr>
          <w:tab/>
        </w:r>
        <w:r w:rsidR="00A82CD4">
          <w:rPr>
            <w:noProof/>
            <w:webHidden/>
          </w:rPr>
          <w:fldChar w:fldCharType="begin"/>
        </w:r>
        <w:r w:rsidR="00A82CD4">
          <w:rPr>
            <w:noProof/>
            <w:webHidden/>
          </w:rPr>
          <w:instrText xml:space="preserve"> PAGEREF _Toc455229052 \h </w:instrText>
        </w:r>
        <w:r w:rsidR="00A82CD4">
          <w:rPr>
            <w:noProof/>
            <w:webHidden/>
          </w:rPr>
        </w:r>
        <w:r w:rsidR="00A82CD4">
          <w:rPr>
            <w:noProof/>
            <w:webHidden/>
          </w:rPr>
          <w:fldChar w:fldCharType="separate"/>
        </w:r>
        <w:r w:rsidR="00A82CD4">
          <w:rPr>
            <w:noProof/>
            <w:webHidden/>
          </w:rPr>
          <w:t>16</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53" w:history="1">
        <w:r w:rsidR="00A82CD4" w:rsidRPr="001E0E9A">
          <w:rPr>
            <w:rStyle w:val="a5"/>
            <w:noProof/>
          </w:rPr>
          <w:t>3.2.6</w:t>
        </w:r>
        <w:r w:rsidR="00A82CD4">
          <w:rPr>
            <w:rFonts w:asciiTheme="minorHAnsi" w:eastAsiaTheme="minorEastAsia" w:hAnsiTheme="minorHAnsi" w:cstheme="minorBidi"/>
            <w:i w:val="0"/>
            <w:iCs w:val="0"/>
            <w:noProof/>
            <w:szCs w:val="22"/>
          </w:rPr>
          <w:tab/>
        </w:r>
        <w:r w:rsidR="00A82CD4" w:rsidRPr="001E0E9A">
          <w:rPr>
            <w:rStyle w:val="a5"/>
            <w:rFonts w:hint="eastAsia"/>
            <w:noProof/>
          </w:rPr>
          <w:t>工作流引擎</w:t>
        </w:r>
        <w:r w:rsidR="00A82CD4">
          <w:rPr>
            <w:noProof/>
            <w:webHidden/>
          </w:rPr>
          <w:tab/>
        </w:r>
        <w:r w:rsidR="00A82CD4">
          <w:rPr>
            <w:noProof/>
            <w:webHidden/>
          </w:rPr>
          <w:fldChar w:fldCharType="begin"/>
        </w:r>
        <w:r w:rsidR="00A82CD4">
          <w:rPr>
            <w:noProof/>
            <w:webHidden/>
          </w:rPr>
          <w:instrText xml:space="preserve"> PAGEREF _Toc455229053 \h </w:instrText>
        </w:r>
        <w:r w:rsidR="00A82CD4">
          <w:rPr>
            <w:noProof/>
            <w:webHidden/>
          </w:rPr>
        </w:r>
        <w:r w:rsidR="00A82CD4">
          <w:rPr>
            <w:noProof/>
            <w:webHidden/>
          </w:rPr>
          <w:fldChar w:fldCharType="separate"/>
        </w:r>
        <w:r w:rsidR="00A82CD4">
          <w:rPr>
            <w:noProof/>
            <w:webHidden/>
          </w:rPr>
          <w:t>17</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54" w:history="1">
        <w:r w:rsidR="00A82CD4" w:rsidRPr="001E0E9A">
          <w:rPr>
            <w:rStyle w:val="a5"/>
            <w:noProof/>
          </w:rPr>
          <w:t>3.2.7</w:t>
        </w:r>
        <w:r w:rsidR="00A82CD4">
          <w:rPr>
            <w:rFonts w:asciiTheme="minorHAnsi" w:eastAsiaTheme="minorEastAsia" w:hAnsiTheme="minorHAnsi" w:cstheme="minorBidi"/>
            <w:i w:val="0"/>
            <w:iCs w:val="0"/>
            <w:noProof/>
            <w:szCs w:val="22"/>
          </w:rPr>
          <w:tab/>
        </w:r>
        <w:r w:rsidR="00A82CD4" w:rsidRPr="001E0E9A">
          <w:rPr>
            <w:rStyle w:val="a5"/>
            <w:rFonts w:hint="eastAsia"/>
            <w:noProof/>
          </w:rPr>
          <w:t>即时通信（</w:t>
        </w:r>
        <w:r w:rsidR="00A82CD4" w:rsidRPr="001E0E9A">
          <w:rPr>
            <w:rStyle w:val="a5"/>
            <w:noProof/>
          </w:rPr>
          <w:t>IM</w:t>
        </w:r>
        <w:r w:rsidR="00A82CD4" w:rsidRPr="001E0E9A">
          <w:rPr>
            <w:rStyle w:val="a5"/>
            <w:rFonts w:hint="eastAsia"/>
            <w:noProof/>
          </w:rPr>
          <w:t>）</w:t>
        </w:r>
        <w:r w:rsidR="00A82CD4">
          <w:rPr>
            <w:noProof/>
            <w:webHidden/>
          </w:rPr>
          <w:tab/>
        </w:r>
        <w:r w:rsidR="00A82CD4">
          <w:rPr>
            <w:noProof/>
            <w:webHidden/>
          </w:rPr>
          <w:fldChar w:fldCharType="begin"/>
        </w:r>
        <w:r w:rsidR="00A82CD4">
          <w:rPr>
            <w:noProof/>
            <w:webHidden/>
          </w:rPr>
          <w:instrText xml:space="preserve"> PAGEREF _Toc455229054 \h </w:instrText>
        </w:r>
        <w:r w:rsidR="00A82CD4">
          <w:rPr>
            <w:noProof/>
            <w:webHidden/>
          </w:rPr>
        </w:r>
        <w:r w:rsidR="00A82CD4">
          <w:rPr>
            <w:noProof/>
            <w:webHidden/>
          </w:rPr>
          <w:fldChar w:fldCharType="separate"/>
        </w:r>
        <w:r w:rsidR="00A82CD4">
          <w:rPr>
            <w:noProof/>
            <w:webHidden/>
          </w:rPr>
          <w:t>17</w:t>
        </w:r>
        <w:r w:rsidR="00A82CD4">
          <w:rPr>
            <w:noProof/>
            <w:webHidden/>
          </w:rPr>
          <w:fldChar w:fldCharType="end"/>
        </w:r>
      </w:hyperlink>
    </w:p>
    <w:p w:rsidR="00A82CD4" w:rsidRDefault="00B31649">
      <w:pPr>
        <w:pStyle w:val="21"/>
        <w:tabs>
          <w:tab w:val="left" w:pos="840"/>
          <w:tab w:val="right" w:leader="dot" w:pos="8296"/>
        </w:tabs>
        <w:rPr>
          <w:rFonts w:asciiTheme="minorHAnsi" w:eastAsiaTheme="minorEastAsia" w:hAnsiTheme="minorHAnsi" w:cstheme="minorBidi"/>
          <w:smallCaps w:val="0"/>
          <w:noProof/>
          <w:szCs w:val="22"/>
        </w:rPr>
      </w:pPr>
      <w:hyperlink w:anchor="_Toc455229055" w:history="1">
        <w:r w:rsidR="00A82CD4" w:rsidRPr="001E0E9A">
          <w:rPr>
            <w:rStyle w:val="a5"/>
            <w:rFonts w:ascii="黑体"/>
            <w:noProof/>
          </w:rPr>
          <w:t>3.3</w:t>
        </w:r>
        <w:r w:rsidR="00A82CD4">
          <w:rPr>
            <w:rFonts w:asciiTheme="minorHAnsi" w:eastAsiaTheme="minorEastAsia" w:hAnsiTheme="minorHAnsi" w:cstheme="minorBidi"/>
            <w:smallCaps w:val="0"/>
            <w:noProof/>
            <w:szCs w:val="22"/>
          </w:rPr>
          <w:tab/>
        </w:r>
        <w:r w:rsidR="00A82CD4" w:rsidRPr="001E0E9A">
          <w:rPr>
            <w:rStyle w:val="a5"/>
            <w:rFonts w:ascii="黑体" w:hint="eastAsia"/>
            <w:noProof/>
          </w:rPr>
          <w:t>系统的非功能需求分析</w:t>
        </w:r>
        <w:r w:rsidR="00A82CD4">
          <w:rPr>
            <w:noProof/>
            <w:webHidden/>
          </w:rPr>
          <w:tab/>
        </w:r>
        <w:r w:rsidR="00A82CD4">
          <w:rPr>
            <w:noProof/>
            <w:webHidden/>
          </w:rPr>
          <w:fldChar w:fldCharType="begin"/>
        </w:r>
        <w:r w:rsidR="00A82CD4">
          <w:rPr>
            <w:noProof/>
            <w:webHidden/>
          </w:rPr>
          <w:instrText xml:space="preserve"> PAGEREF _Toc455229055 \h </w:instrText>
        </w:r>
        <w:r w:rsidR="00A82CD4">
          <w:rPr>
            <w:noProof/>
            <w:webHidden/>
          </w:rPr>
        </w:r>
        <w:r w:rsidR="00A82CD4">
          <w:rPr>
            <w:noProof/>
            <w:webHidden/>
          </w:rPr>
          <w:fldChar w:fldCharType="separate"/>
        </w:r>
        <w:r w:rsidR="00A82CD4">
          <w:rPr>
            <w:noProof/>
            <w:webHidden/>
          </w:rPr>
          <w:t>17</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56" w:history="1">
        <w:r w:rsidR="00A82CD4" w:rsidRPr="001E0E9A">
          <w:rPr>
            <w:rStyle w:val="a5"/>
            <w:noProof/>
          </w:rPr>
          <w:t>3.3.1</w:t>
        </w:r>
        <w:r w:rsidR="00A82CD4">
          <w:rPr>
            <w:rFonts w:asciiTheme="minorHAnsi" w:eastAsiaTheme="minorEastAsia" w:hAnsiTheme="minorHAnsi" w:cstheme="minorBidi"/>
            <w:i w:val="0"/>
            <w:iCs w:val="0"/>
            <w:noProof/>
            <w:szCs w:val="22"/>
          </w:rPr>
          <w:tab/>
        </w:r>
        <w:r w:rsidR="00A82CD4" w:rsidRPr="001E0E9A">
          <w:rPr>
            <w:rStyle w:val="a5"/>
            <w:rFonts w:hint="eastAsia"/>
            <w:noProof/>
          </w:rPr>
          <w:t>数据存储持久性</w:t>
        </w:r>
        <w:r w:rsidR="00A82CD4">
          <w:rPr>
            <w:noProof/>
            <w:webHidden/>
          </w:rPr>
          <w:tab/>
        </w:r>
        <w:r w:rsidR="00A82CD4">
          <w:rPr>
            <w:noProof/>
            <w:webHidden/>
          </w:rPr>
          <w:fldChar w:fldCharType="begin"/>
        </w:r>
        <w:r w:rsidR="00A82CD4">
          <w:rPr>
            <w:noProof/>
            <w:webHidden/>
          </w:rPr>
          <w:instrText xml:space="preserve"> PAGEREF _Toc455229056 \h </w:instrText>
        </w:r>
        <w:r w:rsidR="00A82CD4">
          <w:rPr>
            <w:noProof/>
            <w:webHidden/>
          </w:rPr>
        </w:r>
        <w:r w:rsidR="00A82CD4">
          <w:rPr>
            <w:noProof/>
            <w:webHidden/>
          </w:rPr>
          <w:fldChar w:fldCharType="separate"/>
        </w:r>
        <w:r w:rsidR="00A82CD4">
          <w:rPr>
            <w:noProof/>
            <w:webHidden/>
          </w:rPr>
          <w:t>17</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57" w:history="1">
        <w:r w:rsidR="00A82CD4" w:rsidRPr="001E0E9A">
          <w:rPr>
            <w:rStyle w:val="a5"/>
            <w:noProof/>
          </w:rPr>
          <w:t>3.3.2</w:t>
        </w:r>
        <w:r w:rsidR="00A82CD4">
          <w:rPr>
            <w:rFonts w:asciiTheme="minorHAnsi" w:eastAsiaTheme="minorEastAsia" w:hAnsiTheme="minorHAnsi" w:cstheme="minorBidi"/>
            <w:i w:val="0"/>
            <w:iCs w:val="0"/>
            <w:noProof/>
            <w:szCs w:val="22"/>
          </w:rPr>
          <w:tab/>
        </w:r>
        <w:r w:rsidR="00A82CD4" w:rsidRPr="001E0E9A">
          <w:rPr>
            <w:rStyle w:val="a5"/>
            <w:rFonts w:hint="eastAsia"/>
            <w:noProof/>
          </w:rPr>
          <w:t>数据可迁移性</w:t>
        </w:r>
        <w:r w:rsidR="00A82CD4">
          <w:rPr>
            <w:noProof/>
            <w:webHidden/>
          </w:rPr>
          <w:tab/>
        </w:r>
        <w:r w:rsidR="00A82CD4">
          <w:rPr>
            <w:noProof/>
            <w:webHidden/>
          </w:rPr>
          <w:fldChar w:fldCharType="begin"/>
        </w:r>
        <w:r w:rsidR="00A82CD4">
          <w:rPr>
            <w:noProof/>
            <w:webHidden/>
          </w:rPr>
          <w:instrText xml:space="preserve"> PAGEREF _Toc455229057 \h </w:instrText>
        </w:r>
        <w:r w:rsidR="00A82CD4">
          <w:rPr>
            <w:noProof/>
            <w:webHidden/>
          </w:rPr>
        </w:r>
        <w:r w:rsidR="00A82CD4">
          <w:rPr>
            <w:noProof/>
            <w:webHidden/>
          </w:rPr>
          <w:fldChar w:fldCharType="separate"/>
        </w:r>
        <w:r w:rsidR="00A82CD4">
          <w:rPr>
            <w:noProof/>
            <w:webHidden/>
          </w:rPr>
          <w:t>18</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58" w:history="1">
        <w:r w:rsidR="00A82CD4" w:rsidRPr="001E0E9A">
          <w:rPr>
            <w:rStyle w:val="a5"/>
            <w:noProof/>
          </w:rPr>
          <w:t>3.3.3</w:t>
        </w:r>
        <w:r w:rsidR="00A82CD4">
          <w:rPr>
            <w:rFonts w:asciiTheme="minorHAnsi" w:eastAsiaTheme="minorEastAsia" w:hAnsiTheme="minorHAnsi" w:cstheme="minorBidi"/>
            <w:i w:val="0"/>
            <w:iCs w:val="0"/>
            <w:noProof/>
            <w:szCs w:val="22"/>
          </w:rPr>
          <w:tab/>
        </w:r>
        <w:r w:rsidR="00A82CD4" w:rsidRPr="001E0E9A">
          <w:rPr>
            <w:rStyle w:val="a5"/>
            <w:rFonts w:hint="eastAsia"/>
            <w:noProof/>
          </w:rPr>
          <w:t>数据私密性</w:t>
        </w:r>
        <w:r w:rsidR="00A82CD4">
          <w:rPr>
            <w:noProof/>
            <w:webHidden/>
          </w:rPr>
          <w:tab/>
        </w:r>
        <w:r w:rsidR="00A82CD4">
          <w:rPr>
            <w:noProof/>
            <w:webHidden/>
          </w:rPr>
          <w:fldChar w:fldCharType="begin"/>
        </w:r>
        <w:r w:rsidR="00A82CD4">
          <w:rPr>
            <w:noProof/>
            <w:webHidden/>
          </w:rPr>
          <w:instrText xml:space="preserve"> PAGEREF _Toc455229058 \h </w:instrText>
        </w:r>
        <w:r w:rsidR="00A82CD4">
          <w:rPr>
            <w:noProof/>
            <w:webHidden/>
          </w:rPr>
        </w:r>
        <w:r w:rsidR="00A82CD4">
          <w:rPr>
            <w:noProof/>
            <w:webHidden/>
          </w:rPr>
          <w:fldChar w:fldCharType="separate"/>
        </w:r>
        <w:r w:rsidR="00A82CD4">
          <w:rPr>
            <w:noProof/>
            <w:webHidden/>
          </w:rPr>
          <w:t>18</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59" w:history="1">
        <w:r w:rsidR="00A82CD4" w:rsidRPr="001E0E9A">
          <w:rPr>
            <w:rStyle w:val="a5"/>
            <w:noProof/>
          </w:rPr>
          <w:t>3.3.4</w:t>
        </w:r>
        <w:r w:rsidR="00A82CD4">
          <w:rPr>
            <w:rFonts w:asciiTheme="minorHAnsi" w:eastAsiaTheme="minorEastAsia" w:hAnsiTheme="minorHAnsi" w:cstheme="minorBidi"/>
            <w:i w:val="0"/>
            <w:iCs w:val="0"/>
            <w:noProof/>
            <w:szCs w:val="22"/>
          </w:rPr>
          <w:tab/>
        </w:r>
        <w:r w:rsidR="00A82CD4" w:rsidRPr="001E0E9A">
          <w:rPr>
            <w:rStyle w:val="a5"/>
            <w:rFonts w:hint="eastAsia"/>
            <w:noProof/>
          </w:rPr>
          <w:t>服务可用性</w:t>
        </w:r>
        <w:r w:rsidR="00A82CD4">
          <w:rPr>
            <w:noProof/>
            <w:webHidden/>
          </w:rPr>
          <w:tab/>
        </w:r>
        <w:r w:rsidR="00A82CD4">
          <w:rPr>
            <w:noProof/>
            <w:webHidden/>
          </w:rPr>
          <w:fldChar w:fldCharType="begin"/>
        </w:r>
        <w:r w:rsidR="00A82CD4">
          <w:rPr>
            <w:noProof/>
            <w:webHidden/>
          </w:rPr>
          <w:instrText xml:space="preserve"> PAGEREF _Toc455229059 \h </w:instrText>
        </w:r>
        <w:r w:rsidR="00A82CD4">
          <w:rPr>
            <w:noProof/>
            <w:webHidden/>
          </w:rPr>
        </w:r>
        <w:r w:rsidR="00A82CD4">
          <w:rPr>
            <w:noProof/>
            <w:webHidden/>
          </w:rPr>
          <w:fldChar w:fldCharType="separate"/>
        </w:r>
        <w:r w:rsidR="00A82CD4">
          <w:rPr>
            <w:noProof/>
            <w:webHidden/>
          </w:rPr>
          <w:t>18</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60" w:history="1">
        <w:r w:rsidR="00A82CD4" w:rsidRPr="001E0E9A">
          <w:rPr>
            <w:rStyle w:val="a5"/>
            <w:noProof/>
          </w:rPr>
          <w:t>3.3.5</w:t>
        </w:r>
        <w:r w:rsidR="00A82CD4">
          <w:rPr>
            <w:rFonts w:asciiTheme="minorHAnsi" w:eastAsiaTheme="minorEastAsia" w:hAnsiTheme="minorHAnsi" w:cstheme="minorBidi"/>
            <w:i w:val="0"/>
            <w:iCs w:val="0"/>
            <w:noProof/>
            <w:szCs w:val="22"/>
          </w:rPr>
          <w:tab/>
        </w:r>
        <w:r w:rsidR="00A82CD4" w:rsidRPr="001E0E9A">
          <w:rPr>
            <w:rStyle w:val="a5"/>
            <w:rFonts w:hint="eastAsia"/>
            <w:noProof/>
          </w:rPr>
          <w:t>故障恢复能力</w:t>
        </w:r>
        <w:r w:rsidR="00A82CD4">
          <w:rPr>
            <w:noProof/>
            <w:webHidden/>
          </w:rPr>
          <w:tab/>
        </w:r>
        <w:r w:rsidR="00A82CD4">
          <w:rPr>
            <w:noProof/>
            <w:webHidden/>
          </w:rPr>
          <w:fldChar w:fldCharType="begin"/>
        </w:r>
        <w:r w:rsidR="00A82CD4">
          <w:rPr>
            <w:noProof/>
            <w:webHidden/>
          </w:rPr>
          <w:instrText xml:space="preserve"> PAGEREF _Toc455229060 \h </w:instrText>
        </w:r>
        <w:r w:rsidR="00A82CD4">
          <w:rPr>
            <w:noProof/>
            <w:webHidden/>
          </w:rPr>
        </w:r>
        <w:r w:rsidR="00A82CD4">
          <w:rPr>
            <w:noProof/>
            <w:webHidden/>
          </w:rPr>
          <w:fldChar w:fldCharType="separate"/>
        </w:r>
        <w:r w:rsidR="00A82CD4">
          <w:rPr>
            <w:noProof/>
            <w:webHidden/>
          </w:rPr>
          <w:t>19</w:t>
        </w:r>
        <w:r w:rsidR="00A82CD4">
          <w:rPr>
            <w:noProof/>
            <w:webHidden/>
          </w:rPr>
          <w:fldChar w:fldCharType="end"/>
        </w:r>
      </w:hyperlink>
    </w:p>
    <w:p w:rsidR="00A82CD4" w:rsidRDefault="00B31649">
      <w:pPr>
        <w:pStyle w:val="21"/>
        <w:tabs>
          <w:tab w:val="left" w:pos="840"/>
          <w:tab w:val="right" w:leader="dot" w:pos="8296"/>
        </w:tabs>
        <w:rPr>
          <w:rFonts w:asciiTheme="minorHAnsi" w:eastAsiaTheme="minorEastAsia" w:hAnsiTheme="minorHAnsi" w:cstheme="minorBidi"/>
          <w:smallCaps w:val="0"/>
          <w:noProof/>
          <w:szCs w:val="22"/>
        </w:rPr>
      </w:pPr>
      <w:hyperlink w:anchor="_Toc455229061" w:history="1">
        <w:r w:rsidR="00A82CD4" w:rsidRPr="001E0E9A">
          <w:rPr>
            <w:rStyle w:val="a5"/>
            <w:rFonts w:ascii="黑体"/>
            <w:noProof/>
          </w:rPr>
          <w:t>3.4</w:t>
        </w:r>
        <w:r w:rsidR="00A82CD4">
          <w:rPr>
            <w:rFonts w:asciiTheme="minorHAnsi" w:eastAsiaTheme="minorEastAsia" w:hAnsiTheme="minorHAnsi" w:cstheme="minorBidi"/>
            <w:smallCaps w:val="0"/>
            <w:noProof/>
            <w:szCs w:val="22"/>
          </w:rPr>
          <w:tab/>
        </w:r>
        <w:r w:rsidR="00A82CD4" w:rsidRPr="001E0E9A">
          <w:rPr>
            <w:rStyle w:val="a5"/>
            <w:rFonts w:ascii="黑体" w:hint="eastAsia"/>
            <w:noProof/>
          </w:rPr>
          <w:t>本章小结</w:t>
        </w:r>
        <w:r w:rsidR="00A82CD4">
          <w:rPr>
            <w:noProof/>
            <w:webHidden/>
          </w:rPr>
          <w:tab/>
        </w:r>
        <w:r w:rsidR="00A82CD4">
          <w:rPr>
            <w:noProof/>
            <w:webHidden/>
          </w:rPr>
          <w:fldChar w:fldCharType="begin"/>
        </w:r>
        <w:r w:rsidR="00A82CD4">
          <w:rPr>
            <w:noProof/>
            <w:webHidden/>
          </w:rPr>
          <w:instrText xml:space="preserve"> PAGEREF _Toc455229061 \h </w:instrText>
        </w:r>
        <w:r w:rsidR="00A82CD4">
          <w:rPr>
            <w:noProof/>
            <w:webHidden/>
          </w:rPr>
        </w:r>
        <w:r w:rsidR="00A82CD4">
          <w:rPr>
            <w:noProof/>
            <w:webHidden/>
          </w:rPr>
          <w:fldChar w:fldCharType="separate"/>
        </w:r>
        <w:r w:rsidR="00A82CD4">
          <w:rPr>
            <w:noProof/>
            <w:webHidden/>
          </w:rPr>
          <w:t>19</w:t>
        </w:r>
        <w:r w:rsidR="00A82CD4">
          <w:rPr>
            <w:noProof/>
            <w:webHidden/>
          </w:rPr>
          <w:fldChar w:fldCharType="end"/>
        </w:r>
      </w:hyperlink>
    </w:p>
    <w:p w:rsidR="00A82CD4" w:rsidRDefault="00B31649">
      <w:pPr>
        <w:pStyle w:val="10"/>
        <w:tabs>
          <w:tab w:val="right" w:leader="dot" w:pos="8296"/>
        </w:tabs>
        <w:rPr>
          <w:rFonts w:asciiTheme="minorHAnsi" w:eastAsiaTheme="minorEastAsia" w:hAnsiTheme="minorHAnsi" w:cstheme="minorBidi"/>
          <w:b w:val="0"/>
          <w:bCs w:val="0"/>
          <w:caps w:val="0"/>
          <w:noProof/>
          <w:szCs w:val="22"/>
        </w:rPr>
      </w:pPr>
      <w:hyperlink w:anchor="_Toc455229062" w:history="1">
        <w:r w:rsidR="00A82CD4" w:rsidRPr="001E0E9A">
          <w:rPr>
            <w:rStyle w:val="a5"/>
            <w:rFonts w:eastAsia="黑体" w:hint="eastAsia"/>
            <w:noProof/>
          </w:rPr>
          <w:t>第四章</w:t>
        </w:r>
        <w:r w:rsidR="00A82CD4" w:rsidRPr="001E0E9A">
          <w:rPr>
            <w:rStyle w:val="a5"/>
            <w:rFonts w:eastAsia="黑体"/>
            <w:noProof/>
          </w:rPr>
          <w:t xml:space="preserve"> </w:t>
        </w:r>
        <w:r w:rsidR="00A82CD4" w:rsidRPr="001E0E9A">
          <w:rPr>
            <w:rStyle w:val="a5"/>
            <w:rFonts w:eastAsia="黑体" w:hint="eastAsia"/>
            <w:noProof/>
          </w:rPr>
          <w:t>工作圈的总体设计</w:t>
        </w:r>
        <w:r w:rsidR="00A82CD4">
          <w:rPr>
            <w:noProof/>
            <w:webHidden/>
          </w:rPr>
          <w:tab/>
        </w:r>
        <w:r w:rsidR="00A82CD4">
          <w:rPr>
            <w:noProof/>
            <w:webHidden/>
          </w:rPr>
          <w:fldChar w:fldCharType="begin"/>
        </w:r>
        <w:r w:rsidR="00A82CD4">
          <w:rPr>
            <w:noProof/>
            <w:webHidden/>
          </w:rPr>
          <w:instrText xml:space="preserve"> PAGEREF _Toc455229062 \h </w:instrText>
        </w:r>
        <w:r w:rsidR="00A82CD4">
          <w:rPr>
            <w:noProof/>
            <w:webHidden/>
          </w:rPr>
        </w:r>
        <w:r w:rsidR="00A82CD4">
          <w:rPr>
            <w:noProof/>
            <w:webHidden/>
          </w:rPr>
          <w:fldChar w:fldCharType="separate"/>
        </w:r>
        <w:r w:rsidR="00A82CD4">
          <w:rPr>
            <w:noProof/>
            <w:webHidden/>
          </w:rPr>
          <w:t>20</w:t>
        </w:r>
        <w:r w:rsidR="00A82CD4">
          <w:rPr>
            <w:noProof/>
            <w:webHidden/>
          </w:rPr>
          <w:fldChar w:fldCharType="end"/>
        </w:r>
      </w:hyperlink>
    </w:p>
    <w:p w:rsidR="00A82CD4" w:rsidRDefault="00B31649">
      <w:pPr>
        <w:pStyle w:val="21"/>
        <w:tabs>
          <w:tab w:val="left" w:pos="840"/>
          <w:tab w:val="right" w:leader="dot" w:pos="8296"/>
        </w:tabs>
        <w:rPr>
          <w:rFonts w:asciiTheme="minorHAnsi" w:eastAsiaTheme="minorEastAsia" w:hAnsiTheme="minorHAnsi" w:cstheme="minorBidi"/>
          <w:smallCaps w:val="0"/>
          <w:noProof/>
          <w:szCs w:val="22"/>
        </w:rPr>
      </w:pPr>
      <w:hyperlink w:anchor="_Toc455229063" w:history="1">
        <w:r w:rsidR="00A82CD4" w:rsidRPr="001E0E9A">
          <w:rPr>
            <w:rStyle w:val="a5"/>
            <w:rFonts w:ascii="黑体"/>
            <w:noProof/>
          </w:rPr>
          <w:t>4.1</w:t>
        </w:r>
        <w:r w:rsidR="00A82CD4">
          <w:rPr>
            <w:rFonts w:asciiTheme="minorHAnsi" w:eastAsiaTheme="minorEastAsia" w:hAnsiTheme="minorHAnsi" w:cstheme="minorBidi"/>
            <w:smallCaps w:val="0"/>
            <w:noProof/>
            <w:szCs w:val="22"/>
          </w:rPr>
          <w:tab/>
        </w:r>
        <w:r w:rsidR="00A82CD4" w:rsidRPr="001E0E9A">
          <w:rPr>
            <w:rStyle w:val="a5"/>
            <w:rFonts w:ascii="黑体" w:hint="eastAsia"/>
            <w:noProof/>
          </w:rPr>
          <w:t>工作圈的设计目标</w:t>
        </w:r>
        <w:r w:rsidR="00A82CD4">
          <w:rPr>
            <w:noProof/>
            <w:webHidden/>
          </w:rPr>
          <w:tab/>
        </w:r>
        <w:r w:rsidR="00A82CD4">
          <w:rPr>
            <w:noProof/>
            <w:webHidden/>
          </w:rPr>
          <w:fldChar w:fldCharType="begin"/>
        </w:r>
        <w:r w:rsidR="00A82CD4">
          <w:rPr>
            <w:noProof/>
            <w:webHidden/>
          </w:rPr>
          <w:instrText xml:space="preserve"> PAGEREF _Toc455229063 \h </w:instrText>
        </w:r>
        <w:r w:rsidR="00A82CD4">
          <w:rPr>
            <w:noProof/>
            <w:webHidden/>
          </w:rPr>
        </w:r>
        <w:r w:rsidR="00A82CD4">
          <w:rPr>
            <w:noProof/>
            <w:webHidden/>
          </w:rPr>
          <w:fldChar w:fldCharType="separate"/>
        </w:r>
        <w:r w:rsidR="00A82CD4">
          <w:rPr>
            <w:noProof/>
            <w:webHidden/>
          </w:rPr>
          <w:t>20</w:t>
        </w:r>
        <w:r w:rsidR="00A82CD4">
          <w:rPr>
            <w:noProof/>
            <w:webHidden/>
          </w:rPr>
          <w:fldChar w:fldCharType="end"/>
        </w:r>
      </w:hyperlink>
    </w:p>
    <w:p w:rsidR="00A82CD4" w:rsidRDefault="00B31649">
      <w:pPr>
        <w:pStyle w:val="21"/>
        <w:tabs>
          <w:tab w:val="left" w:pos="840"/>
          <w:tab w:val="right" w:leader="dot" w:pos="8296"/>
        </w:tabs>
        <w:rPr>
          <w:rFonts w:asciiTheme="minorHAnsi" w:eastAsiaTheme="minorEastAsia" w:hAnsiTheme="minorHAnsi" w:cstheme="minorBidi"/>
          <w:smallCaps w:val="0"/>
          <w:noProof/>
          <w:szCs w:val="22"/>
        </w:rPr>
      </w:pPr>
      <w:hyperlink w:anchor="_Toc455229064" w:history="1">
        <w:r w:rsidR="00A82CD4" w:rsidRPr="001E0E9A">
          <w:rPr>
            <w:rStyle w:val="a5"/>
            <w:rFonts w:ascii="黑体"/>
            <w:noProof/>
          </w:rPr>
          <w:t>4.2</w:t>
        </w:r>
        <w:r w:rsidR="00A82CD4">
          <w:rPr>
            <w:rFonts w:asciiTheme="minorHAnsi" w:eastAsiaTheme="minorEastAsia" w:hAnsiTheme="minorHAnsi" w:cstheme="minorBidi"/>
            <w:smallCaps w:val="0"/>
            <w:noProof/>
            <w:szCs w:val="22"/>
          </w:rPr>
          <w:tab/>
        </w:r>
        <w:r w:rsidR="00A82CD4" w:rsidRPr="001E0E9A">
          <w:rPr>
            <w:rStyle w:val="a5"/>
            <w:rFonts w:ascii="黑体" w:hint="eastAsia"/>
            <w:noProof/>
          </w:rPr>
          <w:t>工作圈功能模块设计</w:t>
        </w:r>
        <w:r w:rsidR="00A82CD4">
          <w:rPr>
            <w:noProof/>
            <w:webHidden/>
          </w:rPr>
          <w:tab/>
        </w:r>
        <w:r w:rsidR="00A82CD4">
          <w:rPr>
            <w:noProof/>
            <w:webHidden/>
          </w:rPr>
          <w:fldChar w:fldCharType="begin"/>
        </w:r>
        <w:r w:rsidR="00A82CD4">
          <w:rPr>
            <w:noProof/>
            <w:webHidden/>
          </w:rPr>
          <w:instrText xml:space="preserve"> PAGEREF _Toc455229064 \h </w:instrText>
        </w:r>
        <w:r w:rsidR="00A82CD4">
          <w:rPr>
            <w:noProof/>
            <w:webHidden/>
          </w:rPr>
        </w:r>
        <w:r w:rsidR="00A82CD4">
          <w:rPr>
            <w:noProof/>
            <w:webHidden/>
          </w:rPr>
          <w:fldChar w:fldCharType="separate"/>
        </w:r>
        <w:r w:rsidR="00A82CD4">
          <w:rPr>
            <w:noProof/>
            <w:webHidden/>
          </w:rPr>
          <w:t>20</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65" w:history="1">
        <w:r w:rsidR="00A82CD4" w:rsidRPr="001E0E9A">
          <w:rPr>
            <w:rStyle w:val="a5"/>
            <w:noProof/>
          </w:rPr>
          <w:t>4.2.1</w:t>
        </w:r>
        <w:r w:rsidR="00A82CD4">
          <w:rPr>
            <w:rFonts w:asciiTheme="minorHAnsi" w:eastAsiaTheme="minorEastAsia" w:hAnsiTheme="minorHAnsi" w:cstheme="minorBidi"/>
            <w:i w:val="0"/>
            <w:iCs w:val="0"/>
            <w:noProof/>
            <w:szCs w:val="22"/>
          </w:rPr>
          <w:tab/>
        </w:r>
        <w:r w:rsidR="00A82CD4" w:rsidRPr="001E0E9A">
          <w:rPr>
            <w:rStyle w:val="a5"/>
            <w:rFonts w:hint="eastAsia"/>
            <w:noProof/>
          </w:rPr>
          <w:t>功能总体划分</w:t>
        </w:r>
        <w:r w:rsidR="00A82CD4">
          <w:rPr>
            <w:noProof/>
            <w:webHidden/>
          </w:rPr>
          <w:tab/>
        </w:r>
        <w:r w:rsidR="00A82CD4">
          <w:rPr>
            <w:noProof/>
            <w:webHidden/>
          </w:rPr>
          <w:fldChar w:fldCharType="begin"/>
        </w:r>
        <w:r w:rsidR="00A82CD4">
          <w:rPr>
            <w:noProof/>
            <w:webHidden/>
          </w:rPr>
          <w:instrText xml:space="preserve"> PAGEREF _Toc455229065 \h </w:instrText>
        </w:r>
        <w:r w:rsidR="00A82CD4">
          <w:rPr>
            <w:noProof/>
            <w:webHidden/>
          </w:rPr>
        </w:r>
        <w:r w:rsidR="00A82CD4">
          <w:rPr>
            <w:noProof/>
            <w:webHidden/>
          </w:rPr>
          <w:fldChar w:fldCharType="separate"/>
        </w:r>
        <w:r w:rsidR="00A82CD4">
          <w:rPr>
            <w:noProof/>
            <w:webHidden/>
          </w:rPr>
          <w:t>20</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66" w:history="1">
        <w:r w:rsidR="00A82CD4" w:rsidRPr="001E0E9A">
          <w:rPr>
            <w:rStyle w:val="a5"/>
            <w:noProof/>
          </w:rPr>
          <w:t>4.2.2</w:t>
        </w:r>
        <w:r w:rsidR="00A82CD4">
          <w:rPr>
            <w:rFonts w:asciiTheme="minorHAnsi" w:eastAsiaTheme="minorEastAsia" w:hAnsiTheme="minorHAnsi" w:cstheme="minorBidi"/>
            <w:i w:val="0"/>
            <w:iCs w:val="0"/>
            <w:noProof/>
            <w:szCs w:val="22"/>
          </w:rPr>
          <w:tab/>
        </w:r>
        <w:r w:rsidR="00A82CD4" w:rsidRPr="001E0E9A">
          <w:rPr>
            <w:rStyle w:val="a5"/>
            <w:rFonts w:hint="eastAsia"/>
            <w:noProof/>
          </w:rPr>
          <w:t>用户账户模块</w:t>
        </w:r>
        <w:r w:rsidR="00A82CD4">
          <w:rPr>
            <w:noProof/>
            <w:webHidden/>
          </w:rPr>
          <w:tab/>
        </w:r>
        <w:r w:rsidR="00A82CD4">
          <w:rPr>
            <w:noProof/>
            <w:webHidden/>
          </w:rPr>
          <w:fldChar w:fldCharType="begin"/>
        </w:r>
        <w:r w:rsidR="00A82CD4">
          <w:rPr>
            <w:noProof/>
            <w:webHidden/>
          </w:rPr>
          <w:instrText xml:space="preserve"> PAGEREF _Toc455229066 \h </w:instrText>
        </w:r>
        <w:r w:rsidR="00A82CD4">
          <w:rPr>
            <w:noProof/>
            <w:webHidden/>
          </w:rPr>
        </w:r>
        <w:r w:rsidR="00A82CD4">
          <w:rPr>
            <w:noProof/>
            <w:webHidden/>
          </w:rPr>
          <w:fldChar w:fldCharType="separate"/>
        </w:r>
        <w:r w:rsidR="00A82CD4">
          <w:rPr>
            <w:noProof/>
            <w:webHidden/>
          </w:rPr>
          <w:t>23</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67" w:history="1">
        <w:r w:rsidR="00A82CD4" w:rsidRPr="001E0E9A">
          <w:rPr>
            <w:rStyle w:val="a5"/>
            <w:noProof/>
          </w:rPr>
          <w:t>4.2.3</w:t>
        </w:r>
        <w:r w:rsidR="00A82CD4">
          <w:rPr>
            <w:rFonts w:asciiTheme="minorHAnsi" w:eastAsiaTheme="minorEastAsia" w:hAnsiTheme="minorHAnsi" w:cstheme="minorBidi"/>
            <w:i w:val="0"/>
            <w:iCs w:val="0"/>
            <w:noProof/>
            <w:szCs w:val="22"/>
          </w:rPr>
          <w:tab/>
        </w:r>
        <w:r w:rsidR="00A82CD4" w:rsidRPr="001E0E9A">
          <w:rPr>
            <w:rStyle w:val="a5"/>
            <w:rFonts w:hint="eastAsia"/>
            <w:noProof/>
          </w:rPr>
          <w:t>圈子与帖子</w:t>
        </w:r>
        <w:r w:rsidR="00A82CD4">
          <w:rPr>
            <w:noProof/>
            <w:webHidden/>
          </w:rPr>
          <w:tab/>
        </w:r>
        <w:r w:rsidR="00A82CD4">
          <w:rPr>
            <w:noProof/>
            <w:webHidden/>
          </w:rPr>
          <w:fldChar w:fldCharType="begin"/>
        </w:r>
        <w:r w:rsidR="00A82CD4">
          <w:rPr>
            <w:noProof/>
            <w:webHidden/>
          </w:rPr>
          <w:instrText xml:space="preserve"> PAGEREF _Toc455229067 \h </w:instrText>
        </w:r>
        <w:r w:rsidR="00A82CD4">
          <w:rPr>
            <w:noProof/>
            <w:webHidden/>
          </w:rPr>
        </w:r>
        <w:r w:rsidR="00A82CD4">
          <w:rPr>
            <w:noProof/>
            <w:webHidden/>
          </w:rPr>
          <w:fldChar w:fldCharType="separate"/>
        </w:r>
        <w:r w:rsidR="00A82CD4">
          <w:rPr>
            <w:noProof/>
            <w:webHidden/>
          </w:rPr>
          <w:t>23</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68" w:history="1">
        <w:r w:rsidR="00A82CD4" w:rsidRPr="001E0E9A">
          <w:rPr>
            <w:rStyle w:val="a5"/>
            <w:noProof/>
          </w:rPr>
          <w:t>4.2.4</w:t>
        </w:r>
        <w:r w:rsidR="00A82CD4">
          <w:rPr>
            <w:rFonts w:asciiTheme="minorHAnsi" w:eastAsiaTheme="minorEastAsia" w:hAnsiTheme="minorHAnsi" w:cstheme="minorBidi"/>
            <w:i w:val="0"/>
            <w:iCs w:val="0"/>
            <w:noProof/>
            <w:szCs w:val="22"/>
          </w:rPr>
          <w:tab/>
        </w:r>
        <w:r w:rsidR="00A82CD4" w:rsidRPr="001E0E9A">
          <w:rPr>
            <w:rStyle w:val="a5"/>
            <w:rFonts w:hint="eastAsia"/>
            <w:noProof/>
          </w:rPr>
          <w:t>评论</w:t>
        </w:r>
        <w:r w:rsidR="00A82CD4">
          <w:rPr>
            <w:noProof/>
            <w:webHidden/>
          </w:rPr>
          <w:tab/>
        </w:r>
        <w:r w:rsidR="00A82CD4">
          <w:rPr>
            <w:noProof/>
            <w:webHidden/>
          </w:rPr>
          <w:fldChar w:fldCharType="begin"/>
        </w:r>
        <w:r w:rsidR="00A82CD4">
          <w:rPr>
            <w:noProof/>
            <w:webHidden/>
          </w:rPr>
          <w:instrText xml:space="preserve"> PAGEREF _Toc455229068 \h </w:instrText>
        </w:r>
        <w:r w:rsidR="00A82CD4">
          <w:rPr>
            <w:noProof/>
            <w:webHidden/>
          </w:rPr>
        </w:r>
        <w:r w:rsidR="00A82CD4">
          <w:rPr>
            <w:noProof/>
            <w:webHidden/>
          </w:rPr>
          <w:fldChar w:fldCharType="separate"/>
        </w:r>
        <w:r w:rsidR="00A82CD4">
          <w:rPr>
            <w:noProof/>
            <w:webHidden/>
          </w:rPr>
          <w:t>24</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69" w:history="1">
        <w:r w:rsidR="00A82CD4" w:rsidRPr="001E0E9A">
          <w:rPr>
            <w:rStyle w:val="a5"/>
            <w:noProof/>
          </w:rPr>
          <w:t>4.2.5</w:t>
        </w:r>
        <w:r w:rsidR="00A82CD4">
          <w:rPr>
            <w:rFonts w:asciiTheme="minorHAnsi" w:eastAsiaTheme="minorEastAsia" w:hAnsiTheme="minorHAnsi" w:cstheme="minorBidi"/>
            <w:i w:val="0"/>
            <w:iCs w:val="0"/>
            <w:noProof/>
            <w:szCs w:val="22"/>
          </w:rPr>
          <w:tab/>
        </w:r>
        <w:r w:rsidR="00A82CD4" w:rsidRPr="001E0E9A">
          <w:rPr>
            <w:rStyle w:val="a5"/>
            <w:rFonts w:hint="eastAsia"/>
            <w:noProof/>
          </w:rPr>
          <w:t>赞</w:t>
        </w:r>
        <w:r w:rsidR="00A82CD4">
          <w:rPr>
            <w:noProof/>
            <w:webHidden/>
          </w:rPr>
          <w:tab/>
        </w:r>
        <w:r w:rsidR="00A82CD4">
          <w:rPr>
            <w:noProof/>
            <w:webHidden/>
          </w:rPr>
          <w:fldChar w:fldCharType="begin"/>
        </w:r>
        <w:r w:rsidR="00A82CD4">
          <w:rPr>
            <w:noProof/>
            <w:webHidden/>
          </w:rPr>
          <w:instrText xml:space="preserve"> PAGEREF _Toc455229069 \h </w:instrText>
        </w:r>
        <w:r w:rsidR="00A82CD4">
          <w:rPr>
            <w:noProof/>
            <w:webHidden/>
          </w:rPr>
        </w:r>
        <w:r w:rsidR="00A82CD4">
          <w:rPr>
            <w:noProof/>
            <w:webHidden/>
          </w:rPr>
          <w:fldChar w:fldCharType="separate"/>
        </w:r>
        <w:r w:rsidR="00A82CD4">
          <w:rPr>
            <w:noProof/>
            <w:webHidden/>
          </w:rPr>
          <w:t>24</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70" w:history="1">
        <w:r w:rsidR="00A82CD4" w:rsidRPr="001E0E9A">
          <w:rPr>
            <w:rStyle w:val="a5"/>
            <w:noProof/>
          </w:rPr>
          <w:t>4.2.6</w:t>
        </w:r>
        <w:r w:rsidR="00A82CD4">
          <w:rPr>
            <w:rFonts w:asciiTheme="minorHAnsi" w:eastAsiaTheme="minorEastAsia" w:hAnsiTheme="minorHAnsi" w:cstheme="minorBidi"/>
            <w:i w:val="0"/>
            <w:iCs w:val="0"/>
            <w:noProof/>
            <w:szCs w:val="22"/>
          </w:rPr>
          <w:tab/>
        </w:r>
        <w:r w:rsidR="00A82CD4" w:rsidRPr="001E0E9A">
          <w:rPr>
            <w:rStyle w:val="a5"/>
            <w:rFonts w:hint="eastAsia"/>
            <w:noProof/>
          </w:rPr>
          <w:t>工作应用</w:t>
        </w:r>
        <w:r w:rsidR="00A82CD4">
          <w:rPr>
            <w:noProof/>
            <w:webHidden/>
          </w:rPr>
          <w:tab/>
        </w:r>
        <w:r w:rsidR="00A82CD4">
          <w:rPr>
            <w:noProof/>
            <w:webHidden/>
          </w:rPr>
          <w:fldChar w:fldCharType="begin"/>
        </w:r>
        <w:r w:rsidR="00A82CD4">
          <w:rPr>
            <w:noProof/>
            <w:webHidden/>
          </w:rPr>
          <w:instrText xml:space="preserve"> PAGEREF _Toc455229070 \h </w:instrText>
        </w:r>
        <w:r w:rsidR="00A82CD4">
          <w:rPr>
            <w:noProof/>
            <w:webHidden/>
          </w:rPr>
        </w:r>
        <w:r w:rsidR="00A82CD4">
          <w:rPr>
            <w:noProof/>
            <w:webHidden/>
          </w:rPr>
          <w:fldChar w:fldCharType="separate"/>
        </w:r>
        <w:r w:rsidR="00A82CD4">
          <w:rPr>
            <w:noProof/>
            <w:webHidden/>
          </w:rPr>
          <w:t>24</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71" w:history="1">
        <w:r w:rsidR="00A82CD4" w:rsidRPr="001E0E9A">
          <w:rPr>
            <w:rStyle w:val="a5"/>
            <w:noProof/>
          </w:rPr>
          <w:t>4.2.7</w:t>
        </w:r>
        <w:r w:rsidR="00A82CD4">
          <w:rPr>
            <w:rFonts w:asciiTheme="minorHAnsi" w:eastAsiaTheme="minorEastAsia" w:hAnsiTheme="minorHAnsi" w:cstheme="minorBidi"/>
            <w:i w:val="0"/>
            <w:iCs w:val="0"/>
            <w:noProof/>
            <w:szCs w:val="22"/>
          </w:rPr>
          <w:tab/>
        </w:r>
        <w:r w:rsidR="00A82CD4" w:rsidRPr="001E0E9A">
          <w:rPr>
            <w:rStyle w:val="a5"/>
            <w:rFonts w:hint="eastAsia"/>
            <w:noProof/>
          </w:rPr>
          <w:t>工作流引擎</w:t>
        </w:r>
        <w:r w:rsidR="00A82CD4">
          <w:rPr>
            <w:noProof/>
            <w:webHidden/>
          </w:rPr>
          <w:tab/>
        </w:r>
        <w:r w:rsidR="00A82CD4">
          <w:rPr>
            <w:noProof/>
            <w:webHidden/>
          </w:rPr>
          <w:fldChar w:fldCharType="begin"/>
        </w:r>
        <w:r w:rsidR="00A82CD4">
          <w:rPr>
            <w:noProof/>
            <w:webHidden/>
          </w:rPr>
          <w:instrText xml:space="preserve"> PAGEREF _Toc455229071 \h </w:instrText>
        </w:r>
        <w:r w:rsidR="00A82CD4">
          <w:rPr>
            <w:noProof/>
            <w:webHidden/>
          </w:rPr>
        </w:r>
        <w:r w:rsidR="00A82CD4">
          <w:rPr>
            <w:noProof/>
            <w:webHidden/>
          </w:rPr>
          <w:fldChar w:fldCharType="separate"/>
        </w:r>
        <w:r w:rsidR="00A82CD4">
          <w:rPr>
            <w:noProof/>
            <w:webHidden/>
          </w:rPr>
          <w:t>25</w:t>
        </w:r>
        <w:r w:rsidR="00A82CD4">
          <w:rPr>
            <w:noProof/>
            <w:webHidden/>
          </w:rPr>
          <w:fldChar w:fldCharType="end"/>
        </w:r>
      </w:hyperlink>
    </w:p>
    <w:p w:rsidR="00A82CD4" w:rsidRDefault="00B31649">
      <w:pPr>
        <w:pStyle w:val="21"/>
        <w:tabs>
          <w:tab w:val="left" w:pos="840"/>
          <w:tab w:val="right" w:leader="dot" w:pos="8296"/>
        </w:tabs>
        <w:rPr>
          <w:rFonts w:asciiTheme="minorHAnsi" w:eastAsiaTheme="minorEastAsia" w:hAnsiTheme="minorHAnsi" w:cstheme="minorBidi"/>
          <w:smallCaps w:val="0"/>
          <w:noProof/>
          <w:szCs w:val="22"/>
        </w:rPr>
      </w:pPr>
      <w:hyperlink w:anchor="_Toc455229072" w:history="1">
        <w:r w:rsidR="00A82CD4" w:rsidRPr="001E0E9A">
          <w:rPr>
            <w:rStyle w:val="a5"/>
            <w:rFonts w:ascii="黑体"/>
            <w:noProof/>
          </w:rPr>
          <w:t>4.3</w:t>
        </w:r>
        <w:r w:rsidR="00A82CD4">
          <w:rPr>
            <w:rFonts w:asciiTheme="minorHAnsi" w:eastAsiaTheme="minorEastAsia" w:hAnsiTheme="minorHAnsi" w:cstheme="minorBidi"/>
            <w:smallCaps w:val="0"/>
            <w:noProof/>
            <w:szCs w:val="22"/>
          </w:rPr>
          <w:tab/>
        </w:r>
        <w:r w:rsidR="00A82CD4" w:rsidRPr="001E0E9A">
          <w:rPr>
            <w:rStyle w:val="a5"/>
            <w:rFonts w:ascii="黑体" w:hint="eastAsia"/>
            <w:noProof/>
          </w:rPr>
          <w:t>数据库设计</w:t>
        </w:r>
        <w:r w:rsidR="00A82CD4">
          <w:rPr>
            <w:noProof/>
            <w:webHidden/>
          </w:rPr>
          <w:tab/>
        </w:r>
        <w:r w:rsidR="00A82CD4">
          <w:rPr>
            <w:noProof/>
            <w:webHidden/>
          </w:rPr>
          <w:fldChar w:fldCharType="begin"/>
        </w:r>
        <w:r w:rsidR="00A82CD4">
          <w:rPr>
            <w:noProof/>
            <w:webHidden/>
          </w:rPr>
          <w:instrText xml:space="preserve"> PAGEREF _Toc455229072 \h </w:instrText>
        </w:r>
        <w:r w:rsidR="00A82CD4">
          <w:rPr>
            <w:noProof/>
            <w:webHidden/>
          </w:rPr>
        </w:r>
        <w:r w:rsidR="00A82CD4">
          <w:rPr>
            <w:noProof/>
            <w:webHidden/>
          </w:rPr>
          <w:fldChar w:fldCharType="separate"/>
        </w:r>
        <w:r w:rsidR="00A82CD4">
          <w:rPr>
            <w:noProof/>
            <w:webHidden/>
          </w:rPr>
          <w:t>25</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73" w:history="1">
        <w:r w:rsidR="00A82CD4" w:rsidRPr="001E0E9A">
          <w:rPr>
            <w:rStyle w:val="a5"/>
            <w:noProof/>
          </w:rPr>
          <w:t>4.3.1</w:t>
        </w:r>
        <w:r w:rsidR="00A82CD4">
          <w:rPr>
            <w:rFonts w:asciiTheme="minorHAnsi" w:eastAsiaTheme="minorEastAsia" w:hAnsiTheme="minorHAnsi" w:cstheme="minorBidi"/>
            <w:i w:val="0"/>
            <w:iCs w:val="0"/>
            <w:noProof/>
            <w:szCs w:val="22"/>
          </w:rPr>
          <w:tab/>
        </w:r>
        <w:r w:rsidR="00A82CD4" w:rsidRPr="001E0E9A">
          <w:rPr>
            <w:rStyle w:val="a5"/>
            <w:rFonts w:hint="eastAsia"/>
            <w:noProof/>
          </w:rPr>
          <w:t>用户账户模块数据设计</w:t>
        </w:r>
        <w:r w:rsidR="00A82CD4">
          <w:rPr>
            <w:noProof/>
            <w:webHidden/>
          </w:rPr>
          <w:tab/>
        </w:r>
        <w:r w:rsidR="00A82CD4">
          <w:rPr>
            <w:noProof/>
            <w:webHidden/>
          </w:rPr>
          <w:fldChar w:fldCharType="begin"/>
        </w:r>
        <w:r w:rsidR="00A82CD4">
          <w:rPr>
            <w:noProof/>
            <w:webHidden/>
          </w:rPr>
          <w:instrText xml:space="preserve"> PAGEREF _Toc455229073 \h </w:instrText>
        </w:r>
        <w:r w:rsidR="00A82CD4">
          <w:rPr>
            <w:noProof/>
            <w:webHidden/>
          </w:rPr>
        </w:r>
        <w:r w:rsidR="00A82CD4">
          <w:rPr>
            <w:noProof/>
            <w:webHidden/>
          </w:rPr>
          <w:fldChar w:fldCharType="separate"/>
        </w:r>
        <w:r w:rsidR="00A82CD4">
          <w:rPr>
            <w:noProof/>
            <w:webHidden/>
          </w:rPr>
          <w:t>26</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74" w:history="1">
        <w:r w:rsidR="00A82CD4" w:rsidRPr="001E0E9A">
          <w:rPr>
            <w:rStyle w:val="a5"/>
            <w:noProof/>
          </w:rPr>
          <w:t>4.3.2</w:t>
        </w:r>
        <w:r w:rsidR="00A82CD4">
          <w:rPr>
            <w:rFonts w:asciiTheme="minorHAnsi" w:eastAsiaTheme="minorEastAsia" w:hAnsiTheme="minorHAnsi" w:cstheme="minorBidi"/>
            <w:i w:val="0"/>
            <w:iCs w:val="0"/>
            <w:noProof/>
            <w:szCs w:val="22"/>
          </w:rPr>
          <w:tab/>
        </w:r>
        <w:r w:rsidR="00A82CD4" w:rsidRPr="001E0E9A">
          <w:rPr>
            <w:rStyle w:val="a5"/>
            <w:rFonts w:hint="eastAsia"/>
            <w:noProof/>
          </w:rPr>
          <w:t>圈子帖子模块数据设计</w:t>
        </w:r>
        <w:r w:rsidR="00A82CD4">
          <w:rPr>
            <w:noProof/>
            <w:webHidden/>
          </w:rPr>
          <w:tab/>
        </w:r>
        <w:r w:rsidR="00A82CD4">
          <w:rPr>
            <w:noProof/>
            <w:webHidden/>
          </w:rPr>
          <w:fldChar w:fldCharType="begin"/>
        </w:r>
        <w:r w:rsidR="00A82CD4">
          <w:rPr>
            <w:noProof/>
            <w:webHidden/>
          </w:rPr>
          <w:instrText xml:space="preserve"> PAGEREF _Toc455229074 \h </w:instrText>
        </w:r>
        <w:r w:rsidR="00A82CD4">
          <w:rPr>
            <w:noProof/>
            <w:webHidden/>
          </w:rPr>
        </w:r>
        <w:r w:rsidR="00A82CD4">
          <w:rPr>
            <w:noProof/>
            <w:webHidden/>
          </w:rPr>
          <w:fldChar w:fldCharType="separate"/>
        </w:r>
        <w:r w:rsidR="00A82CD4">
          <w:rPr>
            <w:noProof/>
            <w:webHidden/>
          </w:rPr>
          <w:t>26</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75" w:history="1">
        <w:r w:rsidR="00A82CD4" w:rsidRPr="001E0E9A">
          <w:rPr>
            <w:rStyle w:val="a5"/>
            <w:noProof/>
          </w:rPr>
          <w:t>4.3.3</w:t>
        </w:r>
        <w:r w:rsidR="00A82CD4">
          <w:rPr>
            <w:rFonts w:asciiTheme="minorHAnsi" w:eastAsiaTheme="minorEastAsia" w:hAnsiTheme="minorHAnsi" w:cstheme="minorBidi"/>
            <w:i w:val="0"/>
            <w:iCs w:val="0"/>
            <w:noProof/>
            <w:szCs w:val="22"/>
          </w:rPr>
          <w:tab/>
        </w:r>
        <w:r w:rsidR="00A82CD4" w:rsidRPr="001E0E9A">
          <w:rPr>
            <w:rStyle w:val="a5"/>
            <w:rFonts w:hint="eastAsia"/>
            <w:noProof/>
          </w:rPr>
          <w:t>评论模块数据设计</w:t>
        </w:r>
        <w:r w:rsidR="00A82CD4">
          <w:rPr>
            <w:noProof/>
            <w:webHidden/>
          </w:rPr>
          <w:tab/>
        </w:r>
        <w:r w:rsidR="00A82CD4">
          <w:rPr>
            <w:noProof/>
            <w:webHidden/>
          </w:rPr>
          <w:fldChar w:fldCharType="begin"/>
        </w:r>
        <w:r w:rsidR="00A82CD4">
          <w:rPr>
            <w:noProof/>
            <w:webHidden/>
          </w:rPr>
          <w:instrText xml:space="preserve"> PAGEREF _Toc455229075 \h </w:instrText>
        </w:r>
        <w:r w:rsidR="00A82CD4">
          <w:rPr>
            <w:noProof/>
            <w:webHidden/>
          </w:rPr>
        </w:r>
        <w:r w:rsidR="00A82CD4">
          <w:rPr>
            <w:noProof/>
            <w:webHidden/>
          </w:rPr>
          <w:fldChar w:fldCharType="separate"/>
        </w:r>
        <w:r w:rsidR="00A82CD4">
          <w:rPr>
            <w:noProof/>
            <w:webHidden/>
          </w:rPr>
          <w:t>27</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76" w:history="1">
        <w:r w:rsidR="00A82CD4" w:rsidRPr="001E0E9A">
          <w:rPr>
            <w:rStyle w:val="a5"/>
            <w:noProof/>
          </w:rPr>
          <w:t>4.3.4</w:t>
        </w:r>
        <w:r w:rsidR="00A82CD4">
          <w:rPr>
            <w:rFonts w:asciiTheme="minorHAnsi" w:eastAsiaTheme="minorEastAsia" w:hAnsiTheme="minorHAnsi" w:cstheme="minorBidi"/>
            <w:i w:val="0"/>
            <w:iCs w:val="0"/>
            <w:noProof/>
            <w:szCs w:val="22"/>
          </w:rPr>
          <w:tab/>
        </w:r>
        <w:r w:rsidR="00A82CD4" w:rsidRPr="001E0E9A">
          <w:rPr>
            <w:rStyle w:val="a5"/>
            <w:rFonts w:hint="eastAsia"/>
            <w:noProof/>
          </w:rPr>
          <w:t>赞模块数据设计</w:t>
        </w:r>
        <w:r w:rsidR="00A82CD4">
          <w:rPr>
            <w:noProof/>
            <w:webHidden/>
          </w:rPr>
          <w:tab/>
        </w:r>
        <w:r w:rsidR="00A82CD4">
          <w:rPr>
            <w:noProof/>
            <w:webHidden/>
          </w:rPr>
          <w:fldChar w:fldCharType="begin"/>
        </w:r>
        <w:r w:rsidR="00A82CD4">
          <w:rPr>
            <w:noProof/>
            <w:webHidden/>
          </w:rPr>
          <w:instrText xml:space="preserve"> PAGEREF _Toc455229076 \h </w:instrText>
        </w:r>
        <w:r w:rsidR="00A82CD4">
          <w:rPr>
            <w:noProof/>
            <w:webHidden/>
          </w:rPr>
        </w:r>
        <w:r w:rsidR="00A82CD4">
          <w:rPr>
            <w:noProof/>
            <w:webHidden/>
          </w:rPr>
          <w:fldChar w:fldCharType="separate"/>
        </w:r>
        <w:r w:rsidR="00A82CD4">
          <w:rPr>
            <w:noProof/>
            <w:webHidden/>
          </w:rPr>
          <w:t>28</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77" w:history="1">
        <w:r w:rsidR="00A82CD4" w:rsidRPr="001E0E9A">
          <w:rPr>
            <w:rStyle w:val="a5"/>
            <w:noProof/>
          </w:rPr>
          <w:t>4.3.5</w:t>
        </w:r>
        <w:r w:rsidR="00A82CD4">
          <w:rPr>
            <w:rFonts w:asciiTheme="minorHAnsi" w:eastAsiaTheme="minorEastAsia" w:hAnsiTheme="minorHAnsi" w:cstheme="minorBidi"/>
            <w:i w:val="0"/>
            <w:iCs w:val="0"/>
            <w:noProof/>
            <w:szCs w:val="22"/>
          </w:rPr>
          <w:tab/>
        </w:r>
        <w:r w:rsidR="00A82CD4" w:rsidRPr="001E0E9A">
          <w:rPr>
            <w:rStyle w:val="a5"/>
            <w:rFonts w:hint="eastAsia"/>
            <w:noProof/>
          </w:rPr>
          <w:t>工作应用模块数据设计</w:t>
        </w:r>
        <w:r w:rsidR="00A82CD4">
          <w:rPr>
            <w:noProof/>
            <w:webHidden/>
          </w:rPr>
          <w:tab/>
        </w:r>
        <w:r w:rsidR="00A82CD4">
          <w:rPr>
            <w:noProof/>
            <w:webHidden/>
          </w:rPr>
          <w:fldChar w:fldCharType="begin"/>
        </w:r>
        <w:r w:rsidR="00A82CD4">
          <w:rPr>
            <w:noProof/>
            <w:webHidden/>
          </w:rPr>
          <w:instrText xml:space="preserve"> PAGEREF _Toc455229077 \h </w:instrText>
        </w:r>
        <w:r w:rsidR="00A82CD4">
          <w:rPr>
            <w:noProof/>
            <w:webHidden/>
          </w:rPr>
        </w:r>
        <w:r w:rsidR="00A82CD4">
          <w:rPr>
            <w:noProof/>
            <w:webHidden/>
          </w:rPr>
          <w:fldChar w:fldCharType="separate"/>
        </w:r>
        <w:r w:rsidR="00A82CD4">
          <w:rPr>
            <w:noProof/>
            <w:webHidden/>
          </w:rPr>
          <w:t>28</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78" w:history="1">
        <w:r w:rsidR="00A82CD4" w:rsidRPr="001E0E9A">
          <w:rPr>
            <w:rStyle w:val="a5"/>
            <w:noProof/>
          </w:rPr>
          <w:t>4.3.6</w:t>
        </w:r>
        <w:r w:rsidR="00A82CD4">
          <w:rPr>
            <w:rFonts w:asciiTheme="minorHAnsi" w:eastAsiaTheme="minorEastAsia" w:hAnsiTheme="minorHAnsi" w:cstheme="minorBidi"/>
            <w:i w:val="0"/>
            <w:iCs w:val="0"/>
            <w:noProof/>
            <w:szCs w:val="22"/>
          </w:rPr>
          <w:tab/>
        </w:r>
        <w:r w:rsidR="00A82CD4" w:rsidRPr="001E0E9A">
          <w:rPr>
            <w:rStyle w:val="a5"/>
            <w:rFonts w:hint="eastAsia"/>
            <w:noProof/>
          </w:rPr>
          <w:t>工作流引擎</w:t>
        </w:r>
        <w:r w:rsidR="00A82CD4">
          <w:rPr>
            <w:noProof/>
            <w:webHidden/>
          </w:rPr>
          <w:tab/>
        </w:r>
        <w:r w:rsidR="00A82CD4">
          <w:rPr>
            <w:noProof/>
            <w:webHidden/>
          </w:rPr>
          <w:fldChar w:fldCharType="begin"/>
        </w:r>
        <w:r w:rsidR="00A82CD4">
          <w:rPr>
            <w:noProof/>
            <w:webHidden/>
          </w:rPr>
          <w:instrText xml:space="preserve"> PAGEREF _Toc455229078 \h </w:instrText>
        </w:r>
        <w:r w:rsidR="00A82CD4">
          <w:rPr>
            <w:noProof/>
            <w:webHidden/>
          </w:rPr>
        </w:r>
        <w:r w:rsidR="00A82CD4">
          <w:rPr>
            <w:noProof/>
            <w:webHidden/>
          </w:rPr>
          <w:fldChar w:fldCharType="separate"/>
        </w:r>
        <w:r w:rsidR="00A82CD4">
          <w:rPr>
            <w:noProof/>
            <w:webHidden/>
          </w:rPr>
          <w:t>29</w:t>
        </w:r>
        <w:r w:rsidR="00A82CD4">
          <w:rPr>
            <w:noProof/>
            <w:webHidden/>
          </w:rPr>
          <w:fldChar w:fldCharType="end"/>
        </w:r>
      </w:hyperlink>
    </w:p>
    <w:p w:rsidR="00A82CD4" w:rsidRDefault="00B31649">
      <w:pPr>
        <w:pStyle w:val="21"/>
        <w:tabs>
          <w:tab w:val="left" w:pos="840"/>
          <w:tab w:val="right" w:leader="dot" w:pos="8296"/>
        </w:tabs>
        <w:rPr>
          <w:rFonts w:asciiTheme="minorHAnsi" w:eastAsiaTheme="minorEastAsia" w:hAnsiTheme="minorHAnsi" w:cstheme="minorBidi"/>
          <w:smallCaps w:val="0"/>
          <w:noProof/>
          <w:szCs w:val="22"/>
        </w:rPr>
      </w:pPr>
      <w:hyperlink w:anchor="_Toc455229079" w:history="1">
        <w:r w:rsidR="00A82CD4" w:rsidRPr="001E0E9A">
          <w:rPr>
            <w:rStyle w:val="a5"/>
            <w:rFonts w:ascii="黑体"/>
            <w:noProof/>
          </w:rPr>
          <w:t>4.4</w:t>
        </w:r>
        <w:r w:rsidR="00A82CD4">
          <w:rPr>
            <w:rFonts w:asciiTheme="minorHAnsi" w:eastAsiaTheme="minorEastAsia" w:hAnsiTheme="minorHAnsi" w:cstheme="minorBidi"/>
            <w:smallCaps w:val="0"/>
            <w:noProof/>
            <w:szCs w:val="22"/>
          </w:rPr>
          <w:tab/>
        </w:r>
        <w:r w:rsidR="00A82CD4" w:rsidRPr="001E0E9A">
          <w:rPr>
            <w:rStyle w:val="a5"/>
            <w:rFonts w:ascii="黑体" w:hint="eastAsia"/>
            <w:noProof/>
          </w:rPr>
          <w:t>工作圈技术框架设计</w:t>
        </w:r>
        <w:r w:rsidR="00A82CD4">
          <w:rPr>
            <w:noProof/>
            <w:webHidden/>
          </w:rPr>
          <w:tab/>
        </w:r>
        <w:r w:rsidR="00A82CD4">
          <w:rPr>
            <w:noProof/>
            <w:webHidden/>
          </w:rPr>
          <w:fldChar w:fldCharType="begin"/>
        </w:r>
        <w:r w:rsidR="00A82CD4">
          <w:rPr>
            <w:noProof/>
            <w:webHidden/>
          </w:rPr>
          <w:instrText xml:space="preserve"> PAGEREF _Toc455229079 \h </w:instrText>
        </w:r>
        <w:r w:rsidR="00A82CD4">
          <w:rPr>
            <w:noProof/>
            <w:webHidden/>
          </w:rPr>
        </w:r>
        <w:r w:rsidR="00A82CD4">
          <w:rPr>
            <w:noProof/>
            <w:webHidden/>
          </w:rPr>
          <w:fldChar w:fldCharType="separate"/>
        </w:r>
        <w:r w:rsidR="00A82CD4">
          <w:rPr>
            <w:noProof/>
            <w:webHidden/>
          </w:rPr>
          <w:t>30</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80" w:history="1">
        <w:r w:rsidR="00A82CD4" w:rsidRPr="001E0E9A">
          <w:rPr>
            <w:rStyle w:val="a5"/>
            <w:noProof/>
          </w:rPr>
          <w:t>4.4.1</w:t>
        </w:r>
        <w:r w:rsidR="00A82CD4">
          <w:rPr>
            <w:rFonts w:asciiTheme="minorHAnsi" w:eastAsiaTheme="minorEastAsia" w:hAnsiTheme="minorHAnsi" w:cstheme="minorBidi"/>
            <w:i w:val="0"/>
            <w:iCs w:val="0"/>
            <w:noProof/>
            <w:szCs w:val="22"/>
          </w:rPr>
          <w:tab/>
        </w:r>
        <w:r w:rsidR="00A82CD4" w:rsidRPr="001E0E9A">
          <w:rPr>
            <w:rStyle w:val="a5"/>
            <w:rFonts w:hint="eastAsia"/>
            <w:noProof/>
          </w:rPr>
          <w:t>工作圈整体技术架构图</w:t>
        </w:r>
        <w:r w:rsidR="00A82CD4">
          <w:rPr>
            <w:noProof/>
            <w:webHidden/>
          </w:rPr>
          <w:tab/>
        </w:r>
        <w:r w:rsidR="00A82CD4">
          <w:rPr>
            <w:noProof/>
            <w:webHidden/>
          </w:rPr>
          <w:fldChar w:fldCharType="begin"/>
        </w:r>
        <w:r w:rsidR="00A82CD4">
          <w:rPr>
            <w:noProof/>
            <w:webHidden/>
          </w:rPr>
          <w:instrText xml:space="preserve"> PAGEREF _Toc455229080 \h </w:instrText>
        </w:r>
        <w:r w:rsidR="00A82CD4">
          <w:rPr>
            <w:noProof/>
            <w:webHidden/>
          </w:rPr>
        </w:r>
        <w:r w:rsidR="00A82CD4">
          <w:rPr>
            <w:noProof/>
            <w:webHidden/>
          </w:rPr>
          <w:fldChar w:fldCharType="separate"/>
        </w:r>
        <w:r w:rsidR="00A82CD4">
          <w:rPr>
            <w:noProof/>
            <w:webHidden/>
          </w:rPr>
          <w:t>30</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81" w:history="1">
        <w:r w:rsidR="00A82CD4" w:rsidRPr="001E0E9A">
          <w:rPr>
            <w:rStyle w:val="a5"/>
            <w:noProof/>
          </w:rPr>
          <w:t>4.4.2</w:t>
        </w:r>
        <w:r w:rsidR="00A82CD4">
          <w:rPr>
            <w:rFonts w:asciiTheme="minorHAnsi" w:eastAsiaTheme="minorEastAsia" w:hAnsiTheme="minorHAnsi" w:cstheme="minorBidi"/>
            <w:i w:val="0"/>
            <w:iCs w:val="0"/>
            <w:noProof/>
            <w:szCs w:val="22"/>
          </w:rPr>
          <w:tab/>
        </w:r>
        <w:r w:rsidR="00A82CD4" w:rsidRPr="001E0E9A">
          <w:rPr>
            <w:rStyle w:val="a5"/>
            <w:rFonts w:hint="eastAsia"/>
            <w:noProof/>
          </w:rPr>
          <w:t>工作圈</w:t>
        </w:r>
        <w:r w:rsidR="00A82CD4" w:rsidRPr="001E0E9A">
          <w:rPr>
            <w:rStyle w:val="a5"/>
            <w:noProof/>
          </w:rPr>
          <w:t>Rest</w:t>
        </w:r>
        <w:r w:rsidR="00A82CD4" w:rsidRPr="001E0E9A">
          <w:rPr>
            <w:rStyle w:val="a5"/>
            <w:rFonts w:hint="eastAsia"/>
            <w:noProof/>
          </w:rPr>
          <w:t>设计</w:t>
        </w:r>
        <w:r w:rsidR="00A82CD4">
          <w:rPr>
            <w:noProof/>
            <w:webHidden/>
          </w:rPr>
          <w:tab/>
        </w:r>
        <w:r w:rsidR="00A82CD4">
          <w:rPr>
            <w:noProof/>
            <w:webHidden/>
          </w:rPr>
          <w:fldChar w:fldCharType="begin"/>
        </w:r>
        <w:r w:rsidR="00A82CD4">
          <w:rPr>
            <w:noProof/>
            <w:webHidden/>
          </w:rPr>
          <w:instrText xml:space="preserve"> PAGEREF _Toc455229081 \h </w:instrText>
        </w:r>
        <w:r w:rsidR="00A82CD4">
          <w:rPr>
            <w:noProof/>
            <w:webHidden/>
          </w:rPr>
        </w:r>
        <w:r w:rsidR="00A82CD4">
          <w:rPr>
            <w:noProof/>
            <w:webHidden/>
          </w:rPr>
          <w:fldChar w:fldCharType="separate"/>
        </w:r>
        <w:r w:rsidR="00A82CD4">
          <w:rPr>
            <w:noProof/>
            <w:webHidden/>
          </w:rPr>
          <w:t>30</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82" w:history="1">
        <w:r w:rsidR="00A82CD4" w:rsidRPr="001E0E9A">
          <w:rPr>
            <w:rStyle w:val="a5"/>
            <w:noProof/>
          </w:rPr>
          <w:t>4.4.3</w:t>
        </w:r>
        <w:r w:rsidR="00A82CD4">
          <w:rPr>
            <w:rFonts w:asciiTheme="minorHAnsi" w:eastAsiaTheme="minorEastAsia" w:hAnsiTheme="minorHAnsi" w:cstheme="minorBidi"/>
            <w:i w:val="0"/>
            <w:iCs w:val="0"/>
            <w:noProof/>
            <w:szCs w:val="22"/>
          </w:rPr>
          <w:tab/>
        </w:r>
        <w:r w:rsidR="00A82CD4" w:rsidRPr="001E0E9A">
          <w:rPr>
            <w:rStyle w:val="a5"/>
            <w:rFonts w:hint="eastAsia"/>
            <w:noProof/>
          </w:rPr>
          <w:t>分布式服务与自动化配置中心</w:t>
        </w:r>
        <w:r w:rsidR="00A82CD4">
          <w:rPr>
            <w:noProof/>
            <w:webHidden/>
          </w:rPr>
          <w:tab/>
        </w:r>
        <w:r w:rsidR="00A82CD4">
          <w:rPr>
            <w:noProof/>
            <w:webHidden/>
          </w:rPr>
          <w:fldChar w:fldCharType="begin"/>
        </w:r>
        <w:r w:rsidR="00A82CD4">
          <w:rPr>
            <w:noProof/>
            <w:webHidden/>
          </w:rPr>
          <w:instrText xml:space="preserve"> PAGEREF _Toc455229082 \h </w:instrText>
        </w:r>
        <w:r w:rsidR="00A82CD4">
          <w:rPr>
            <w:noProof/>
            <w:webHidden/>
          </w:rPr>
        </w:r>
        <w:r w:rsidR="00A82CD4">
          <w:rPr>
            <w:noProof/>
            <w:webHidden/>
          </w:rPr>
          <w:fldChar w:fldCharType="separate"/>
        </w:r>
        <w:r w:rsidR="00A82CD4">
          <w:rPr>
            <w:noProof/>
            <w:webHidden/>
          </w:rPr>
          <w:t>32</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83" w:history="1">
        <w:r w:rsidR="00A82CD4" w:rsidRPr="001E0E9A">
          <w:rPr>
            <w:rStyle w:val="a5"/>
            <w:noProof/>
          </w:rPr>
          <w:t>4.4.4</w:t>
        </w:r>
        <w:r w:rsidR="00A82CD4">
          <w:rPr>
            <w:rFonts w:asciiTheme="minorHAnsi" w:eastAsiaTheme="minorEastAsia" w:hAnsiTheme="minorHAnsi" w:cstheme="minorBidi"/>
            <w:i w:val="0"/>
            <w:iCs w:val="0"/>
            <w:noProof/>
            <w:szCs w:val="22"/>
          </w:rPr>
          <w:tab/>
        </w:r>
        <w:r w:rsidR="00A82CD4" w:rsidRPr="001E0E9A">
          <w:rPr>
            <w:rStyle w:val="a5"/>
            <w:rFonts w:hint="eastAsia"/>
            <w:noProof/>
          </w:rPr>
          <w:t>数据分片</w:t>
        </w:r>
        <w:r w:rsidR="00A82CD4" w:rsidRPr="001E0E9A">
          <w:rPr>
            <w:rStyle w:val="a5"/>
            <w:noProof/>
          </w:rPr>
          <w:t>(Data Sharding)</w:t>
        </w:r>
        <w:r w:rsidR="00A82CD4" w:rsidRPr="001E0E9A">
          <w:rPr>
            <w:rStyle w:val="a5"/>
            <w:rFonts w:hint="eastAsia"/>
            <w:noProof/>
          </w:rPr>
          <w:t>与数据索引中心</w:t>
        </w:r>
        <w:r w:rsidR="00A82CD4">
          <w:rPr>
            <w:noProof/>
            <w:webHidden/>
          </w:rPr>
          <w:tab/>
        </w:r>
        <w:r w:rsidR="00A82CD4">
          <w:rPr>
            <w:noProof/>
            <w:webHidden/>
          </w:rPr>
          <w:fldChar w:fldCharType="begin"/>
        </w:r>
        <w:r w:rsidR="00A82CD4">
          <w:rPr>
            <w:noProof/>
            <w:webHidden/>
          </w:rPr>
          <w:instrText xml:space="preserve"> PAGEREF _Toc455229083 \h </w:instrText>
        </w:r>
        <w:r w:rsidR="00A82CD4">
          <w:rPr>
            <w:noProof/>
            <w:webHidden/>
          </w:rPr>
        </w:r>
        <w:r w:rsidR="00A82CD4">
          <w:rPr>
            <w:noProof/>
            <w:webHidden/>
          </w:rPr>
          <w:fldChar w:fldCharType="separate"/>
        </w:r>
        <w:r w:rsidR="00A82CD4">
          <w:rPr>
            <w:noProof/>
            <w:webHidden/>
          </w:rPr>
          <w:t>35</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84" w:history="1">
        <w:r w:rsidR="00A82CD4" w:rsidRPr="001E0E9A">
          <w:rPr>
            <w:rStyle w:val="a5"/>
            <w:noProof/>
          </w:rPr>
          <w:t>4.4.5</w:t>
        </w:r>
        <w:r w:rsidR="00A82CD4">
          <w:rPr>
            <w:rFonts w:asciiTheme="minorHAnsi" w:eastAsiaTheme="minorEastAsia" w:hAnsiTheme="minorHAnsi" w:cstheme="minorBidi"/>
            <w:i w:val="0"/>
            <w:iCs w:val="0"/>
            <w:noProof/>
            <w:szCs w:val="22"/>
          </w:rPr>
          <w:tab/>
        </w:r>
        <w:r w:rsidR="00A82CD4" w:rsidRPr="001E0E9A">
          <w:rPr>
            <w:rStyle w:val="a5"/>
            <w:rFonts w:hint="eastAsia"/>
            <w:noProof/>
          </w:rPr>
          <w:t>工作圈部署架构</w:t>
        </w:r>
        <w:r w:rsidR="00A82CD4">
          <w:rPr>
            <w:noProof/>
            <w:webHidden/>
          </w:rPr>
          <w:tab/>
        </w:r>
        <w:r w:rsidR="00A82CD4">
          <w:rPr>
            <w:noProof/>
            <w:webHidden/>
          </w:rPr>
          <w:fldChar w:fldCharType="begin"/>
        </w:r>
        <w:r w:rsidR="00A82CD4">
          <w:rPr>
            <w:noProof/>
            <w:webHidden/>
          </w:rPr>
          <w:instrText xml:space="preserve"> PAGEREF _Toc455229084 \h </w:instrText>
        </w:r>
        <w:r w:rsidR="00A82CD4">
          <w:rPr>
            <w:noProof/>
            <w:webHidden/>
          </w:rPr>
        </w:r>
        <w:r w:rsidR="00A82CD4">
          <w:rPr>
            <w:noProof/>
            <w:webHidden/>
          </w:rPr>
          <w:fldChar w:fldCharType="separate"/>
        </w:r>
        <w:r w:rsidR="00A82CD4">
          <w:rPr>
            <w:noProof/>
            <w:webHidden/>
          </w:rPr>
          <w:t>37</w:t>
        </w:r>
        <w:r w:rsidR="00A82CD4">
          <w:rPr>
            <w:noProof/>
            <w:webHidden/>
          </w:rPr>
          <w:fldChar w:fldCharType="end"/>
        </w:r>
      </w:hyperlink>
    </w:p>
    <w:p w:rsidR="00A82CD4" w:rsidRDefault="00B31649">
      <w:pPr>
        <w:pStyle w:val="21"/>
        <w:tabs>
          <w:tab w:val="left" w:pos="840"/>
          <w:tab w:val="right" w:leader="dot" w:pos="8296"/>
        </w:tabs>
        <w:rPr>
          <w:rFonts w:asciiTheme="minorHAnsi" w:eastAsiaTheme="minorEastAsia" w:hAnsiTheme="minorHAnsi" w:cstheme="minorBidi"/>
          <w:smallCaps w:val="0"/>
          <w:noProof/>
          <w:szCs w:val="22"/>
        </w:rPr>
      </w:pPr>
      <w:hyperlink w:anchor="_Toc455229085" w:history="1">
        <w:r w:rsidR="00A82CD4" w:rsidRPr="001E0E9A">
          <w:rPr>
            <w:rStyle w:val="a5"/>
            <w:rFonts w:ascii="黑体"/>
            <w:noProof/>
          </w:rPr>
          <w:t>4.5</w:t>
        </w:r>
        <w:r w:rsidR="00A82CD4">
          <w:rPr>
            <w:rFonts w:asciiTheme="minorHAnsi" w:eastAsiaTheme="minorEastAsia" w:hAnsiTheme="minorHAnsi" w:cstheme="minorBidi"/>
            <w:smallCaps w:val="0"/>
            <w:noProof/>
            <w:szCs w:val="22"/>
          </w:rPr>
          <w:tab/>
        </w:r>
        <w:r w:rsidR="00A82CD4" w:rsidRPr="001E0E9A">
          <w:rPr>
            <w:rStyle w:val="a5"/>
            <w:rFonts w:ascii="黑体" w:hint="eastAsia"/>
            <w:noProof/>
          </w:rPr>
          <w:t>本章小节</w:t>
        </w:r>
        <w:r w:rsidR="00A82CD4">
          <w:rPr>
            <w:noProof/>
            <w:webHidden/>
          </w:rPr>
          <w:tab/>
        </w:r>
        <w:r w:rsidR="00A82CD4">
          <w:rPr>
            <w:noProof/>
            <w:webHidden/>
          </w:rPr>
          <w:fldChar w:fldCharType="begin"/>
        </w:r>
        <w:r w:rsidR="00A82CD4">
          <w:rPr>
            <w:noProof/>
            <w:webHidden/>
          </w:rPr>
          <w:instrText xml:space="preserve"> PAGEREF _Toc455229085 \h </w:instrText>
        </w:r>
        <w:r w:rsidR="00A82CD4">
          <w:rPr>
            <w:noProof/>
            <w:webHidden/>
          </w:rPr>
        </w:r>
        <w:r w:rsidR="00A82CD4">
          <w:rPr>
            <w:noProof/>
            <w:webHidden/>
          </w:rPr>
          <w:fldChar w:fldCharType="separate"/>
        </w:r>
        <w:r w:rsidR="00A82CD4">
          <w:rPr>
            <w:noProof/>
            <w:webHidden/>
          </w:rPr>
          <w:t>37</w:t>
        </w:r>
        <w:r w:rsidR="00A82CD4">
          <w:rPr>
            <w:noProof/>
            <w:webHidden/>
          </w:rPr>
          <w:fldChar w:fldCharType="end"/>
        </w:r>
      </w:hyperlink>
    </w:p>
    <w:p w:rsidR="00A82CD4" w:rsidRDefault="00B31649">
      <w:pPr>
        <w:pStyle w:val="10"/>
        <w:tabs>
          <w:tab w:val="right" w:leader="dot" w:pos="8296"/>
        </w:tabs>
        <w:rPr>
          <w:rFonts w:asciiTheme="minorHAnsi" w:eastAsiaTheme="minorEastAsia" w:hAnsiTheme="minorHAnsi" w:cstheme="minorBidi"/>
          <w:b w:val="0"/>
          <w:bCs w:val="0"/>
          <w:caps w:val="0"/>
          <w:noProof/>
          <w:szCs w:val="22"/>
        </w:rPr>
      </w:pPr>
      <w:hyperlink w:anchor="_Toc455229086" w:history="1">
        <w:r w:rsidR="00A82CD4" w:rsidRPr="001E0E9A">
          <w:rPr>
            <w:rStyle w:val="a5"/>
            <w:rFonts w:eastAsia="黑体" w:hint="eastAsia"/>
            <w:noProof/>
          </w:rPr>
          <w:t>第五章</w:t>
        </w:r>
        <w:r w:rsidR="00A82CD4" w:rsidRPr="001E0E9A">
          <w:rPr>
            <w:rStyle w:val="a5"/>
            <w:rFonts w:eastAsia="黑体"/>
            <w:noProof/>
          </w:rPr>
          <w:t xml:space="preserve"> </w:t>
        </w:r>
        <w:r w:rsidR="00A82CD4" w:rsidRPr="001E0E9A">
          <w:rPr>
            <w:rStyle w:val="a5"/>
            <w:rFonts w:eastAsia="黑体" w:hint="eastAsia"/>
            <w:noProof/>
          </w:rPr>
          <w:t>工作圈功能模块的设计与实现</w:t>
        </w:r>
        <w:r w:rsidR="00A82CD4">
          <w:rPr>
            <w:noProof/>
            <w:webHidden/>
          </w:rPr>
          <w:tab/>
        </w:r>
        <w:r w:rsidR="00A82CD4">
          <w:rPr>
            <w:noProof/>
            <w:webHidden/>
          </w:rPr>
          <w:fldChar w:fldCharType="begin"/>
        </w:r>
        <w:r w:rsidR="00A82CD4">
          <w:rPr>
            <w:noProof/>
            <w:webHidden/>
          </w:rPr>
          <w:instrText xml:space="preserve"> PAGEREF _Toc455229086 \h </w:instrText>
        </w:r>
        <w:r w:rsidR="00A82CD4">
          <w:rPr>
            <w:noProof/>
            <w:webHidden/>
          </w:rPr>
        </w:r>
        <w:r w:rsidR="00A82CD4">
          <w:rPr>
            <w:noProof/>
            <w:webHidden/>
          </w:rPr>
          <w:fldChar w:fldCharType="separate"/>
        </w:r>
        <w:r w:rsidR="00A82CD4">
          <w:rPr>
            <w:noProof/>
            <w:webHidden/>
          </w:rPr>
          <w:t>39</w:t>
        </w:r>
        <w:r w:rsidR="00A82CD4">
          <w:rPr>
            <w:noProof/>
            <w:webHidden/>
          </w:rPr>
          <w:fldChar w:fldCharType="end"/>
        </w:r>
      </w:hyperlink>
    </w:p>
    <w:p w:rsidR="00A82CD4" w:rsidRDefault="00B31649">
      <w:pPr>
        <w:pStyle w:val="21"/>
        <w:tabs>
          <w:tab w:val="left" w:pos="840"/>
          <w:tab w:val="right" w:leader="dot" w:pos="8296"/>
        </w:tabs>
        <w:rPr>
          <w:rFonts w:asciiTheme="minorHAnsi" w:eastAsiaTheme="minorEastAsia" w:hAnsiTheme="minorHAnsi" w:cstheme="minorBidi"/>
          <w:smallCaps w:val="0"/>
          <w:noProof/>
          <w:szCs w:val="22"/>
        </w:rPr>
      </w:pPr>
      <w:hyperlink w:anchor="_Toc455229087" w:history="1">
        <w:r w:rsidR="00A82CD4" w:rsidRPr="001E0E9A">
          <w:rPr>
            <w:rStyle w:val="a5"/>
            <w:rFonts w:ascii="黑体"/>
            <w:noProof/>
          </w:rPr>
          <w:t>5.1</w:t>
        </w:r>
        <w:r w:rsidR="00A82CD4">
          <w:rPr>
            <w:rFonts w:asciiTheme="minorHAnsi" w:eastAsiaTheme="minorEastAsia" w:hAnsiTheme="minorHAnsi" w:cstheme="minorBidi"/>
            <w:smallCaps w:val="0"/>
            <w:noProof/>
            <w:szCs w:val="22"/>
          </w:rPr>
          <w:tab/>
        </w:r>
        <w:r w:rsidR="00A82CD4" w:rsidRPr="001E0E9A">
          <w:rPr>
            <w:rStyle w:val="a5"/>
            <w:rFonts w:ascii="黑体" w:hint="eastAsia"/>
            <w:noProof/>
          </w:rPr>
          <w:t>客户端界面设计</w:t>
        </w:r>
        <w:r w:rsidR="00A82CD4">
          <w:rPr>
            <w:noProof/>
            <w:webHidden/>
          </w:rPr>
          <w:tab/>
        </w:r>
        <w:r w:rsidR="00A82CD4">
          <w:rPr>
            <w:noProof/>
            <w:webHidden/>
          </w:rPr>
          <w:fldChar w:fldCharType="begin"/>
        </w:r>
        <w:r w:rsidR="00A82CD4">
          <w:rPr>
            <w:noProof/>
            <w:webHidden/>
          </w:rPr>
          <w:instrText xml:space="preserve"> PAGEREF _Toc455229087 \h </w:instrText>
        </w:r>
        <w:r w:rsidR="00A82CD4">
          <w:rPr>
            <w:noProof/>
            <w:webHidden/>
          </w:rPr>
        </w:r>
        <w:r w:rsidR="00A82CD4">
          <w:rPr>
            <w:noProof/>
            <w:webHidden/>
          </w:rPr>
          <w:fldChar w:fldCharType="separate"/>
        </w:r>
        <w:r w:rsidR="00A82CD4">
          <w:rPr>
            <w:noProof/>
            <w:webHidden/>
          </w:rPr>
          <w:t>39</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88" w:history="1">
        <w:r w:rsidR="00A82CD4" w:rsidRPr="001E0E9A">
          <w:rPr>
            <w:rStyle w:val="a5"/>
            <w:noProof/>
          </w:rPr>
          <w:t>5.1.1</w:t>
        </w:r>
        <w:r w:rsidR="00A82CD4">
          <w:rPr>
            <w:rFonts w:asciiTheme="minorHAnsi" w:eastAsiaTheme="minorEastAsia" w:hAnsiTheme="minorHAnsi" w:cstheme="minorBidi"/>
            <w:i w:val="0"/>
            <w:iCs w:val="0"/>
            <w:noProof/>
            <w:szCs w:val="22"/>
          </w:rPr>
          <w:tab/>
        </w:r>
        <w:r w:rsidR="00A82CD4" w:rsidRPr="001E0E9A">
          <w:rPr>
            <w:rStyle w:val="a5"/>
            <w:rFonts w:hint="eastAsia"/>
            <w:noProof/>
          </w:rPr>
          <w:t>用户账户界面设计</w:t>
        </w:r>
        <w:r w:rsidR="00A82CD4">
          <w:rPr>
            <w:noProof/>
            <w:webHidden/>
          </w:rPr>
          <w:tab/>
        </w:r>
        <w:r w:rsidR="00A82CD4">
          <w:rPr>
            <w:noProof/>
            <w:webHidden/>
          </w:rPr>
          <w:fldChar w:fldCharType="begin"/>
        </w:r>
        <w:r w:rsidR="00A82CD4">
          <w:rPr>
            <w:noProof/>
            <w:webHidden/>
          </w:rPr>
          <w:instrText xml:space="preserve"> PAGEREF _Toc455229088 \h </w:instrText>
        </w:r>
        <w:r w:rsidR="00A82CD4">
          <w:rPr>
            <w:noProof/>
            <w:webHidden/>
          </w:rPr>
        </w:r>
        <w:r w:rsidR="00A82CD4">
          <w:rPr>
            <w:noProof/>
            <w:webHidden/>
          </w:rPr>
          <w:fldChar w:fldCharType="separate"/>
        </w:r>
        <w:r w:rsidR="00A82CD4">
          <w:rPr>
            <w:noProof/>
            <w:webHidden/>
          </w:rPr>
          <w:t>39</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89" w:history="1">
        <w:r w:rsidR="00A82CD4" w:rsidRPr="001E0E9A">
          <w:rPr>
            <w:rStyle w:val="a5"/>
            <w:noProof/>
          </w:rPr>
          <w:t>5.1.2</w:t>
        </w:r>
        <w:r w:rsidR="00A82CD4">
          <w:rPr>
            <w:rFonts w:asciiTheme="minorHAnsi" w:eastAsiaTheme="minorEastAsia" w:hAnsiTheme="minorHAnsi" w:cstheme="minorBidi"/>
            <w:i w:val="0"/>
            <w:iCs w:val="0"/>
            <w:noProof/>
            <w:szCs w:val="22"/>
          </w:rPr>
          <w:tab/>
        </w:r>
        <w:r w:rsidR="00A82CD4" w:rsidRPr="001E0E9A">
          <w:rPr>
            <w:rStyle w:val="a5"/>
            <w:rFonts w:hint="eastAsia"/>
            <w:noProof/>
          </w:rPr>
          <w:t>圈子与帖子界面设计</w:t>
        </w:r>
        <w:r w:rsidR="00A82CD4">
          <w:rPr>
            <w:noProof/>
            <w:webHidden/>
          </w:rPr>
          <w:tab/>
        </w:r>
        <w:r w:rsidR="00A82CD4">
          <w:rPr>
            <w:noProof/>
            <w:webHidden/>
          </w:rPr>
          <w:fldChar w:fldCharType="begin"/>
        </w:r>
        <w:r w:rsidR="00A82CD4">
          <w:rPr>
            <w:noProof/>
            <w:webHidden/>
          </w:rPr>
          <w:instrText xml:space="preserve"> PAGEREF _Toc455229089 \h </w:instrText>
        </w:r>
        <w:r w:rsidR="00A82CD4">
          <w:rPr>
            <w:noProof/>
            <w:webHidden/>
          </w:rPr>
        </w:r>
        <w:r w:rsidR="00A82CD4">
          <w:rPr>
            <w:noProof/>
            <w:webHidden/>
          </w:rPr>
          <w:fldChar w:fldCharType="separate"/>
        </w:r>
        <w:r w:rsidR="00A82CD4">
          <w:rPr>
            <w:noProof/>
            <w:webHidden/>
          </w:rPr>
          <w:t>40</w:t>
        </w:r>
        <w:r w:rsidR="00A82CD4">
          <w:rPr>
            <w:noProof/>
            <w:webHidden/>
          </w:rPr>
          <w:fldChar w:fldCharType="end"/>
        </w:r>
      </w:hyperlink>
    </w:p>
    <w:p w:rsidR="00A82CD4" w:rsidRDefault="00B31649">
      <w:pPr>
        <w:pStyle w:val="21"/>
        <w:tabs>
          <w:tab w:val="left" w:pos="840"/>
          <w:tab w:val="right" w:leader="dot" w:pos="8296"/>
        </w:tabs>
        <w:rPr>
          <w:rFonts w:asciiTheme="minorHAnsi" w:eastAsiaTheme="minorEastAsia" w:hAnsiTheme="minorHAnsi" w:cstheme="minorBidi"/>
          <w:smallCaps w:val="0"/>
          <w:noProof/>
          <w:szCs w:val="22"/>
        </w:rPr>
      </w:pPr>
      <w:hyperlink w:anchor="_Toc455229090" w:history="1">
        <w:r w:rsidR="00A82CD4" w:rsidRPr="001E0E9A">
          <w:rPr>
            <w:rStyle w:val="a5"/>
            <w:rFonts w:ascii="黑体"/>
            <w:noProof/>
          </w:rPr>
          <w:t>5.2</w:t>
        </w:r>
        <w:r w:rsidR="00A82CD4">
          <w:rPr>
            <w:rFonts w:asciiTheme="minorHAnsi" w:eastAsiaTheme="minorEastAsia" w:hAnsiTheme="minorHAnsi" w:cstheme="minorBidi"/>
            <w:smallCaps w:val="0"/>
            <w:noProof/>
            <w:szCs w:val="22"/>
          </w:rPr>
          <w:tab/>
        </w:r>
        <w:r w:rsidR="00A82CD4" w:rsidRPr="001E0E9A">
          <w:rPr>
            <w:rStyle w:val="a5"/>
            <w:rFonts w:ascii="黑体" w:hint="eastAsia"/>
            <w:noProof/>
          </w:rPr>
          <w:t>服务详细功能设计</w:t>
        </w:r>
        <w:r w:rsidR="00A82CD4">
          <w:rPr>
            <w:noProof/>
            <w:webHidden/>
          </w:rPr>
          <w:tab/>
        </w:r>
        <w:r w:rsidR="00A82CD4">
          <w:rPr>
            <w:noProof/>
            <w:webHidden/>
          </w:rPr>
          <w:fldChar w:fldCharType="begin"/>
        </w:r>
        <w:r w:rsidR="00A82CD4">
          <w:rPr>
            <w:noProof/>
            <w:webHidden/>
          </w:rPr>
          <w:instrText xml:space="preserve"> PAGEREF _Toc455229090 \h </w:instrText>
        </w:r>
        <w:r w:rsidR="00A82CD4">
          <w:rPr>
            <w:noProof/>
            <w:webHidden/>
          </w:rPr>
        </w:r>
        <w:r w:rsidR="00A82CD4">
          <w:rPr>
            <w:noProof/>
            <w:webHidden/>
          </w:rPr>
          <w:fldChar w:fldCharType="separate"/>
        </w:r>
        <w:r w:rsidR="00A82CD4">
          <w:rPr>
            <w:noProof/>
            <w:webHidden/>
          </w:rPr>
          <w:t>41</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91" w:history="1">
        <w:r w:rsidR="00A82CD4" w:rsidRPr="001E0E9A">
          <w:rPr>
            <w:rStyle w:val="a5"/>
            <w:noProof/>
          </w:rPr>
          <w:t>5.2.1</w:t>
        </w:r>
        <w:r w:rsidR="00A82CD4">
          <w:rPr>
            <w:rFonts w:asciiTheme="minorHAnsi" w:eastAsiaTheme="minorEastAsia" w:hAnsiTheme="minorHAnsi" w:cstheme="minorBidi"/>
            <w:i w:val="0"/>
            <w:iCs w:val="0"/>
            <w:noProof/>
            <w:szCs w:val="22"/>
          </w:rPr>
          <w:tab/>
        </w:r>
        <w:r w:rsidR="00A82CD4" w:rsidRPr="001E0E9A">
          <w:rPr>
            <w:rStyle w:val="a5"/>
            <w:rFonts w:hint="eastAsia"/>
            <w:noProof/>
          </w:rPr>
          <w:t>用户账户模块详细功能设计</w:t>
        </w:r>
        <w:r w:rsidR="00A82CD4">
          <w:rPr>
            <w:noProof/>
            <w:webHidden/>
          </w:rPr>
          <w:tab/>
        </w:r>
        <w:r w:rsidR="00A82CD4">
          <w:rPr>
            <w:noProof/>
            <w:webHidden/>
          </w:rPr>
          <w:fldChar w:fldCharType="begin"/>
        </w:r>
        <w:r w:rsidR="00A82CD4">
          <w:rPr>
            <w:noProof/>
            <w:webHidden/>
          </w:rPr>
          <w:instrText xml:space="preserve"> PAGEREF _Toc455229091 \h </w:instrText>
        </w:r>
        <w:r w:rsidR="00A82CD4">
          <w:rPr>
            <w:noProof/>
            <w:webHidden/>
          </w:rPr>
        </w:r>
        <w:r w:rsidR="00A82CD4">
          <w:rPr>
            <w:noProof/>
            <w:webHidden/>
          </w:rPr>
          <w:fldChar w:fldCharType="separate"/>
        </w:r>
        <w:r w:rsidR="00A82CD4">
          <w:rPr>
            <w:noProof/>
            <w:webHidden/>
          </w:rPr>
          <w:t>41</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92" w:history="1">
        <w:r w:rsidR="00A82CD4" w:rsidRPr="001E0E9A">
          <w:rPr>
            <w:rStyle w:val="a5"/>
            <w:noProof/>
          </w:rPr>
          <w:t>5.2.2</w:t>
        </w:r>
        <w:r w:rsidR="00A82CD4">
          <w:rPr>
            <w:rFonts w:asciiTheme="minorHAnsi" w:eastAsiaTheme="minorEastAsia" w:hAnsiTheme="minorHAnsi" w:cstheme="minorBidi"/>
            <w:i w:val="0"/>
            <w:iCs w:val="0"/>
            <w:noProof/>
            <w:szCs w:val="22"/>
          </w:rPr>
          <w:tab/>
        </w:r>
        <w:r w:rsidR="00A82CD4" w:rsidRPr="001E0E9A">
          <w:rPr>
            <w:rStyle w:val="a5"/>
            <w:rFonts w:hint="eastAsia"/>
            <w:noProof/>
          </w:rPr>
          <w:t>圈子帖子模块详细功能设计</w:t>
        </w:r>
        <w:r w:rsidR="00A82CD4">
          <w:rPr>
            <w:noProof/>
            <w:webHidden/>
          </w:rPr>
          <w:tab/>
        </w:r>
        <w:r w:rsidR="00A82CD4">
          <w:rPr>
            <w:noProof/>
            <w:webHidden/>
          </w:rPr>
          <w:fldChar w:fldCharType="begin"/>
        </w:r>
        <w:r w:rsidR="00A82CD4">
          <w:rPr>
            <w:noProof/>
            <w:webHidden/>
          </w:rPr>
          <w:instrText xml:space="preserve"> PAGEREF _Toc455229092 \h </w:instrText>
        </w:r>
        <w:r w:rsidR="00A82CD4">
          <w:rPr>
            <w:noProof/>
            <w:webHidden/>
          </w:rPr>
        </w:r>
        <w:r w:rsidR="00A82CD4">
          <w:rPr>
            <w:noProof/>
            <w:webHidden/>
          </w:rPr>
          <w:fldChar w:fldCharType="separate"/>
        </w:r>
        <w:r w:rsidR="00A82CD4">
          <w:rPr>
            <w:noProof/>
            <w:webHidden/>
          </w:rPr>
          <w:t>43</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93" w:history="1">
        <w:r w:rsidR="00A82CD4" w:rsidRPr="001E0E9A">
          <w:rPr>
            <w:rStyle w:val="a5"/>
            <w:noProof/>
          </w:rPr>
          <w:t>5.2.3</w:t>
        </w:r>
        <w:r w:rsidR="00A82CD4">
          <w:rPr>
            <w:rFonts w:asciiTheme="minorHAnsi" w:eastAsiaTheme="minorEastAsia" w:hAnsiTheme="minorHAnsi" w:cstheme="minorBidi"/>
            <w:i w:val="0"/>
            <w:iCs w:val="0"/>
            <w:noProof/>
            <w:szCs w:val="22"/>
          </w:rPr>
          <w:tab/>
        </w:r>
        <w:r w:rsidR="00A82CD4" w:rsidRPr="001E0E9A">
          <w:rPr>
            <w:rStyle w:val="a5"/>
            <w:rFonts w:hint="eastAsia"/>
            <w:noProof/>
          </w:rPr>
          <w:t>评论模块详细功能设计</w:t>
        </w:r>
        <w:r w:rsidR="00A82CD4">
          <w:rPr>
            <w:noProof/>
            <w:webHidden/>
          </w:rPr>
          <w:tab/>
        </w:r>
        <w:r w:rsidR="00A82CD4">
          <w:rPr>
            <w:noProof/>
            <w:webHidden/>
          </w:rPr>
          <w:fldChar w:fldCharType="begin"/>
        </w:r>
        <w:r w:rsidR="00A82CD4">
          <w:rPr>
            <w:noProof/>
            <w:webHidden/>
          </w:rPr>
          <w:instrText xml:space="preserve"> PAGEREF _Toc455229093 \h </w:instrText>
        </w:r>
        <w:r w:rsidR="00A82CD4">
          <w:rPr>
            <w:noProof/>
            <w:webHidden/>
          </w:rPr>
        </w:r>
        <w:r w:rsidR="00A82CD4">
          <w:rPr>
            <w:noProof/>
            <w:webHidden/>
          </w:rPr>
          <w:fldChar w:fldCharType="separate"/>
        </w:r>
        <w:r w:rsidR="00A82CD4">
          <w:rPr>
            <w:noProof/>
            <w:webHidden/>
          </w:rPr>
          <w:t>44</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94" w:history="1">
        <w:r w:rsidR="00A82CD4" w:rsidRPr="001E0E9A">
          <w:rPr>
            <w:rStyle w:val="a5"/>
            <w:noProof/>
          </w:rPr>
          <w:t>5.2.4</w:t>
        </w:r>
        <w:r w:rsidR="00A82CD4">
          <w:rPr>
            <w:rFonts w:asciiTheme="minorHAnsi" w:eastAsiaTheme="minorEastAsia" w:hAnsiTheme="minorHAnsi" w:cstheme="minorBidi"/>
            <w:i w:val="0"/>
            <w:iCs w:val="0"/>
            <w:noProof/>
            <w:szCs w:val="22"/>
          </w:rPr>
          <w:tab/>
        </w:r>
        <w:r w:rsidR="00A82CD4" w:rsidRPr="001E0E9A">
          <w:rPr>
            <w:rStyle w:val="a5"/>
            <w:rFonts w:hint="eastAsia"/>
            <w:noProof/>
          </w:rPr>
          <w:t>赞系统模块概述</w:t>
        </w:r>
        <w:r w:rsidR="00A82CD4">
          <w:rPr>
            <w:noProof/>
            <w:webHidden/>
          </w:rPr>
          <w:tab/>
        </w:r>
        <w:r w:rsidR="00A82CD4">
          <w:rPr>
            <w:noProof/>
            <w:webHidden/>
          </w:rPr>
          <w:fldChar w:fldCharType="begin"/>
        </w:r>
        <w:r w:rsidR="00A82CD4">
          <w:rPr>
            <w:noProof/>
            <w:webHidden/>
          </w:rPr>
          <w:instrText xml:space="preserve"> PAGEREF _Toc455229094 \h </w:instrText>
        </w:r>
        <w:r w:rsidR="00A82CD4">
          <w:rPr>
            <w:noProof/>
            <w:webHidden/>
          </w:rPr>
        </w:r>
        <w:r w:rsidR="00A82CD4">
          <w:rPr>
            <w:noProof/>
            <w:webHidden/>
          </w:rPr>
          <w:fldChar w:fldCharType="separate"/>
        </w:r>
        <w:r w:rsidR="00A82CD4">
          <w:rPr>
            <w:noProof/>
            <w:webHidden/>
          </w:rPr>
          <w:t>44</w:t>
        </w:r>
        <w:r w:rsidR="00A82CD4">
          <w:rPr>
            <w:noProof/>
            <w:webHidden/>
          </w:rPr>
          <w:fldChar w:fldCharType="end"/>
        </w:r>
      </w:hyperlink>
    </w:p>
    <w:p w:rsidR="00A82CD4" w:rsidRDefault="00B31649">
      <w:pPr>
        <w:pStyle w:val="30"/>
        <w:tabs>
          <w:tab w:val="left" w:pos="1260"/>
          <w:tab w:val="right" w:leader="dot" w:pos="8296"/>
        </w:tabs>
        <w:rPr>
          <w:rFonts w:asciiTheme="minorHAnsi" w:eastAsiaTheme="minorEastAsia" w:hAnsiTheme="minorHAnsi" w:cstheme="minorBidi"/>
          <w:i w:val="0"/>
          <w:iCs w:val="0"/>
          <w:noProof/>
          <w:szCs w:val="22"/>
        </w:rPr>
      </w:pPr>
      <w:hyperlink w:anchor="_Toc455229095" w:history="1">
        <w:r w:rsidR="00A82CD4" w:rsidRPr="001E0E9A">
          <w:rPr>
            <w:rStyle w:val="a5"/>
            <w:noProof/>
          </w:rPr>
          <w:t>5.2.5</w:t>
        </w:r>
        <w:r w:rsidR="00A82CD4">
          <w:rPr>
            <w:rFonts w:asciiTheme="minorHAnsi" w:eastAsiaTheme="minorEastAsia" w:hAnsiTheme="minorHAnsi" w:cstheme="minorBidi"/>
            <w:i w:val="0"/>
            <w:iCs w:val="0"/>
            <w:noProof/>
            <w:szCs w:val="22"/>
          </w:rPr>
          <w:tab/>
        </w:r>
        <w:r w:rsidR="00A82CD4" w:rsidRPr="001E0E9A">
          <w:rPr>
            <w:rStyle w:val="a5"/>
            <w:rFonts w:hint="eastAsia"/>
            <w:noProof/>
          </w:rPr>
          <w:t>工作流引擎模块概述</w:t>
        </w:r>
        <w:r w:rsidR="00A82CD4">
          <w:rPr>
            <w:noProof/>
            <w:webHidden/>
          </w:rPr>
          <w:tab/>
        </w:r>
        <w:r w:rsidR="00A82CD4">
          <w:rPr>
            <w:noProof/>
            <w:webHidden/>
          </w:rPr>
          <w:fldChar w:fldCharType="begin"/>
        </w:r>
        <w:r w:rsidR="00A82CD4">
          <w:rPr>
            <w:noProof/>
            <w:webHidden/>
          </w:rPr>
          <w:instrText xml:space="preserve"> PAGEREF _Toc455229095 \h </w:instrText>
        </w:r>
        <w:r w:rsidR="00A82CD4">
          <w:rPr>
            <w:noProof/>
            <w:webHidden/>
          </w:rPr>
        </w:r>
        <w:r w:rsidR="00A82CD4">
          <w:rPr>
            <w:noProof/>
            <w:webHidden/>
          </w:rPr>
          <w:fldChar w:fldCharType="separate"/>
        </w:r>
        <w:r w:rsidR="00A82CD4">
          <w:rPr>
            <w:noProof/>
            <w:webHidden/>
          </w:rPr>
          <w:t>44</w:t>
        </w:r>
        <w:r w:rsidR="00A82CD4">
          <w:rPr>
            <w:noProof/>
            <w:webHidden/>
          </w:rPr>
          <w:fldChar w:fldCharType="end"/>
        </w:r>
      </w:hyperlink>
    </w:p>
    <w:p w:rsidR="00A82CD4" w:rsidRDefault="00B31649">
      <w:pPr>
        <w:pStyle w:val="21"/>
        <w:tabs>
          <w:tab w:val="left" w:pos="840"/>
          <w:tab w:val="right" w:leader="dot" w:pos="8296"/>
        </w:tabs>
        <w:rPr>
          <w:rFonts w:asciiTheme="minorHAnsi" w:eastAsiaTheme="minorEastAsia" w:hAnsiTheme="minorHAnsi" w:cstheme="minorBidi"/>
          <w:smallCaps w:val="0"/>
          <w:noProof/>
          <w:szCs w:val="22"/>
        </w:rPr>
      </w:pPr>
      <w:hyperlink w:anchor="_Toc455229096" w:history="1">
        <w:r w:rsidR="00A82CD4" w:rsidRPr="001E0E9A">
          <w:rPr>
            <w:rStyle w:val="a5"/>
            <w:rFonts w:ascii="黑体"/>
            <w:noProof/>
          </w:rPr>
          <w:t>5.3</w:t>
        </w:r>
        <w:r w:rsidR="00A82CD4">
          <w:rPr>
            <w:rFonts w:asciiTheme="minorHAnsi" w:eastAsiaTheme="minorEastAsia" w:hAnsiTheme="minorHAnsi" w:cstheme="minorBidi"/>
            <w:smallCaps w:val="0"/>
            <w:noProof/>
            <w:szCs w:val="22"/>
          </w:rPr>
          <w:tab/>
        </w:r>
        <w:r w:rsidR="00A82CD4" w:rsidRPr="001E0E9A">
          <w:rPr>
            <w:rStyle w:val="a5"/>
            <w:rFonts w:ascii="黑体" w:hint="eastAsia"/>
            <w:noProof/>
          </w:rPr>
          <w:t>本章小结</w:t>
        </w:r>
        <w:r w:rsidR="00A82CD4">
          <w:rPr>
            <w:noProof/>
            <w:webHidden/>
          </w:rPr>
          <w:tab/>
        </w:r>
        <w:r w:rsidR="00A82CD4">
          <w:rPr>
            <w:noProof/>
            <w:webHidden/>
          </w:rPr>
          <w:fldChar w:fldCharType="begin"/>
        </w:r>
        <w:r w:rsidR="00A82CD4">
          <w:rPr>
            <w:noProof/>
            <w:webHidden/>
          </w:rPr>
          <w:instrText xml:space="preserve"> PAGEREF _Toc455229096 \h </w:instrText>
        </w:r>
        <w:r w:rsidR="00A82CD4">
          <w:rPr>
            <w:noProof/>
            <w:webHidden/>
          </w:rPr>
        </w:r>
        <w:r w:rsidR="00A82CD4">
          <w:rPr>
            <w:noProof/>
            <w:webHidden/>
          </w:rPr>
          <w:fldChar w:fldCharType="separate"/>
        </w:r>
        <w:r w:rsidR="00A82CD4">
          <w:rPr>
            <w:noProof/>
            <w:webHidden/>
          </w:rPr>
          <w:t>45</w:t>
        </w:r>
        <w:r w:rsidR="00A82CD4">
          <w:rPr>
            <w:noProof/>
            <w:webHidden/>
          </w:rPr>
          <w:fldChar w:fldCharType="end"/>
        </w:r>
      </w:hyperlink>
    </w:p>
    <w:p w:rsidR="00A82CD4" w:rsidRDefault="00B31649">
      <w:pPr>
        <w:pStyle w:val="10"/>
        <w:tabs>
          <w:tab w:val="right" w:leader="dot" w:pos="8296"/>
        </w:tabs>
        <w:rPr>
          <w:rFonts w:asciiTheme="minorHAnsi" w:eastAsiaTheme="minorEastAsia" w:hAnsiTheme="minorHAnsi" w:cstheme="minorBidi"/>
          <w:b w:val="0"/>
          <w:bCs w:val="0"/>
          <w:caps w:val="0"/>
          <w:noProof/>
          <w:szCs w:val="22"/>
        </w:rPr>
      </w:pPr>
      <w:hyperlink w:anchor="_Toc455229097" w:history="1">
        <w:r w:rsidR="00A82CD4" w:rsidRPr="001E0E9A">
          <w:rPr>
            <w:rStyle w:val="a5"/>
            <w:rFonts w:eastAsia="黑体" w:hint="eastAsia"/>
            <w:noProof/>
          </w:rPr>
          <w:t>第六章</w:t>
        </w:r>
        <w:r w:rsidR="00A82CD4" w:rsidRPr="001E0E9A">
          <w:rPr>
            <w:rStyle w:val="a5"/>
            <w:rFonts w:eastAsia="黑体"/>
            <w:noProof/>
          </w:rPr>
          <w:t xml:space="preserve"> </w:t>
        </w:r>
        <w:r w:rsidR="00A82CD4" w:rsidRPr="001E0E9A">
          <w:rPr>
            <w:rStyle w:val="a5"/>
            <w:rFonts w:eastAsia="黑体" w:hint="eastAsia"/>
            <w:noProof/>
          </w:rPr>
          <w:t>结束语</w:t>
        </w:r>
        <w:r w:rsidR="00A82CD4">
          <w:rPr>
            <w:noProof/>
            <w:webHidden/>
          </w:rPr>
          <w:tab/>
        </w:r>
        <w:r w:rsidR="00A82CD4">
          <w:rPr>
            <w:noProof/>
            <w:webHidden/>
          </w:rPr>
          <w:fldChar w:fldCharType="begin"/>
        </w:r>
        <w:r w:rsidR="00A82CD4">
          <w:rPr>
            <w:noProof/>
            <w:webHidden/>
          </w:rPr>
          <w:instrText xml:space="preserve"> PAGEREF _Toc455229097 \h </w:instrText>
        </w:r>
        <w:r w:rsidR="00A82CD4">
          <w:rPr>
            <w:noProof/>
            <w:webHidden/>
          </w:rPr>
        </w:r>
        <w:r w:rsidR="00A82CD4">
          <w:rPr>
            <w:noProof/>
            <w:webHidden/>
          </w:rPr>
          <w:fldChar w:fldCharType="separate"/>
        </w:r>
        <w:r w:rsidR="00A82CD4">
          <w:rPr>
            <w:noProof/>
            <w:webHidden/>
          </w:rPr>
          <w:t>46</w:t>
        </w:r>
        <w:r w:rsidR="00A82CD4">
          <w:rPr>
            <w:noProof/>
            <w:webHidden/>
          </w:rPr>
          <w:fldChar w:fldCharType="end"/>
        </w:r>
      </w:hyperlink>
    </w:p>
    <w:p w:rsidR="00A82CD4" w:rsidRDefault="00B31649">
      <w:pPr>
        <w:pStyle w:val="21"/>
        <w:tabs>
          <w:tab w:val="left" w:pos="840"/>
          <w:tab w:val="right" w:leader="dot" w:pos="8296"/>
        </w:tabs>
        <w:rPr>
          <w:rFonts w:asciiTheme="minorHAnsi" w:eastAsiaTheme="minorEastAsia" w:hAnsiTheme="minorHAnsi" w:cstheme="minorBidi"/>
          <w:smallCaps w:val="0"/>
          <w:noProof/>
          <w:szCs w:val="22"/>
        </w:rPr>
      </w:pPr>
      <w:hyperlink w:anchor="_Toc455229098" w:history="1">
        <w:r w:rsidR="00A82CD4" w:rsidRPr="001E0E9A">
          <w:rPr>
            <w:rStyle w:val="a5"/>
            <w:rFonts w:ascii="黑体"/>
            <w:noProof/>
          </w:rPr>
          <w:t>6.1</w:t>
        </w:r>
        <w:r w:rsidR="00A82CD4">
          <w:rPr>
            <w:rFonts w:asciiTheme="minorHAnsi" w:eastAsiaTheme="minorEastAsia" w:hAnsiTheme="minorHAnsi" w:cstheme="minorBidi"/>
            <w:smallCaps w:val="0"/>
            <w:noProof/>
            <w:szCs w:val="22"/>
          </w:rPr>
          <w:tab/>
        </w:r>
        <w:r w:rsidR="00A82CD4" w:rsidRPr="001E0E9A">
          <w:rPr>
            <w:rStyle w:val="a5"/>
            <w:rFonts w:ascii="黑体" w:hint="eastAsia"/>
            <w:noProof/>
          </w:rPr>
          <w:t>论文工作总结</w:t>
        </w:r>
        <w:r w:rsidR="00A82CD4">
          <w:rPr>
            <w:noProof/>
            <w:webHidden/>
          </w:rPr>
          <w:tab/>
        </w:r>
        <w:r w:rsidR="00A82CD4">
          <w:rPr>
            <w:noProof/>
            <w:webHidden/>
          </w:rPr>
          <w:fldChar w:fldCharType="begin"/>
        </w:r>
        <w:r w:rsidR="00A82CD4">
          <w:rPr>
            <w:noProof/>
            <w:webHidden/>
          </w:rPr>
          <w:instrText xml:space="preserve"> PAGEREF _Toc455229098 \h </w:instrText>
        </w:r>
        <w:r w:rsidR="00A82CD4">
          <w:rPr>
            <w:noProof/>
            <w:webHidden/>
          </w:rPr>
        </w:r>
        <w:r w:rsidR="00A82CD4">
          <w:rPr>
            <w:noProof/>
            <w:webHidden/>
          </w:rPr>
          <w:fldChar w:fldCharType="separate"/>
        </w:r>
        <w:r w:rsidR="00A82CD4">
          <w:rPr>
            <w:noProof/>
            <w:webHidden/>
          </w:rPr>
          <w:t>46</w:t>
        </w:r>
        <w:r w:rsidR="00A82CD4">
          <w:rPr>
            <w:noProof/>
            <w:webHidden/>
          </w:rPr>
          <w:fldChar w:fldCharType="end"/>
        </w:r>
      </w:hyperlink>
    </w:p>
    <w:p w:rsidR="00A82CD4" w:rsidRDefault="00B31649">
      <w:pPr>
        <w:pStyle w:val="21"/>
        <w:tabs>
          <w:tab w:val="left" w:pos="840"/>
          <w:tab w:val="right" w:leader="dot" w:pos="8296"/>
        </w:tabs>
        <w:rPr>
          <w:rFonts w:asciiTheme="minorHAnsi" w:eastAsiaTheme="minorEastAsia" w:hAnsiTheme="minorHAnsi" w:cstheme="minorBidi"/>
          <w:smallCaps w:val="0"/>
          <w:noProof/>
          <w:szCs w:val="22"/>
        </w:rPr>
      </w:pPr>
      <w:hyperlink w:anchor="_Toc455229099" w:history="1">
        <w:r w:rsidR="00A82CD4" w:rsidRPr="001E0E9A">
          <w:rPr>
            <w:rStyle w:val="a5"/>
            <w:rFonts w:ascii="黑体"/>
            <w:noProof/>
          </w:rPr>
          <w:t>6.2</w:t>
        </w:r>
        <w:r w:rsidR="00A82CD4">
          <w:rPr>
            <w:rFonts w:asciiTheme="minorHAnsi" w:eastAsiaTheme="minorEastAsia" w:hAnsiTheme="minorHAnsi" w:cstheme="minorBidi"/>
            <w:smallCaps w:val="0"/>
            <w:noProof/>
            <w:szCs w:val="22"/>
          </w:rPr>
          <w:tab/>
        </w:r>
        <w:r w:rsidR="00A82CD4" w:rsidRPr="001E0E9A">
          <w:rPr>
            <w:rStyle w:val="a5"/>
            <w:rFonts w:ascii="黑体" w:hint="eastAsia"/>
            <w:noProof/>
          </w:rPr>
          <w:t>问题和展望</w:t>
        </w:r>
        <w:r w:rsidR="00A82CD4">
          <w:rPr>
            <w:noProof/>
            <w:webHidden/>
          </w:rPr>
          <w:tab/>
        </w:r>
        <w:r w:rsidR="00A82CD4">
          <w:rPr>
            <w:noProof/>
            <w:webHidden/>
          </w:rPr>
          <w:fldChar w:fldCharType="begin"/>
        </w:r>
        <w:r w:rsidR="00A82CD4">
          <w:rPr>
            <w:noProof/>
            <w:webHidden/>
          </w:rPr>
          <w:instrText xml:space="preserve"> PAGEREF _Toc455229099 \h </w:instrText>
        </w:r>
        <w:r w:rsidR="00A82CD4">
          <w:rPr>
            <w:noProof/>
            <w:webHidden/>
          </w:rPr>
        </w:r>
        <w:r w:rsidR="00A82CD4">
          <w:rPr>
            <w:noProof/>
            <w:webHidden/>
          </w:rPr>
          <w:fldChar w:fldCharType="separate"/>
        </w:r>
        <w:r w:rsidR="00A82CD4">
          <w:rPr>
            <w:noProof/>
            <w:webHidden/>
          </w:rPr>
          <w:t>46</w:t>
        </w:r>
        <w:r w:rsidR="00A82CD4">
          <w:rPr>
            <w:noProof/>
            <w:webHidden/>
          </w:rPr>
          <w:fldChar w:fldCharType="end"/>
        </w:r>
      </w:hyperlink>
    </w:p>
    <w:p w:rsidR="00911ECC" w:rsidRDefault="009F5044">
      <w:pPr>
        <w:spacing w:line="400" w:lineRule="exact"/>
        <w:rPr>
          <w:rFonts w:ascii="宋体" w:hAnsi="宋体"/>
        </w:rPr>
      </w:pPr>
      <w:r>
        <w:rPr>
          <w:rFonts w:ascii="宋体" w:hAnsi="宋体"/>
          <w:bCs/>
          <w:caps/>
          <w:sz w:val="24"/>
        </w:rPr>
        <w:fldChar w:fldCharType="end"/>
      </w:r>
    </w:p>
    <w:p w:rsidR="00911ECC" w:rsidRDefault="00911ECC">
      <w:pPr>
        <w:sectPr w:rsidR="00911ECC" w:rsidSect="00A82CD4">
          <w:footerReference w:type="default" r:id="rId13"/>
          <w:pgSz w:w="11906" w:h="16838"/>
          <w:pgMar w:top="1440" w:right="1800" w:bottom="1440" w:left="1800" w:header="851" w:footer="992" w:gutter="0"/>
          <w:pgNumType w:fmt="upperRoman" w:start="1"/>
          <w:cols w:space="720"/>
          <w:docGrid w:type="lines" w:linePitch="312"/>
        </w:sectPr>
      </w:pPr>
    </w:p>
    <w:p w:rsidR="00911ECC" w:rsidRDefault="00911ECC" w:rsidP="00626322">
      <w:pPr>
        <w:pStyle w:val="1"/>
        <w:numPr>
          <w:ilvl w:val="0"/>
          <w:numId w:val="0"/>
        </w:numPr>
        <w:ind w:left="432"/>
        <w:jc w:val="center"/>
        <w:rPr>
          <w:rFonts w:ascii="黑体" w:eastAsia="黑体"/>
          <w:sz w:val="32"/>
        </w:rPr>
      </w:pPr>
      <w:bookmarkStart w:id="0" w:name="_Toc455229033"/>
      <w:r>
        <w:rPr>
          <w:rFonts w:ascii="黑体" w:eastAsia="黑体" w:hint="eastAsia"/>
          <w:sz w:val="32"/>
        </w:rPr>
        <w:lastRenderedPageBreak/>
        <w:t xml:space="preserve">第二章 </w:t>
      </w:r>
      <w:r w:rsidR="005949C0" w:rsidRPr="005949C0">
        <w:rPr>
          <w:rFonts w:ascii="黑体" w:eastAsia="黑体" w:hint="eastAsia"/>
          <w:sz w:val="32"/>
        </w:rPr>
        <w:t>关键技术介绍</w:t>
      </w:r>
      <w:bookmarkEnd w:id="0"/>
    </w:p>
    <w:p w:rsidR="00B9337E" w:rsidRPr="00B9337E" w:rsidRDefault="00B9337E" w:rsidP="00FF35F9">
      <w:pPr>
        <w:pStyle w:val="af2"/>
        <w:spacing w:line="400" w:lineRule="exact"/>
        <w:ind w:firstLine="432"/>
        <w:rPr>
          <w:rFonts w:ascii="宋体" w:eastAsia="宋体" w:hAnsi="宋体"/>
        </w:rPr>
      </w:pPr>
      <w:r w:rsidRPr="00B9337E">
        <w:rPr>
          <w:rFonts w:ascii="宋体" w:eastAsia="宋体" w:hAnsi="宋体" w:hint="eastAsia"/>
        </w:rPr>
        <w:t>本章将针对在该论文中涉及的分布式系统的思想与运用到的核心技术进行介绍。运用到的核心技术主要包括：Apache的两个顶级开源项目Zookeeper与Thrift，还有Redis服务与Mongo数据库。这些技术都是在最近十年的移动互联网中，应对上亿用户的高并发而开发的组件。</w:t>
      </w:r>
    </w:p>
    <w:p w:rsidR="005C6AF8" w:rsidRPr="005C6AF8" w:rsidRDefault="005C6AF8" w:rsidP="00F937CF">
      <w:pPr>
        <w:pStyle w:val="af0"/>
        <w:keepNext/>
        <w:keepLines/>
        <w:numPr>
          <w:ilvl w:val="0"/>
          <w:numId w:val="1"/>
        </w:numPr>
        <w:spacing w:before="340" w:after="330" w:line="578" w:lineRule="auto"/>
        <w:ind w:firstLineChars="0"/>
        <w:outlineLvl w:val="0"/>
        <w:rPr>
          <w:b/>
          <w:bCs/>
          <w:vanish/>
          <w:kern w:val="44"/>
          <w:sz w:val="44"/>
          <w:szCs w:val="44"/>
        </w:rPr>
      </w:pPr>
    </w:p>
    <w:p w:rsidR="005C6AF8" w:rsidRPr="00B31567" w:rsidRDefault="005C6AF8" w:rsidP="005C6AF8">
      <w:pPr>
        <w:pStyle w:val="2"/>
        <w:rPr>
          <w:sz w:val="28"/>
          <w:szCs w:val="28"/>
        </w:rPr>
      </w:pPr>
      <w:bookmarkStart w:id="1" w:name="_Toc455229034"/>
      <w:r w:rsidRPr="00B31567">
        <w:rPr>
          <w:rFonts w:hint="eastAsia"/>
          <w:sz w:val="28"/>
          <w:szCs w:val="28"/>
        </w:rPr>
        <w:t>分布式系统</w:t>
      </w:r>
      <w:bookmarkEnd w:id="1"/>
    </w:p>
    <w:p w:rsidR="005C6AF8" w:rsidRPr="005C6AF8" w:rsidRDefault="005C6AF8" w:rsidP="005C6AF8">
      <w:pPr>
        <w:pStyle w:val="af1"/>
        <w:spacing w:line="400" w:lineRule="exact"/>
        <w:ind w:firstLine="480"/>
        <w:jc w:val="left"/>
        <w:rPr>
          <w:rFonts w:ascii="宋体" w:hAnsi="宋体"/>
          <w:kern w:val="0"/>
          <w:sz w:val="24"/>
        </w:rPr>
      </w:pPr>
      <w:r w:rsidRPr="003B319F">
        <w:rPr>
          <w:rFonts w:ascii="宋体" w:hAnsi="宋体" w:hint="eastAsia"/>
          <w:sz w:val="24"/>
        </w:rPr>
        <w:t>分布式系统并不是什么新鲜词，</w:t>
      </w:r>
      <w:r w:rsidR="00F9260B">
        <w:rPr>
          <w:rFonts w:ascii="宋体" w:hAnsi="宋体" w:hint="eastAsia"/>
          <w:sz w:val="24"/>
        </w:rPr>
        <w:t>20世纪80年代之前</w:t>
      </w:r>
      <w:r w:rsidRPr="003B319F">
        <w:rPr>
          <w:rFonts w:ascii="宋体" w:hAnsi="宋体" w:hint="eastAsia"/>
          <w:sz w:val="24"/>
        </w:rPr>
        <w:t>就已经有</w:t>
      </w:r>
      <w:r w:rsidR="00F9260B">
        <w:rPr>
          <w:rFonts w:ascii="宋体" w:hAnsi="宋体" w:hint="eastAsia"/>
          <w:sz w:val="24"/>
        </w:rPr>
        <w:t>出现了</w:t>
      </w:r>
      <w:r w:rsidR="00F9260B">
        <w:rPr>
          <w:rFonts w:ascii="宋体" w:hAnsi="宋体"/>
          <w:sz w:val="24"/>
        </w:rPr>
        <w:t>很多种不同类</w:t>
      </w:r>
      <w:r w:rsidR="00F9260B">
        <w:rPr>
          <w:rFonts w:ascii="宋体" w:hAnsi="宋体" w:hint="eastAsia"/>
          <w:sz w:val="24"/>
        </w:rPr>
        <w:t>型</w:t>
      </w:r>
      <w:r w:rsidR="00F9260B">
        <w:rPr>
          <w:rFonts w:ascii="宋体" w:hAnsi="宋体"/>
          <w:sz w:val="24"/>
        </w:rPr>
        <w:t>的分布式系统</w:t>
      </w:r>
      <w:r w:rsidRPr="005C6AF8">
        <w:rPr>
          <w:rFonts w:ascii="宋体" w:hAnsi="宋体" w:hint="eastAsia"/>
          <w:kern w:val="0"/>
          <w:sz w:val="24"/>
        </w:rPr>
        <w:t>。</w:t>
      </w:r>
      <w:r w:rsidR="00F9260B">
        <w:rPr>
          <w:rFonts w:ascii="宋体" w:hAnsi="宋体" w:hint="eastAsia"/>
          <w:kern w:val="0"/>
          <w:sz w:val="24"/>
        </w:rPr>
        <w:t>分布</w:t>
      </w:r>
      <w:r w:rsidR="00F9260B">
        <w:rPr>
          <w:rFonts w:ascii="宋体" w:hAnsi="宋体"/>
          <w:kern w:val="0"/>
          <w:sz w:val="24"/>
        </w:rPr>
        <w:t>式系统正真普及与出</w:t>
      </w:r>
      <w:r w:rsidR="00F9260B">
        <w:rPr>
          <w:rFonts w:ascii="宋体" w:hAnsi="宋体" w:hint="eastAsia"/>
          <w:kern w:val="0"/>
          <w:sz w:val="24"/>
        </w:rPr>
        <w:t>彩</w:t>
      </w:r>
      <w:r w:rsidR="00F9260B">
        <w:rPr>
          <w:rFonts w:ascii="宋体" w:hAnsi="宋体"/>
          <w:kern w:val="0"/>
          <w:sz w:val="24"/>
        </w:rPr>
        <w:t>的却是在互联网</w:t>
      </w:r>
      <w:r w:rsidR="00F9260B">
        <w:rPr>
          <w:rFonts w:ascii="宋体" w:hAnsi="宋体" w:hint="eastAsia"/>
          <w:kern w:val="0"/>
          <w:sz w:val="24"/>
        </w:rPr>
        <w:t>时代</w:t>
      </w:r>
      <w:r w:rsidRPr="005C6AF8">
        <w:rPr>
          <w:rFonts w:ascii="宋体" w:hAnsi="宋体" w:hint="eastAsia"/>
          <w:kern w:val="0"/>
          <w:sz w:val="24"/>
        </w:rPr>
        <w:t>。</w:t>
      </w:r>
      <w:r w:rsidR="00F242D1">
        <w:rPr>
          <w:rFonts w:ascii="宋体" w:hAnsi="宋体" w:hint="eastAsia"/>
          <w:kern w:val="0"/>
          <w:sz w:val="24"/>
        </w:rPr>
        <w:t>谷歌</w:t>
      </w:r>
      <w:r w:rsidR="00F242D1">
        <w:rPr>
          <w:rFonts w:ascii="宋体" w:hAnsi="宋体"/>
          <w:kern w:val="0"/>
          <w:sz w:val="24"/>
        </w:rPr>
        <w:t>、亚</w:t>
      </w:r>
      <w:r w:rsidR="00F242D1">
        <w:rPr>
          <w:rFonts w:ascii="宋体" w:hAnsi="宋体" w:hint="eastAsia"/>
          <w:kern w:val="0"/>
          <w:sz w:val="24"/>
        </w:rPr>
        <w:t>马</w:t>
      </w:r>
      <w:r w:rsidR="00F242D1">
        <w:rPr>
          <w:rFonts w:ascii="宋体" w:hAnsi="宋体"/>
          <w:kern w:val="0"/>
          <w:sz w:val="24"/>
        </w:rPr>
        <w:t>逊</w:t>
      </w:r>
      <w:r w:rsidR="00F242D1">
        <w:rPr>
          <w:rFonts w:ascii="宋体" w:hAnsi="宋体" w:hint="eastAsia"/>
          <w:kern w:val="0"/>
          <w:sz w:val="24"/>
        </w:rPr>
        <w:t>、</w:t>
      </w:r>
      <w:r w:rsidR="00F242D1">
        <w:rPr>
          <w:rFonts w:ascii="宋体" w:hAnsi="宋体"/>
          <w:kern w:val="0"/>
          <w:sz w:val="24"/>
        </w:rPr>
        <w:t>Facebook</w:t>
      </w:r>
      <w:r w:rsidR="00F242D1">
        <w:rPr>
          <w:rFonts w:ascii="宋体" w:hAnsi="宋体" w:hint="eastAsia"/>
          <w:kern w:val="0"/>
          <w:sz w:val="24"/>
        </w:rPr>
        <w:t>等行</w:t>
      </w:r>
      <w:r w:rsidR="00F242D1">
        <w:rPr>
          <w:rFonts w:ascii="宋体" w:hAnsi="宋体"/>
          <w:kern w:val="0"/>
          <w:sz w:val="24"/>
        </w:rPr>
        <w:t>业领</w:t>
      </w:r>
      <w:r w:rsidR="00F242D1">
        <w:rPr>
          <w:rFonts w:ascii="宋体" w:hAnsi="宋体" w:hint="eastAsia"/>
          <w:kern w:val="0"/>
          <w:sz w:val="24"/>
        </w:rPr>
        <w:t>先</w:t>
      </w:r>
      <w:r w:rsidR="00F242D1">
        <w:rPr>
          <w:rFonts w:ascii="宋体" w:hAnsi="宋体"/>
          <w:kern w:val="0"/>
          <w:sz w:val="24"/>
        </w:rPr>
        <w:t>的互联网公司</w:t>
      </w:r>
      <w:r w:rsidR="00F242D1">
        <w:rPr>
          <w:rFonts w:ascii="宋体" w:hAnsi="宋体" w:hint="eastAsia"/>
          <w:kern w:val="0"/>
          <w:sz w:val="24"/>
        </w:rPr>
        <w:t>将分</w:t>
      </w:r>
      <w:r w:rsidR="00F242D1">
        <w:rPr>
          <w:rFonts w:ascii="宋体" w:hAnsi="宋体"/>
          <w:kern w:val="0"/>
          <w:sz w:val="24"/>
        </w:rPr>
        <w:t>布式</w:t>
      </w:r>
      <w:r w:rsidR="00F242D1">
        <w:rPr>
          <w:rFonts w:ascii="宋体" w:hAnsi="宋体" w:hint="eastAsia"/>
          <w:kern w:val="0"/>
          <w:sz w:val="24"/>
        </w:rPr>
        <w:t>系</w:t>
      </w:r>
      <w:r w:rsidR="00F242D1">
        <w:rPr>
          <w:rFonts w:ascii="宋体" w:hAnsi="宋体"/>
          <w:kern w:val="0"/>
          <w:sz w:val="24"/>
        </w:rPr>
        <w:t>统推到了一个新的高度。</w:t>
      </w:r>
      <w:proofErr w:type="gramStart"/>
      <w:r w:rsidR="00F242D1">
        <w:rPr>
          <w:rFonts w:ascii="宋体" w:hAnsi="宋体" w:hint="eastAsia"/>
          <w:kern w:val="0"/>
          <w:sz w:val="24"/>
        </w:rPr>
        <w:t>谷歌的</w:t>
      </w:r>
      <w:proofErr w:type="gramEnd"/>
      <w:r w:rsidR="00E61659">
        <w:rPr>
          <w:rFonts w:ascii="宋体" w:hAnsi="宋体" w:hint="eastAsia"/>
          <w:kern w:val="0"/>
          <w:sz w:val="24"/>
        </w:rPr>
        <w:t>GFS文件</w:t>
      </w:r>
      <w:r w:rsidR="00E61659">
        <w:rPr>
          <w:rFonts w:ascii="宋体" w:hAnsi="宋体"/>
          <w:kern w:val="0"/>
          <w:sz w:val="24"/>
        </w:rPr>
        <w:t>系统、MapReduce</w:t>
      </w:r>
      <w:r w:rsidR="00E61659">
        <w:rPr>
          <w:rFonts w:ascii="宋体" w:hAnsi="宋体" w:hint="eastAsia"/>
          <w:kern w:val="0"/>
          <w:sz w:val="24"/>
        </w:rPr>
        <w:t>工</w:t>
      </w:r>
      <w:r w:rsidR="00E61659">
        <w:rPr>
          <w:rFonts w:ascii="宋体" w:hAnsi="宋体"/>
          <w:kern w:val="0"/>
          <w:sz w:val="24"/>
        </w:rPr>
        <w:t>具都是构建于分布式的理念上</w:t>
      </w:r>
      <w:r w:rsidR="00E61659">
        <w:rPr>
          <w:rFonts w:ascii="宋体" w:hAnsi="宋体" w:hint="eastAsia"/>
          <w:kern w:val="0"/>
          <w:sz w:val="24"/>
        </w:rPr>
        <w:t>，现</w:t>
      </w:r>
      <w:r w:rsidR="00E61659">
        <w:rPr>
          <w:rFonts w:ascii="宋体" w:hAnsi="宋体"/>
          <w:kern w:val="0"/>
          <w:sz w:val="24"/>
        </w:rPr>
        <w:t>在的大数据分</w:t>
      </w:r>
      <w:r w:rsidR="00E61659">
        <w:rPr>
          <w:rFonts w:ascii="宋体" w:hAnsi="宋体" w:hint="eastAsia"/>
          <w:kern w:val="0"/>
          <w:sz w:val="24"/>
        </w:rPr>
        <w:t>析</w:t>
      </w:r>
      <w:r w:rsidR="00403C58">
        <w:rPr>
          <w:rFonts w:ascii="宋体" w:hAnsi="宋体"/>
          <w:kern w:val="0"/>
          <w:sz w:val="24"/>
        </w:rPr>
        <w:t>正是建立在这两</w:t>
      </w:r>
      <w:r w:rsidR="00403C58">
        <w:rPr>
          <w:rFonts w:ascii="宋体" w:hAnsi="宋体" w:hint="eastAsia"/>
          <w:kern w:val="0"/>
          <w:sz w:val="24"/>
        </w:rPr>
        <w:t>个</w:t>
      </w:r>
      <w:r w:rsidR="00403C58">
        <w:rPr>
          <w:rFonts w:ascii="宋体" w:hAnsi="宋体"/>
          <w:kern w:val="0"/>
          <w:sz w:val="24"/>
        </w:rPr>
        <w:t>软件</w:t>
      </w:r>
      <w:r w:rsidR="00403C58">
        <w:rPr>
          <w:rFonts w:ascii="宋体" w:hAnsi="宋体" w:hint="eastAsia"/>
          <w:kern w:val="0"/>
          <w:sz w:val="24"/>
        </w:rPr>
        <w:t>的</w:t>
      </w:r>
      <w:r w:rsidR="00403C58">
        <w:rPr>
          <w:rFonts w:ascii="宋体" w:hAnsi="宋体"/>
          <w:kern w:val="0"/>
          <w:sz w:val="24"/>
        </w:rPr>
        <w:t>思想之上</w:t>
      </w:r>
      <w:r w:rsidRPr="005C6AF8">
        <w:rPr>
          <w:rFonts w:ascii="宋体" w:hAnsi="宋体" w:hint="eastAsia"/>
          <w:kern w:val="0"/>
          <w:sz w:val="24"/>
        </w:rPr>
        <w:t>。Apache旗下的</w:t>
      </w:r>
      <w:r w:rsidR="00403C58">
        <w:rPr>
          <w:rFonts w:ascii="宋体" w:hAnsi="宋体"/>
          <w:kern w:val="0"/>
          <w:sz w:val="24"/>
        </w:rPr>
        <w:t>Zookeeper</w:t>
      </w:r>
      <w:r w:rsidRPr="005C6AF8">
        <w:rPr>
          <w:rFonts w:ascii="宋体" w:hAnsi="宋体" w:hint="eastAsia"/>
          <w:kern w:val="0"/>
          <w:sz w:val="24"/>
        </w:rPr>
        <w:t>、Spark、</w:t>
      </w:r>
      <w:r w:rsidR="00403C58">
        <w:rPr>
          <w:rFonts w:ascii="宋体" w:hAnsi="宋体" w:hint="eastAsia"/>
          <w:kern w:val="0"/>
          <w:sz w:val="24"/>
        </w:rPr>
        <w:t>Kafka</w:t>
      </w:r>
      <w:r w:rsidRPr="005C6AF8">
        <w:rPr>
          <w:rFonts w:ascii="宋体" w:hAnsi="宋体" w:hint="eastAsia"/>
          <w:kern w:val="0"/>
          <w:sz w:val="24"/>
        </w:rPr>
        <w:t>等分布式系统，</w:t>
      </w:r>
      <w:r w:rsidR="00403C58">
        <w:rPr>
          <w:rFonts w:ascii="宋体" w:hAnsi="宋体" w:hint="eastAsia"/>
          <w:kern w:val="0"/>
          <w:sz w:val="24"/>
        </w:rPr>
        <w:t>简</w:t>
      </w:r>
      <w:r w:rsidR="00403C58">
        <w:rPr>
          <w:rFonts w:ascii="宋体" w:hAnsi="宋体"/>
          <w:kern w:val="0"/>
          <w:sz w:val="24"/>
        </w:rPr>
        <w:t>化了构建分</w:t>
      </w:r>
      <w:r w:rsidR="00403C58">
        <w:rPr>
          <w:rFonts w:ascii="宋体" w:hAnsi="宋体" w:hint="eastAsia"/>
          <w:kern w:val="0"/>
          <w:sz w:val="24"/>
        </w:rPr>
        <w:t>布</w:t>
      </w:r>
      <w:r w:rsidR="00403C58">
        <w:rPr>
          <w:rFonts w:ascii="宋体" w:hAnsi="宋体"/>
          <w:kern w:val="0"/>
          <w:sz w:val="24"/>
        </w:rPr>
        <w:t>式计</w:t>
      </w:r>
      <w:r w:rsidR="00403C58">
        <w:rPr>
          <w:rFonts w:ascii="宋体" w:hAnsi="宋体" w:hint="eastAsia"/>
          <w:kern w:val="0"/>
          <w:sz w:val="24"/>
        </w:rPr>
        <w:t>算</w:t>
      </w:r>
      <w:r w:rsidR="00403C58">
        <w:rPr>
          <w:rFonts w:ascii="宋体" w:hAnsi="宋体"/>
          <w:kern w:val="0"/>
          <w:sz w:val="24"/>
        </w:rPr>
        <w:t>的门槛</w:t>
      </w:r>
      <w:r w:rsidR="00085489">
        <w:rPr>
          <w:rFonts w:ascii="宋体" w:hAnsi="宋体" w:hint="eastAsia"/>
          <w:kern w:val="0"/>
          <w:sz w:val="24"/>
        </w:rPr>
        <w:t>，让更多企业客户体会到了分布式系统的</w:t>
      </w:r>
      <w:r w:rsidR="005D0534">
        <w:rPr>
          <w:rFonts w:ascii="宋体" w:hAnsi="宋体" w:hint="eastAsia"/>
          <w:kern w:val="0"/>
          <w:sz w:val="24"/>
        </w:rPr>
        <w:t>好</w:t>
      </w:r>
      <w:r w:rsidR="005D0534">
        <w:rPr>
          <w:rFonts w:ascii="宋体" w:hAnsi="宋体"/>
          <w:kern w:val="0"/>
          <w:sz w:val="24"/>
        </w:rPr>
        <w:t>处</w:t>
      </w:r>
      <w:r w:rsidRPr="005C6AF8">
        <w:rPr>
          <w:rFonts w:ascii="宋体" w:hAnsi="宋体" w:hint="eastAsia"/>
          <w:kern w:val="0"/>
          <w:sz w:val="24"/>
        </w:rPr>
        <w:t>。</w:t>
      </w:r>
    </w:p>
    <w:p w:rsidR="005C6AF8" w:rsidRPr="00B31567" w:rsidRDefault="005C6AF8" w:rsidP="00B55083">
      <w:pPr>
        <w:pStyle w:val="3"/>
        <w:spacing w:line="400" w:lineRule="exact"/>
        <w:ind w:left="826" w:hangingChars="343" w:hanging="826"/>
        <w:rPr>
          <w:sz w:val="24"/>
        </w:rPr>
      </w:pPr>
      <w:bookmarkStart w:id="2" w:name="_Toc455229035"/>
      <w:r w:rsidRPr="00B31567">
        <w:rPr>
          <w:rFonts w:hint="eastAsia"/>
          <w:sz w:val="24"/>
        </w:rPr>
        <w:t>分布式系统的定义</w:t>
      </w:r>
      <w:bookmarkEnd w:id="2"/>
    </w:p>
    <w:p w:rsidR="005C6AF8" w:rsidRPr="00CB529C" w:rsidRDefault="00430B81" w:rsidP="005C6AF8">
      <w:pPr>
        <w:pStyle w:val="af1"/>
        <w:spacing w:line="400" w:lineRule="exact"/>
        <w:ind w:firstLine="480"/>
        <w:jc w:val="left"/>
        <w:rPr>
          <w:rFonts w:ascii="宋体" w:hAnsi="宋体"/>
          <w:sz w:val="24"/>
        </w:rPr>
      </w:pPr>
      <w:r>
        <w:rPr>
          <w:rFonts w:ascii="宋体" w:hAnsi="宋体" w:hint="eastAsia"/>
          <w:sz w:val="24"/>
        </w:rPr>
        <w:t>分</w:t>
      </w:r>
      <w:r>
        <w:rPr>
          <w:rFonts w:ascii="宋体" w:hAnsi="宋体"/>
          <w:sz w:val="24"/>
        </w:rPr>
        <w:t>布式系统是一</w:t>
      </w:r>
      <w:r w:rsidR="005C6AF8" w:rsidRPr="00CB529C">
        <w:rPr>
          <w:rFonts w:ascii="宋体" w:hAnsi="宋体" w:hint="eastAsia"/>
          <w:sz w:val="24"/>
        </w:rPr>
        <w:t>个其硬件或软件组件分布在连网的计算机上，组件之间通过传递消息进行通信和动作协调的系统。这个简单的定义覆盖了所有可有效部署连网计算机的系统。</w:t>
      </w:r>
      <w:r w:rsidR="005C6AF8" w:rsidRPr="008A0799">
        <w:rPr>
          <w:rFonts w:ascii="宋体" w:hAnsi="宋体" w:hint="eastAsia"/>
          <w:sz w:val="24"/>
          <w:vertAlign w:val="superscript"/>
        </w:rPr>
        <w:t>[6]</w:t>
      </w:r>
    </w:p>
    <w:p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由一个网络连接的计算机可能在空间上的距离不等。它</w:t>
      </w:r>
      <w:r w:rsidR="00BB34F7">
        <w:rPr>
          <w:rFonts w:ascii="宋体" w:hAnsi="宋体" w:hint="eastAsia"/>
          <w:sz w:val="24"/>
        </w:rPr>
        <w:t>们可能分布在地球上不同的洲，也可能在同一栋楼或同一个房间里。现</w:t>
      </w:r>
      <w:r w:rsidR="00BB34F7">
        <w:rPr>
          <w:rFonts w:ascii="宋体" w:hAnsi="宋体"/>
          <w:sz w:val="24"/>
        </w:rPr>
        <w:t>代</w:t>
      </w:r>
      <w:r w:rsidRPr="00CB529C">
        <w:rPr>
          <w:rFonts w:ascii="宋体" w:hAnsi="宋体" w:hint="eastAsia"/>
          <w:sz w:val="24"/>
        </w:rPr>
        <w:t>定义的分布式系统有如下显著特征：</w:t>
      </w:r>
    </w:p>
    <w:p w:rsidR="00F144F2" w:rsidRPr="00CB529C" w:rsidRDefault="00F144F2" w:rsidP="005C6AF8">
      <w:pPr>
        <w:pStyle w:val="af1"/>
        <w:spacing w:line="400" w:lineRule="exact"/>
        <w:ind w:firstLine="480"/>
        <w:jc w:val="left"/>
        <w:rPr>
          <w:rFonts w:ascii="宋体" w:hAnsi="宋体"/>
          <w:sz w:val="24"/>
        </w:rPr>
      </w:pPr>
      <w:r>
        <w:rPr>
          <w:rFonts w:ascii="宋体" w:hAnsi="宋体" w:hint="eastAsia"/>
          <w:sz w:val="24"/>
        </w:rPr>
        <w:t>并发：</w:t>
      </w:r>
      <w:r w:rsidR="002143A4">
        <w:rPr>
          <w:rFonts w:ascii="宋体" w:hAnsi="宋体" w:hint="eastAsia"/>
          <w:sz w:val="24"/>
        </w:rPr>
        <w:t>现</w:t>
      </w:r>
      <w:r w:rsidR="002143A4">
        <w:rPr>
          <w:rFonts w:ascii="宋体" w:hAnsi="宋体"/>
          <w:sz w:val="24"/>
        </w:rPr>
        <w:t>代的软件编写中，多线程处理执行并是是很常见的方式</w:t>
      </w:r>
      <w:r w:rsidR="002143A4">
        <w:rPr>
          <w:rFonts w:ascii="宋体" w:hAnsi="宋体" w:hint="eastAsia"/>
          <w:sz w:val="24"/>
        </w:rPr>
        <w:t>。</w:t>
      </w:r>
      <w:r w:rsidR="002143A4">
        <w:rPr>
          <w:rFonts w:ascii="宋体" w:hAnsi="宋体"/>
          <w:sz w:val="24"/>
        </w:rPr>
        <w:t>现在的</w:t>
      </w:r>
      <w:r w:rsidR="002143A4">
        <w:rPr>
          <w:rFonts w:ascii="宋体" w:hAnsi="宋体" w:hint="eastAsia"/>
          <w:sz w:val="24"/>
        </w:rPr>
        <w:t>CPU核</w:t>
      </w:r>
      <w:r w:rsidR="002143A4">
        <w:rPr>
          <w:rFonts w:ascii="宋体" w:hAnsi="宋体"/>
          <w:sz w:val="24"/>
        </w:rPr>
        <w:t>心处越来越多，为了能</w:t>
      </w:r>
      <w:r w:rsidR="002143A4">
        <w:rPr>
          <w:rFonts w:ascii="宋体" w:hAnsi="宋体" w:hint="eastAsia"/>
          <w:sz w:val="24"/>
        </w:rPr>
        <w:t>充分</w:t>
      </w:r>
      <w:r w:rsidR="002143A4">
        <w:rPr>
          <w:rFonts w:ascii="宋体" w:hAnsi="宋体"/>
          <w:sz w:val="24"/>
        </w:rPr>
        <w:t>利用</w:t>
      </w:r>
      <w:r w:rsidR="002143A4">
        <w:rPr>
          <w:rFonts w:ascii="宋体" w:hAnsi="宋体" w:hint="eastAsia"/>
          <w:sz w:val="24"/>
        </w:rPr>
        <w:t>CPU的运</w:t>
      </w:r>
      <w:r w:rsidR="002143A4">
        <w:rPr>
          <w:rFonts w:ascii="宋体" w:hAnsi="宋体"/>
          <w:sz w:val="24"/>
        </w:rPr>
        <w:t>算能力</w:t>
      </w:r>
      <w:r w:rsidR="002143A4">
        <w:rPr>
          <w:rFonts w:ascii="宋体" w:hAnsi="宋体" w:hint="eastAsia"/>
          <w:sz w:val="24"/>
        </w:rPr>
        <w:t>，</w:t>
      </w:r>
      <w:r w:rsidR="002143A4">
        <w:rPr>
          <w:rFonts w:ascii="宋体" w:hAnsi="宋体"/>
          <w:sz w:val="24"/>
        </w:rPr>
        <w:t>多线</w:t>
      </w:r>
      <w:r w:rsidR="002143A4">
        <w:rPr>
          <w:rFonts w:ascii="宋体" w:hAnsi="宋体" w:hint="eastAsia"/>
          <w:sz w:val="24"/>
        </w:rPr>
        <w:t>程</w:t>
      </w:r>
      <w:r w:rsidR="002143A4">
        <w:rPr>
          <w:rFonts w:ascii="宋体" w:hAnsi="宋体"/>
          <w:sz w:val="24"/>
        </w:rPr>
        <w:t>并发</w:t>
      </w:r>
      <w:r w:rsidR="002143A4">
        <w:rPr>
          <w:rFonts w:ascii="宋体" w:hAnsi="宋体" w:hint="eastAsia"/>
          <w:sz w:val="24"/>
        </w:rPr>
        <w:t>是</w:t>
      </w:r>
      <w:r w:rsidR="002143A4">
        <w:rPr>
          <w:rFonts w:ascii="宋体" w:hAnsi="宋体"/>
          <w:sz w:val="24"/>
        </w:rPr>
        <w:t>一种很好的方式。</w:t>
      </w:r>
      <w:r w:rsidR="002143A4">
        <w:rPr>
          <w:rFonts w:ascii="宋体" w:hAnsi="宋体" w:hint="eastAsia"/>
          <w:sz w:val="24"/>
        </w:rPr>
        <w:t>在计</w:t>
      </w:r>
      <w:r w:rsidR="002143A4">
        <w:rPr>
          <w:rFonts w:ascii="宋体" w:hAnsi="宋体"/>
          <w:sz w:val="24"/>
        </w:rPr>
        <w:t>算机网络中也是同样的，</w:t>
      </w:r>
      <w:r w:rsidR="002143A4">
        <w:rPr>
          <w:rFonts w:ascii="宋体" w:hAnsi="宋体" w:hint="eastAsia"/>
          <w:sz w:val="24"/>
        </w:rPr>
        <w:t>不</w:t>
      </w:r>
      <w:r w:rsidR="002143A4">
        <w:rPr>
          <w:rFonts w:ascii="宋体" w:hAnsi="宋体"/>
          <w:sz w:val="24"/>
        </w:rPr>
        <w:t>同用户的请求分配到不同的</w:t>
      </w:r>
      <w:r w:rsidR="002143A4">
        <w:rPr>
          <w:rFonts w:ascii="宋体" w:hAnsi="宋体" w:hint="eastAsia"/>
          <w:sz w:val="24"/>
        </w:rPr>
        <w:t>服务</w:t>
      </w:r>
      <w:r w:rsidR="002143A4">
        <w:rPr>
          <w:rFonts w:ascii="宋体" w:hAnsi="宋体"/>
          <w:sz w:val="24"/>
        </w:rPr>
        <w:t>器，不</w:t>
      </w:r>
      <w:r w:rsidR="002143A4">
        <w:rPr>
          <w:rFonts w:ascii="宋体" w:hAnsi="宋体" w:hint="eastAsia"/>
          <w:sz w:val="24"/>
        </w:rPr>
        <w:t>同</w:t>
      </w:r>
      <w:r w:rsidR="002143A4">
        <w:rPr>
          <w:rFonts w:ascii="宋体" w:hAnsi="宋体"/>
          <w:sz w:val="24"/>
        </w:rPr>
        <w:t>的</w:t>
      </w:r>
      <w:r w:rsidR="002143A4">
        <w:rPr>
          <w:rFonts w:ascii="宋体" w:hAnsi="宋体" w:hint="eastAsia"/>
          <w:sz w:val="24"/>
        </w:rPr>
        <w:t>CPU同</w:t>
      </w:r>
      <w:r w:rsidR="002143A4">
        <w:rPr>
          <w:rFonts w:ascii="宋体" w:hAnsi="宋体"/>
          <w:sz w:val="24"/>
        </w:rPr>
        <w:t>时处理</w:t>
      </w:r>
      <w:r w:rsidR="002143A4">
        <w:rPr>
          <w:rFonts w:ascii="宋体" w:hAnsi="宋体" w:hint="eastAsia"/>
          <w:sz w:val="24"/>
        </w:rPr>
        <w:t>，</w:t>
      </w:r>
      <w:r w:rsidR="002143A4">
        <w:rPr>
          <w:rFonts w:ascii="宋体" w:hAnsi="宋体"/>
          <w:sz w:val="24"/>
        </w:rPr>
        <w:t>系统的处理能力就会随着</w:t>
      </w:r>
      <w:r w:rsidR="002143A4">
        <w:rPr>
          <w:rFonts w:ascii="宋体" w:hAnsi="宋体" w:hint="eastAsia"/>
          <w:sz w:val="24"/>
        </w:rPr>
        <w:t>服</w:t>
      </w:r>
      <w:r w:rsidR="002143A4">
        <w:rPr>
          <w:rFonts w:ascii="宋体" w:hAnsi="宋体"/>
          <w:sz w:val="24"/>
        </w:rPr>
        <w:t>务器数据增加而提高。</w:t>
      </w:r>
    </w:p>
    <w:p w:rsidR="00E5615F" w:rsidRPr="00CB529C" w:rsidRDefault="00793B8D" w:rsidP="005C6AF8">
      <w:pPr>
        <w:pStyle w:val="af1"/>
        <w:spacing w:line="400" w:lineRule="exact"/>
        <w:ind w:firstLine="480"/>
        <w:jc w:val="left"/>
        <w:rPr>
          <w:rFonts w:ascii="宋体" w:hAnsi="宋体"/>
          <w:sz w:val="24"/>
        </w:rPr>
      </w:pPr>
      <w:r>
        <w:rPr>
          <w:rFonts w:ascii="宋体" w:hAnsi="宋体" w:hint="eastAsia"/>
          <w:sz w:val="24"/>
        </w:rPr>
        <w:t>全</w:t>
      </w:r>
      <w:r>
        <w:rPr>
          <w:rFonts w:ascii="宋体" w:hAnsi="宋体"/>
          <w:sz w:val="24"/>
        </w:rPr>
        <w:t>局时钟：</w:t>
      </w:r>
      <w:r>
        <w:rPr>
          <w:rFonts w:ascii="宋体" w:hAnsi="宋体" w:hint="eastAsia"/>
          <w:sz w:val="24"/>
        </w:rPr>
        <w:t>分布</w:t>
      </w:r>
      <w:r>
        <w:rPr>
          <w:rFonts w:ascii="宋体" w:hAnsi="宋体"/>
          <w:sz w:val="24"/>
        </w:rPr>
        <w:t>式服务</w:t>
      </w:r>
      <w:r>
        <w:rPr>
          <w:rFonts w:ascii="宋体" w:hAnsi="宋体" w:hint="eastAsia"/>
          <w:sz w:val="24"/>
        </w:rPr>
        <w:t>之</w:t>
      </w:r>
      <w:r>
        <w:rPr>
          <w:rFonts w:ascii="宋体" w:hAnsi="宋体"/>
          <w:sz w:val="24"/>
        </w:rPr>
        <w:t>间的协作是通过消息来过时行的。</w:t>
      </w:r>
      <w:r>
        <w:rPr>
          <w:rFonts w:ascii="宋体" w:hAnsi="宋体" w:hint="eastAsia"/>
          <w:sz w:val="24"/>
        </w:rPr>
        <w:t>服</w:t>
      </w:r>
      <w:r>
        <w:rPr>
          <w:rFonts w:ascii="宋体" w:hAnsi="宋体"/>
          <w:sz w:val="24"/>
        </w:rPr>
        <w:t>务与服务之间没有一个</w:t>
      </w:r>
      <w:r>
        <w:rPr>
          <w:rFonts w:ascii="宋体" w:hAnsi="宋体" w:hint="eastAsia"/>
          <w:sz w:val="24"/>
        </w:rPr>
        <w:t>准</w:t>
      </w:r>
      <w:r>
        <w:rPr>
          <w:rFonts w:ascii="宋体" w:hAnsi="宋体"/>
          <w:sz w:val="24"/>
        </w:rPr>
        <w:t>备</w:t>
      </w:r>
      <w:r>
        <w:rPr>
          <w:rFonts w:ascii="宋体" w:hAnsi="宋体" w:hint="eastAsia"/>
          <w:sz w:val="24"/>
        </w:rPr>
        <w:t>而</w:t>
      </w:r>
      <w:r>
        <w:rPr>
          <w:rFonts w:ascii="宋体" w:hAnsi="宋体"/>
          <w:sz w:val="24"/>
        </w:rPr>
        <w:t>有效的全局时钟来保证服务器之间的同步状态。</w:t>
      </w:r>
    </w:p>
    <w:p w:rsidR="00086611" w:rsidRPr="00CB529C" w:rsidRDefault="00086611" w:rsidP="005C6AF8">
      <w:pPr>
        <w:pStyle w:val="af1"/>
        <w:spacing w:line="400" w:lineRule="exact"/>
        <w:ind w:firstLine="480"/>
        <w:jc w:val="left"/>
        <w:rPr>
          <w:rFonts w:ascii="宋体" w:hAnsi="宋体"/>
          <w:sz w:val="24"/>
        </w:rPr>
      </w:pPr>
      <w:r w:rsidRPr="00CB529C">
        <w:rPr>
          <w:rFonts w:ascii="宋体" w:hAnsi="宋体" w:hint="eastAsia"/>
          <w:sz w:val="24"/>
        </w:rPr>
        <w:t>故障独立性：</w:t>
      </w:r>
      <w:r>
        <w:rPr>
          <w:rFonts w:ascii="宋体" w:hAnsi="宋体" w:hint="eastAsia"/>
          <w:sz w:val="24"/>
        </w:rPr>
        <w:t>服</w:t>
      </w:r>
      <w:r>
        <w:rPr>
          <w:rFonts w:ascii="宋体" w:hAnsi="宋体"/>
          <w:sz w:val="24"/>
        </w:rPr>
        <w:t>务器都会有一定的概率发生故障，系统</w:t>
      </w:r>
      <w:r>
        <w:rPr>
          <w:rFonts w:ascii="宋体" w:hAnsi="宋体" w:hint="eastAsia"/>
          <w:sz w:val="24"/>
        </w:rPr>
        <w:t>在</w:t>
      </w:r>
      <w:r>
        <w:rPr>
          <w:rFonts w:ascii="宋体" w:hAnsi="宋体"/>
          <w:sz w:val="24"/>
        </w:rPr>
        <w:t>设计的时候需要</w:t>
      </w:r>
      <w:r>
        <w:rPr>
          <w:rFonts w:ascii="宋体" w:hAnsi="宋体"/>
          <w:sz w:val="24"/>
        </w:rPr>
        <w:lastRenderedPageBreak/>
        <w:t>考虑到</w:t>
      </w:r>
      <w:r>
        <w:rPr>
          <w:rFonts w:ascii="宋体" w:hAnsi="宋体" w:hint="eastAsia"/>
          <w:sz w:val="24"/>
        </w:rPr>
        <w:t>各</w:t>
      </w:r>
      <w:r>
        <w:rPr>
          <w:rFonts w:ascii="宋体" w:hAnsi="宋体"/>
          <w:sz w:val="24"/>
        </w:rPr>
        <w:t>种各格的</w:t>
      </w:r>
      <w:r>
        <w:rPr>
          <w:rFonts w:ascii="宋体" w:hAnsi="宋体" w:hint="eastAsia"/>
          <w:sz w:val="24"/>
        </w:rPr>
        <w:t>故障情</w:t>
      </w:r>
      <w:r>
        <w:rPr>
          <w:rFonts w:ascii="宋体" w:hAnsi="宋体"/>
          <w:sz w:val="24"/>
        </w:rPr>
        <w:t>况以及应对</w:t>
      </w:r>
      <w:r>
        <w:rPr>
          <w:rFonts w:ascii="宋体" w:hAnsi="宋体" w:hint="eastAsia"/>
          <w:sz w:val="24"/>
        </w:rPr>
        <w:t>策</w:t>
      </w:r>
      <w:r>
        <w:rPr>
          <w:rFonts w:ascii="宋体" w:hAnsi="宋体"/>
          <w:sz w:val="24"/>
        </w:rPr>
        <w:t>略。</w:t>
      </w:r>
      <w:r>
        <w:rPr>
          <w:rFonts w:ascii="宋体" w:hAnsi="宋体" w:hint="eastAsia"/>
          <w:sz w:val="24"/>
        </w:rPr>
        <w:t>网</w:t>
      </w:r>
      <w:r>
        <w:rPr>
          <w:rFonts w:ascii="宋体" w:hAnsi="宋体"/>
          <w:sz w:val="24"/>
        </w:rPr>
        <w:t>络上的分布式系统</w:t>
      </w:r>
      <w:r>
        <w:rPr>
          <w:rFonts w:ascii="宋体" w:hAnsi="宋体" w:hint="eastAsia"/>
          <w:sz w:val="24"/>
        </w:rPr>
        <w:t>是</w:t>
      </w:r>
      <w:r>
        <w:rPr>
          <w:rFonts w:ascii="宋体" w:hAnsi="宋体"/>
          <w:sz w:val="24"/>
        </w:rPr>
        <w:t>以多个服务器节点构成的，当一个节点故障</w:t>
      </w:r>
      <w:r>
        <w:rPr>
          <w:rFonts w:ascii="宋体" w:hAnsi="宋体" w:hint="eastAsia"/>
          <w:sz w:val="24"/>
        </w:rPr>
        <w:t>时</w:t>
      </w:r>
      <w:r>
        <w:rPr>
          <w:rFonts w:ascii="宋体" w:hAnsi="宋体"/>
          <w:sz w:val="24"/>
        </w:rPr>
        <w:t>，并不代表</w:t>
      </w:r>
      <w:r>
        <w:rPr>
          <w:rFonts w:ascii="宋体" w:hAnsi="宋体" w:hint="eastAsia"/>
          <w:sz w:val="24"/>
        </w:rPr>
        <w:t>其</w:t>
      </w:r>
      <w:r>
        <w:rPr>
          <w:rFonts w:ascii="宋体" w:hAnsi="宋体"/>
          <w:sz w:val="24"/>
        </w:rPr>
        <w:t>它的节点</w:t>
      </w:r>
      <w:r>
        <w:rPr>
          <w:rFonts w:ascii="宋体" w:hAnsi="宋体" w:hint="eastAsia"/>
          <w:sz w:val="24"/>
        </w:rPr>
        <w:t>同</w:t>
      </w:r>
      <w:r>
        <w:rPr>
          <w:rFonts w:ascii="宋体" w:hAnsi="宋体"/>
          <w:sz w:val="24"/>
        </w:rPr>
        <w:t>时也发生了</w:t>
      </w:r>
      <w:r>
        <w:rPr>
          <w:rFonts w:ascii="宋体" w:hAnsi="宋体" w:hint="eastAsia"/>
          <w:sz w:val="24"/>
        </w:rPr>
        <w:t>故</w:t>
      </w:r>
      <w:r>
        <w:rPr>
          <w:rFonts w:ascii="宋体" w:hAnsi="宋体"/>
          <w:sz w:val="24"/>
        </w:rPr>
        <w:t>障，同时</w:t>
      </w:r>
      <w:r>
        <w:rPr>
          <w:rFonts w:ascii="宋体" w:hAnsi="宋体" w:hint="eastAsia"/>
          <w:sz w:val="24"/>
        </w:rPr>
        <w:t>正</w:t>
      </w:r>
      <w:r>
        <w:rPr>
          <w:rFonts w:ascii="宋体" w:hAnsi="宋体"/>
          <w:sz w:val="24"/>
        </w:rPr>
        <w:t>在运行的</w:t>
      </w:r>
      <w:r>
        <w:rPr>
          <w:rFonts w:ascii="宋体" w:hAnsi="宋体" w:hint="eastAsia"/>
          <w:sz w:val="24"/>
        </w:rPr>
        <w:t>节</w:t>
      </w:r>
      <w:r>
        <w:rPr>
          <w:rFonts w:ascii="宋体" w:hAnsi="宋体"/>
          <w:sz w:val="24"/>
        </w:rPr>
        <w:t>点也不会很快的了解到</w:t>
      </w:r>
      <w:r>
        <w:rPr>
          <w:rFonts w:ascii="宋体" w:hAnsi="宋体" w:hint="eastAsia"/>
          <w:sz w:val="24"/>
        </w:rPr>
        <w:t>故</w:t>
      </w:r>
      <w:r>
        <w:rPr>
          <w:rFonts w:ascii="宋体" w:hAnsi="宋体"/>
          <w:sz w:val="24"/>
        </w:rPr>
        <w:t>障发生了</w:t>
      </w:r>
      <w:r>
        <w:rPr>
          <w:rFonts w:ascii="宋体" w:hAnsi="宋体" w:hint="eastAsia"/>
          <w:sz w:val="24"/>
        </w:rPr>
        <w:t>。</w:t>
      </w:r>
    </w:p>
    <w:p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看一下现代分布式系统的几个例子，包括Web搜索、多人在线游戏和金融交易系统，也考察今天推动分布式系统发展的关键趋势：现代网络的泛在特性，移动和无处不在计算的出现，分布式多媒体系统不断增加的重要性，以及把分布式系统看成一种实用系统的趋势。接着本章强调资源共享是构造分布式系统的主要动机。资源可以被服务器管理，由客户访问，或者它们被封装成对象，由其他客户对象访问。</w:t>
      </w:r>
    </w:p>
    <w:p w:rsidR="005C6AF8" w:rsidRDefault="005C6AF8" w:rsidP="005C6AF8">
      <w:pPr>
        <w:pStyle w:val="af1"/>
        <w:spacing w:line="400" w:lineRule="exact"/>
        <w:ind w:firstLine="480"/>
        <w:jc w:val="left"/>
        <w:rPr>
          <w:rFonts w:ascii="宋体" w:hAnsi="宋体"/>
          <w:sz w:val="24"/>
        </w:rPr>
      </w:pPr>
      <w:r w:rsidRPr="00CB529C">
        <w:rPr>
          <w:rFonts w:ascii="宋体" w:hAnsi="宋体" w:hint="eastAsia"/>
          <w:sz w:val="24"/>
        </w:rPr>
        <w:t>构造分布式系统的挑战是处理其组件的异构性、开放性（允许增加或替换组件）、安全性、可伸缩性（用户的负载或数量增加时能正常运行的能力）、故障处理、组件的并发性、透明性和提供服务质量的问题。</w:t>
      </w:r>
    </w:p>
    <w:p w:rsidR="005C6AF8" w:rsidRPr="005C6AF8" w:rsidRDefault="005C6AF8" w:rsidP="00B55083">
      <w:pPr>
        <w:pStyle w:val="3"/>
        <w:spacing w:line="400" w:lineRule="exact"/>
        <w:ind w:left="826" w:hangingChars="343" w:hanging="826"/>
        <w:rPr>
          <w:sz w:val="24"/>
        </w:rPr>
      </w:pPr>
      <w:bookmarkStart w:id="3" w:name="_Toc455229036"/>
      <w:r w:rsidRPr="005C6AF8">
        <w:rPr>
          <w:rFonts w:hint="eastAsia"/>
          <w:sz w:val="24"/>
        </w:rPr>
        <w:t>CAP</w:t>
      </w:r>
      <w:r w:rsidRPr="005C6AF8">
        <w:rPr>
          <w:rFonts w:hint="eastAsia"/>
          <w:sz w:val="24"/>
        </w:rPr>
        <w:t>定律</w:t>
      </w:r>
      <w:bookmarkEnd w:id="3"/>
    </w:p>
    <w:p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在理论计算机科学中，CAP定理（CAP theorem），又被称作布鲁尔定理（Brewer's theorem），它指出对于一个分布式计算系统来说，不可能同时满足以下三点：</w:t>
      </w:r>
    </w:p>
    <w:p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 一致性（Consistence) (等同于所有节点访问同一份最新的数据副本）</w:t>
      </w:r>
    </w:p>
    <w:p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 可用性（Availability）（对数据更新具备高可用性）</w:t>
      </w:r>
    </w:p>
    <w:p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 容忍网络分区（Partition tolerance）（以实际效果而言，分区相当于对通信的时限要求。系统如果不能在时限内达成数据一致性，就意味着发生了分区的情况，必须就当前操作在C和A之间做出选择。）</w:t>
      </w:r>
    </w:p>
    <w:p w:rsidR="005C6AF8" w:rsidRDefault="005C6AF8" w:rsidP="005C6AF8">
      <w:pPr>
        <w:pStyle w:val="af1"/>
        <w:spacing w:line="400" w:lineRule="exact"/>
        <w:ind w:firstLine="480"/>
        <w:jc w:val="left"/>
        <w:rPr>
          <w:rFonts w:ascii="宋体" w:hAnsi="宋体"/>
          <w:sz w:val="24"/>
        </w:rPr>
      </w:pPr>
      <w:r w:rsidRPr="00CB529C">
        <w:rPr>
          <w:rFonts w:ascii="宋体" w:hAnsi="宋体" w:hint="eastAsia"/>
          <w:sz w:val="24"/>
        </w:rPr>
        <w:t>根据定理，分布式系统只能满足三项中的两项而不可能满足全部三项。理解CAP理论的最简单方式是想象两个节点分处分区两侧。允许至少一个节点更新状态会导致数据不一致，即丧失了C性质。如果为了保证数据一致性，将分区一侧的节点设置为</w:t>
      </w:r>
      <w:proofErr w:type="gramStart"/>
      <w:r w:rsidRPr="00CB529C">
        <w:rPr>
          <w:rFonts w:ascii="宋体" w:hAnsi="宋体" w:hint="eastAsia"/>
          <w:sz w:val="24"/>
        </w:rPr>
        <w:t>不</w:t>
      </w:r>
      <w:proofErr w:type="gramEnd"/>
      <w:r w:rsidRPr="00CB529C">
        <w:rPr>
          <w:rFonts w:ascii="宋体" w:hAnsi="宋体" w:hint="eastAsia"/>
          <w:sz w:val="24"/>
        </w:rPr>
        <w:t>可用，那么又丧失了A性质。除非两个节点可以互相通信，才能既保证C又保证A，这又会导致丧失P性质。</w:t>
      </w:r>
      <w:r w:rsidRPr="008A0799">
        <w:rPr>
          <w:rFonts w:ascii="宋体" w:hAnsi="宋体" w:hint="eastAsia"/>
          <w:sz w:val="24"/>
          <w:vertAlign w:val="superscript"/>
        </w:rPr>
        <w:t>[7]</w:t>
      </w:r>
    </w:p>
    <w:p w:rsidR="005C6AF8" w:rsidRPr="005C6AF8" w:rsidRDefault="005C6AF8" w:rsidP="00B55083">
      <w:pPr>
        <w:pStyle w:val="3"/>
        <w:spacing w:line="400" w:lineRule="exact"/>
        <w:ind w:left="826" w:hangingChars="343" w:hanging="826"/>
        <w:rPr>
          <w:sz w:val="24"/>
        </w:rPr>
      </w:pPr>
      <w:bookmarkStart w:id="4" w:name="_Toc455229037"/>
      <w:r w:rsidRPr="005C6AF8">
        <w:rPr>
          <w:rFonts w:hint="eastAsia"/>
          <w:sz w:val="24"/>
        </w:rPr>
        <w:t>现代分布式系统的特点</w:t>
      </w:r>
      <w:bookmarkEnd w:id="4"/>
    </w:p>
    <w:p w:rsidR="005C6AF8" w:rsidRPr="00A3546B" w:rsidRDefault="00B37939" w:rsidP="005C6AF8">
      <w:pPr>
        <w:pStyle w:val="af1"/>
        <w:spacing w:line="400" w:lineRule="exact"/>
        <w:ind w:firstLine="480"/>
        <w:jc w:val="left"/>
        <w:rPr>
          <w:rFonts w:ascii="宋体" w:hAnsi="宋体"/>
          <w:sz w:val="24"/>
        </w:rPr>
      </w:pPr>
      <w:r>
        <w:rPr>
          <w:rFonts w:ascii="宋体" w:hAnsi="宋体" w:hint="eastAsia"/>
          <w:sz w:val="24"/>
        </w:rPr>
        <w:t>1.</w:t>
      </w:r>
      <w:r w:rsidR="005C6AF8" w:rsidRPr="00A3546B">
        <w:rPr>
          <w:rFonts w:ascii="宋体" w:hAnsi="宋体" w:hint="eastAsia"/>
          <w:sz w:val="24"/>
        </w:rPr>
        <w:t>对服务器硬件要求低</w:t>
      </w:r>
    </w:p>
    <w:p w:rsidR="0027760F" w:rsidRDefault="005C6AF8" w:rsidP="005C6AF8">
      <w:pPr>
        <w:pStyle w:val="af1"/>
        <w:spacing w:line="400" w:lineRule="exact"/>
        <w:ind w:firstLine="480"/>
        <w:jc w:val="left"/>
        <w:rPr>
          <w:rFonts w:ascii="宋体" w:hAnsi="宋体"/>
          <w:sz w:val="24"/>
        </w:rPr>
      </w:pPr>
      <w:r w:rsidRPr="00A3546B">
        <w:rPr>
          <w:rFonts w:ascii="宋体" w:hAnsi="宋体" w:hint="eastAsia"/>
          <w:sz w:val="24"/>
        </w:rPr>
        <w:t xml:space="preserve">• </w:t>
      </w:r>
      <w:r w:rsidR="0027760F">
        <w:rPr>
          <w:rFonts w:ascii="宋体" w:hAnsi="宋体" w:hint="eastAsia"/>
          <w:sz w:val="24"/>
        </w:rPr>
        <w:t>因为分</w:t>
      </w:r>
      <w:r w:rsidR="0027760F">
        <w:rPr>
          <w:rFonts w:ascii="宋体" w:hAnsi="宋体"/>
          <w:sz w:val="24"/>
        </w:rPr>
        <w:t>布式服务器的故障是不可预见的，</w:t>
      </w:r>
      <w:r w:rsidR="0027760F">
        <w:rPr>
          <w:rFonts w:ascii="宋体" w:hAnsi="宋体" w:hint="eastAsia"/>
          <w:sz w:val="24"/>
        </w:rPr>
        <w:t>所以由</w:t>
      </w:r>
      <w:r w:rsidR="0027760F">
        <w:rPr>
          <w:rFonts w:ascii="宋体" w:hAnsi="宋体"/>
          <w:sz w:val="24"/>
        </w:rPr>
        <w:t>一个设计良好的软件架构</w:t>
      </w:r>
      <w:r w:rsidR="0027760F">
        <w:rPr>
          <w:rFonts w:ascii="宋体" w:hAnsi="宋体" w:hint="eastAsia"/>
          <w:sz w:val="24"/>
        </w:rPr>
        <w:t>的</w:t>
      </w:r>
      <w:r w:rsidR="0027760F">
        <w:rPr>
          <w:rFonts w:ascii="宋体" w:hAnsi="宋体"/>
          <w:sz w:val="24"/>
        </w:rPr>
        <w:t>容错机制来对分布式系</w:t>
      </w:r>
      <w:r w:rsidR="0027760F">
        <w:rPr>
          <w:rFonts w:ascii="宋体" w:hAnsi="宋体" w:hint="eastAsia"/>
          <w:sz w:val="24"/>
        </w:rPr>
        <w:t>统</w:t>
      </w:r>
      <w:r w:rsidR="0027760F">
        <w:rPr>
          <w:rFonts w:ascii="宋体" w:hAnsi="宋体"/>
          <w:sz w:val="24"/>
        </w:rPr>
        <w:t>的可靠性</w:t>
      </w:r>
      <w:proofErr w:type="gramStart"/>
      <w:r w:rsidR="0027760F">
        <w:rPr>
          <w:rFonts w:ascii="宋体" w:hAnsi="宋体"/>
          <w:sz w:val="24"/>
        </w:rPr>
        <w:t>做保</w:t>
      </w:r>
      <w:proofErr w:type="gramEnd"/>
      <w:r w:rsidR="0027760F">
        <w:rPr>
          <w:rFonts w:ascii="宋体" w:hAnsi="宋体"/>
          <w:sz w:val="24"/>
        </w:rPr>
        <w:t>证。</w:t>
      </w:r>
    </w:p>
    <w:p w:rsidR="004C0D24" w:rsidRDefault="005C6AF8" w:rsidP="005C6AF8">
      <w:pPr>
        <w:pStyle w:val="af1"/>
        <w:spacing w:line="400" w:lineRule="exact"/>
        <w:ind w:firstLine="480"/>
        <w:jc w:val="left"/>
        <w:rPr>
          <w:rFonts w:ascii="宋体" w:hAnsi="宋体"/>
          <w:sz w:val="24"/>
        </w:rPr>
      </w:pPr>
      <w:r w:rsidRPr="00A3546B">
        <w:rPr>
          <w:rFonts w:ascii="宋体" w:hAnsi="宋体" w:hint="eastAsia"/>
          <w:sz w:val="24"/>
        </w:rPr>
        <w:lastRenderedPageBreak/>
        <w:t xml:space="preserve">• </w:t>
      </w:r>
      <w:r w:rsidR="004C0D24">
        <w:rPr>
          <w:rFonts w:ascii="宋体" w:hAnsi="宋体" w:hint="eastAsia"/>
          <w:sz w:val="24"/>
        </w:rPr>
        <w:t>允</w:t>
      </w:r>
      <w:r w:rsidR="004C0D24">
        <w:rPr>
          <w:rFonts w:ascii="宋体" w:hAnsi="宋体"/>
          <w:sz w:val="24"/>
        </w:rPr>
        <w:t>许使用</w:t>
      </w:r>
      <w:r w:rsidR="004C0D24">
        <w:rPr>
          <w:rFonts w:ascii="宋体" w:hAnsi="宋体" w:hint="eastAsia"/>
          <w:sz w:val="24"/>
        </w:rPr>
        <w:t>低</w:t>
      </w:r>
      <w:r w:rsidR="004C0D24">
        <w:rPr>
          <w:rFonts w:ascii="宋体" w:hAnsi="宋体"/>
          <w:sz w:val="24"/>
        </w:rPr>
        <w:t>配置，低性能的服务</w:t>
      </w:r>
      <w:r w:rsidR="004C0D24">
        <w:rPr>
          <w:rFonts w:ascii="宋体" w:hAnsi="宋体" w:hint="eastAsia"/>
          <w:sz w:val="24"/>
        </w:rPr>
        <w:t>器</w:t>
      </w:r>
      <w:r w:rsidR="004C0D24">
        <w:rPr>
          <w:rFonts w:ascii="宋体" w:hAnsi="宋体"/>
          <w:sz w:val="24"/>
        </w:rPr>
        <w:t>来</w:t>
      </w:r>
      <w:r w:rsidR="004C0D24">
        <w:rPr>
          <w:rFonts w:ascii="宋体" w:hAnsi="宋体" w:hint="eastAsia"/>
          <w:sz w:val="24"/>
        </w:rPr>
        <w:t>部</w:t>
      </w:r>
      <w:r w:rsidR="004C0D24">
        <w:rPr>
          <w:rFonts w:ascii="宋体" w:hAnsi="宋体"/>
          <w:sz w:val="24"/>
        </w:rPr>
        <w:t>署分布式的</w:t>
      </w:r>
      <w:r w:rsidR="004C0D24">
        <w:rPr>
          <w:rFonts w:ascii="宋体" w:hAnsi="宋体" w:hint="eastAsia"/>
          <w:sz w:val="24"/>
        </w:rPr>
        <w:t>系</w:t>
      </w:r>
      <w:r w:rsidR="004C0D24">
        <w:rPr>
          <w:rFonts w:ascii="宋体" w:hAnsi="宋体"/>
          <w:sz w:val="24"/>
        </w:rPr>
        <w:t>统。现</w:t>
      </w:r>
      <w:r w:rsidR="004C0D24">
        <w:rPr>
          <w:rFonts w:ascii="宋体" w:hAnsi="宋体" w:hint="eastAsia"/>
          <w:sz w:val="24"/>
        </w:rPr>
        <w:t>代</w:t>
      </w:r>
      <w:r w:rsidR="004C0D24">
        <w:rPr>
          <w:rFonts w:ascii="宋体" w:hAnsi="宋体"/>
          <w:sz w:val="24"/>
        </w:rPr>
        <w:t>服务器的性能已经是非常高了，</w:t>
      </w:r>
      <w:r w:rsidR="004C0D24">
        <w:rPr>
          <w:rFonts w:ascii="宋体" w:hAnsi="宋体" w:hint="eastAsia"/>
          <w:sz w:val="24"/>
        </w:rPr>
        <w:t>但</w:t>
      </w:r>
      <w:r w:rsidR="004C0D24">
        <w:rPr>
          <w:rFonts w:ascii="宋体" w:hAnsi="宋体"/>
          <w:sz w:val="24"/>
        </w:rPr>
        <w:t>是有限的网络带宽在制约者分布式系统的性能</w:t>
      </w:r>
      <w:r w:rsidR="004C0D24">
        <w:rPr>
          <w:rFonts w:ascii="宋体" w:hAnsi="宋体" w:hint="eastAsia"/>
          <w:sz w:val="24"/>
        </w:rPr>
        <w:t>，</w:t>
      </w:r>
      <w:r w:rsidR="00DE6A0E">
        <w:rPr>
          <w:rFonts w:ascii="宋体" w:hAnsi="宋体"/>
          <w:sz w:val="24"/>
        </w:rPr>
        <w:t>再快的服务器也需要等网络</w:t>
      </w:r>
      <w:r w:rsidR="004C0D24">
        <w:rPr>
          <w:rFonts w:ascii="宋体" w:hAnsi="宋体"/>
          <w:sz w:val="24"/>
        </w:rPr>
        <w:t>IO</w:t>
      </w:r>
      <w:r w:rsidR="004C0D24">
        <w:rPr>
          <w:rFonts w:ascii="宋体" w:hAnsi="宋体" w:hint="eastAsia"/>
          <w:sz w:val="24"/>
        </w:rPr>
        <w:t>。</w:t>
      </w:r>
    </w:p>
    <w:p w:rsidR="005C6AF8" w:rsidRPr="00A3546B" w:rsidRDefault="00B37939" w:rsidP="005C6AF8">
      <w:pPr>
        <w:pStyle w:val="af1"/>
        <w:spacing w:line="400" w:lineRule="exact"/>
        <w:ind w:firstLine="480"/>
        <w:jc w:val="left"/>
        <w:rPr>
          <w:rFonts w:ascii="宋体" w:hAnsi="宋体"/>
          <w:sz w:val="24"/>
        </w:rPr>
      </w:pPr>
      <w:r>
        <w:rPr>
          <w:rFonts w:ascii="宋体" w:hAnsi="宋体" w:hint="eastAsia"/>
          <w:sz w:val="24"/>
        </w:rPr>
        <w:t>2.</w:t>
      </w:r>
      <w:r w:rsidR="005C6AF8" w:rsidRPr="00A3546B">
        <w:rPr>
          <w:rFonts w:ascii="宋体" w:hAnsi="宋体" w:hint="eastAsia"/>
          <w:sz w:val="24"/>
        </w:rPr>
        <w:t>强调横向可扩展性</w:t>
      </w:r>
    </w:p>
    <w:p w:rsidR="00924C8F" w:rsidRDefault="009A4AC7" w:rsidP="005C6AF8">
      <w:pPr>
        <w:pStyle w:val="af1"/>
        <w:spacing w:line="400" w:lineRule="exact"/>
        <w:ind w:firstLine="480"/>
        <w:jc w:val="left"/>
        <w:rPr>
          <w:rFonts w:ascii="宋体" w:hAnsi="宋体"/>
          <w:sz w:val="24"/>
        </w:rPr>
      </w:pPr>
      <w:r>
        <w:rPr>
          <w:rFonts w:ascii="宋体" w:hAnsi="宋体" w:hint="eastAsia"/>
          <w:sz w:val="24"/>
        </w:rPr>
        <w:t>通</w:t>
      </w:r>
      <w:r>
        <w:rPr>
          <w:rFonts w:ascii="宋体" w:hAnsi="宋体"/>
          <w:sz w:val="24"/>
        </w:rPr>
        <w:t>过增加</w:t>
      </w:r>
      <w:r>
        <w:rPr>
          <w:rFonts w:ascii="宋体" w:hAnsi="宋体" w:hint="eastAsia"/>
          <w:sz w:val="24"/>
        </w:rPr>
        <w:t>节</w:t>
      </w:r>
      <w:r>
        <w:rPr>
          <w:rFonts w:ascii="宋体" w:hAnsi="宋体"/>
          <w:sz w:val="24"/>
        </w:rPr>
        <w:t>点数来提升服务</w:t>
      </w:r>
      <w:r>
        <w:rPr>
          <w:rFonts w:ascii="宋体" w:hAnsi="宋体" w:hint="eastAsia"/>
          <w:sz w:val="24"/>
        </w:rPr>
        <w:t>性</w:t>
      </w:r>
      <w:r>
        <w:rPr>
          <w:rFonts w:ascii="宋体" w:hAnsi="宋体"/>
          <w:sz w:val="24"/>
        </w:rPr>
        <w:t>能的</w:t>
      </w:r>
      <w:r>
        <w:rPr>
          <w:rFonts w:ascii="宋体" w:hAnsi="宋体" w:hint="eastAsia"/>
          <w:sz w:val="24"/>
        </w:rPr>
        <w:t>方</w:t>
      </w:r>
      <w:r>
        <w:rPr>
          <w:rFonts w:ascii="宋体" w:hAnsi="宋体"/>
          <w:sz w:val="24"/>
        </w:rPr>
        <w:t>式叫横向扩展</w:t>
      </w:r>
      <w:r w:rsidRPr="00A3546B">
        <w:rPr>
          <w:rFonts w:ascii="宋体" w:hAnsi="宋体" w:hint="eastAsia"/>
          <w:sz w:val="24"/>
        </w:rPr>
        <w:t>（Scale Out）</w:t>
      </w:r>
      <w:r>
        <w:rPr>
          <w:rFonts w:ascii="宋体" w:hAnsi="宋体" w:hint="eastAsia"/>
          <w:sz w:val="24"/>
        </w:rPr>
        <w:t>，通</w:t>
      </w:r>
      <w:r>
        <w:rPr>
          <w:rFonts w:ascii="宋体" w:hAnsi="宋体"/>
          <w:sz w:val="24"/>
        </w:rPr>
        <w:t>过升级</w:t>
      </w:r>
      <w:r>
        <w:rPr>
          <w:rFonts w:ascii="宋体" w:hAnsi="宋体" w:hint="eastAsia"/>
          <w:sz w:val="24"/>
        </w:rPr>
        <w:t>每个</w:t>
      </w:r>
      <w:r>
        <w:rPr>
          <w:rFonts w:ascii="宋体" w:hAnsi="宋体"/>
          <w:sz w:val="24"/>
        </w:rPr>
        <w:t>节点的性能来提升服务的性能的方式叫纵向扩展</w:t>
      </w:r>
      <w:r w:rsidRPr="00A3546B">
        <w:rPr>
          <w:rFonts w:ascii="宋体" w:hAnsi="宋体" w:hint="eastAsia"/>
          <w:sz w:val="24"/>
        </w:rPr>
        <w:t>（Scale Up）</w:t>
      </w:r>
      <w:r>
        <w:rPr>
          <w:rFonts w:ascii="宋体" w:hAnsi="宋体" w:hint="eastAsia"/>
          <w:sz w:val="24"/>
        </w:rPr>
        <w:t>。</w:t>
      </w:r>
      <w:r w:rsidR="00924C8F">
        <w:rPr>
          <w:rFonts w:ascii="宋体" w:hAnsi="宋体" w:hint="eastAsia"/>
          <w:sz w:val="24"/>
        </w:rPr>
        <w:t>现</w:t>
      </w:r>
      <w:r w:rsidR="00924C8F">
        <w:rPr>
          <w:rFonts w:ascii="宋体" w:hAnsi="宋体"/>
          <w:sz w:val="24"/>
        </w:rPr>
        <w:t>代</w:t>
      </w:r>
      <w:r w:rsidR="00924C8F">
        <w:rPr>
          <w:rFonts w:ascii="宋体" w:hAnsi="宋体" w:hint="eastAsia"/>
          <w:sz w:val="24"/>
        </w:rPr>
        <w:t>CPU的</w:t>
      </w:r>
      <w:r w:rsidR="00924C8F">
        <w:rPr>
          <w:rFonts w:ascii="宋体" w:hAnsi="宋体"/>
          <w:sz w:val="24"/>
        </w:rPr>
        <w:t>主频</w:t>
      </w:r>
      <w:r w:rsidR="00924C8F">
        <w:rPr>
          <w:rFonts w:ascii="宋体" w:hAnsi="宋体" w:hint="eastAsia"/>
          <w:sz w:val="24"/>
        </w:rPr>
        <w:t>已</w:t>
      </w:r>
      <w:r w:rsidR="00924C8F">
        <w:rPr>
          <w:rFonts w:ascii="宋体" w:hAnsi="宋体"/>
          <w:sz w:val="24"/>
        </w:rPr>
        <w:t>进</w:t>
      </w:r>
      <w:r w:rsidR="00924C8F">
        <w:rPr>
          <w:rFonts w:ascii="宋体" w:hAnsi="宋体" w:hint="eastAsia"/>
          <w:sz w:val="24"/>
        </w:rPr>
        <w:t>到</w:t>
      </w:r>
      <w:r w:rsidR="00924C8F">
        <w:rPr>
          <w:rFonts w:ascii="宋体" w:hAnsi="宋体"/>
          <w:sz w:val="24"/>
        </w:rPr>
        <w:t>达了</w:t>
      </w:r>
      <w:r w:rsidR="00924C8F">
        <w:rPr>
          <w:rFonts w:ascii="宋体" w:hAnsi="宋体" w:hint="eastAsia"/>
          <w:sz w:val="24"/>
        </w:rPr>
        <w:t>4G</w:t>
      </w:r>
      <w:r w:rsidR="00924C8F">
        <w:rPr>
          <w:rFonts w:ascii="宋体" w:hAnsi="宋体"/>
          <w:sz w:val="24"/>
        </w:rPr>
        <w:t>Hz的门槛，</w:t>
      </w:r>
      <w:r w:rsidR="00924C8F">
        <w:rPr>
          <w:rFonts w:ascii="宋体" w:hAnsi="宋体" w:hint="eastAsia"/>
          <w:sz w:val="24"/>
        </w:rPr>
        <w:t>想</w:t>
      </w:r>
      <w:r w:rsidR="00924C8F">
        <w:rPr>
          <w:rFonts w:ascii="宋体" w:hAnsi="宋体"/>
          <w:sz w:val="24"/>
        </w:rPr>
        <w:t>要提升需要花费巨大的代价。服务</w:t>
      </w:r>
      <w:r w:rsidR="00924C8F">
        <w:rPr>
          <w:rFonts w:ascii="宋体" w:hAnsi="宋体" w:hint="eastAsia"/>
          <w:sz w:val="24"/>
        </w:rPr>
        <w:t>器整</w:t>
      </w:r>
      <w:r w:rsidR="00924C8F">
        <w:rPr>
          <w:rFonts w:ascii="宋体" w:hAnsi="宋体"/>
          <w:sz w:val="24"/>
        </w:rPr>
        <w:t>体的吞吐性能</w:t>
      </w:r>
      <w:r w:rsidR="00924C8F">
        <w:rPr>
          <w:rFonts w:ascii="宋体" w:hAnsi="宋体" w:hint="eastAsia"/>
          <w:sz w:val="24"/>
        </w:rPr>
        <w:t>更</w:t>
      </w:r>
      <w:r w:rsidR="00924C8F">
        <w:rPr>
          <w:rFonts w:ascii="宋体" w:hAnsi="宋体"/>
          <w:sz w:val="24"/>
        </w:rPr>
        <w:t>多的是受制于网络与磁盘。</w:t>
      </w:r>
      <w:proofErr w:type="gramStart"/>
      <w:r w:rsidR="00924C8F">
        <w:rPr>
          <w:rFonts w:ascii="宋体" w:hAnsi="宋体"/>
          <w:sz w:val="24"/>
        </w:rPr>
        <w:t>所</w:t>
      </w:r>
      <w:r w:rsidR="00924C8F">
        <w:rPr>
          <w:rFonts w:ascii="宋体" w:hAnsi="宋体" w:hint="eastAsia"/>
          <w:sz w:val="24"/>
        </w:rPr>
        <w:t>以</w:t>
      </w:r>
      <w:r w:rsidR="00924C8F">
        <w:rPr>
          <w:rFonts w:ascii="宋体" w:hAnsi="宋体"/>
          <w:sz w:val="24"/>
        </w:rPr>
        <w:t>模向扩展</w:t>
      </w:r>
      <w:proofErr w:type="gramEnd"/>
      <w:r w:rsidR="00924C8F">
        <w:rPr>
          <w:rFonts w:ascii="宋体" w:hAnsi="宋体"/>
          <w:sz w:val="24"/>
        </w:rPr>
        <w:t>对</w:t>
      </w:r>
      <w:r w:rsidR="00924C8F">
        <w:rPr>
          <w:rFonts w:ascii="宋体" w:hAnsi="宋体" w:hint="eastAsia"/>
          <w:sz w:val="24"/>
        </w:rPr>
        <w:t>系</w:t>
      </w:r>
      <w:r w:rsidR="00924C8F">
        <w:rPr>
          <w:rFonts w:ascii="宋体" w:hAnsi="宋体"/>
          <w:sz w:val="24"/>
        </w:rPr>
        <w:t>统的整体性能提升相对要明</w:t>
      </w:r>
      <w:r w:rsidR="00924C8F">
        <w:rPr>
          <w:rFonts w:ascii="宋体" w:hAnsi="宋体" w:hint="eastAsia"/>
          <w:sz w:val="24"/>
        </w:rPr>
        <w:t>显</w:t>
      </w:r>
      <w:r w:rsidR="00924C8F">
        <w:rPr>
          <w:rFonts w:ascii="宋体" w:hAnsi="宋体"/>
          <w:sz w:val="24"/>
        </w:rPr>
        <w:t>的多</w:t>
      </w:r>
      <w:r w:rsidR="00924C8F">
        <w:rPr>
          <w:rFonts w:ascii="宋体" w:hAnsi="宋体" w:hint="eastAsia"/>
          <w:sz w:val="24"/>
        </w:rPr>
        <w:t>，而</w:t>
      </w:r>
      <w:r w:rsidR="00924C8F">
        <w:rPr>
          <w:rFonts w:ascii="宋体" w:hAnsi="宋体"/>
          <w:sz w:val="24"/>
        </w:rPr>
        <w:t>且花费的成本</w:t>
      </w:r>
      <w:r w:rsidR="00924C8F">
        <w:rPr>
          <w:rFonts w:ascii="宋体" w:hAnsi="宋体" w:hint="eastAsia"/>
          <w:sz w:val="24"/>
        </w:rPr>
        <w:t>就</w:t>
      </w:r>
      <w:r w:rsidR="00924C8F">
        <w:rPr>
          <w:rFonts w:ascii="宋体" w:hAnsi="宋体"/>
          <w:sz w:val="24"/>
        </w:rPr>
        <w:t>要低</w:t>
      </w:r>
      <w:r w:rsidR="00924C8F">
        <w:rPr>
          <w:rFonts w:ascii="宋体" w:hAnsi="宋体" w:hint="eastAsia"/>
          <w:sz w:val="24"/>
        </w:rPr>
        <w:t>不</w:t>
      </w:r>
      <w:r w:rsidR="00924C8F">
        <w:rPr>
          <w:rFonts w:ascii="宋体" w:hAnsi="宋体"/>
          <w:sz w:val="24"/>
        </w:rPr>
        <w:t>少。</w:t>
      </w:r>
      <w:r w:rsidR="00924C8F">
        <w:rPr>
          <w:rFonts w:ascii="宋体" w:hAnsi="宋体" w:hint="eastAsia"/>
          <w:sz w:val="24"/>
        </w:rPr>
        <w:t>增</w:t>
      </w:r>
      <w:r w:rsidR="00924C8F">
        <w:rPr>
          <w:rFonts w:ascii="宋体" w:hAnsi="宋体"/>
          <w:sz w:val="24"/>
        </w:rPr>
        <w:t>加服务器的数</w:t>
      </w:r>
      <w:r w:rsidR="00924C8F">
        <w:rPr>
          <w:rFonts w:ascii="宋体" w:hAnsi="宋体" w:hint="eastAsia"/>
          <w:sz w:val="24"/>
        </w:rPr>
        <w:t>量</w:t>
      </w:r>
      <w:r w:rsidR="00924C8F">
        <w:rPr>
          <w:rFonts w:ascii="宋体" w:hAnsi="宋体"/>
          <w:sz w:val="24"/>
        </w:rPr>
        <w:t>要比研发一个高</w:t>
      </w:r>
      <w:r w:rsidR="00924C8F">
        <w:rPr>
          <w:rFonts w:ascii="宋体" w:hAnsi="宋体" w:hint="eastAsia"/>
          <w:sz w:val="24"/>
        </w:rPr>
        <w:t>频</w:t>
      </w:r>
      <w:r w:rsidR="00924C8F">
        <w:rPr>
          <w:rFonts w:ascii="宋体" w:hAnsi="宋体"/>
          <w:sz w:val="24"/>
        </w:rPr>
        <w:t>率的</w:t>
      </w:r>
      <w:r w:rsidR="00924C8F">
        <w:rPr>
          <w:rFonts w:ascii="宋体" w:hAnsi="宋体" w:hint="eastAsia"/>
          <w:sz w:val="24"/>
        </w:rPr>
        <w:t>CPU要</w:t>
      </w:r>
      <w:r w:rsidR="00924C8F">
        <w:rPr>
          <w:rFonts w:ascii="宋体" w:hAnsi="宋体"/>
          <w:sz w:val="24"/>
        </w:rPr>
        <w:t>容易。</w:t>
      </w:r>
    </w:p>
    <w:p w:rsidR="005C6AF8" w:rsidRPr="00A3546B" w:rsidRDefault="00FC67A4" w:rsidP="005C6AF8">
      <w:pPr>
        <w:pStyle w:val="af1"/>
        <w:spacing w:line="400" w:lineRule="exact"/>
        <w:ind w:firstLine="480"/>
        <w:jc w:val="left"/>
        <w:rPr>
          <w:rFonts w:ascii="宋体" w:hAnsi="宋体"/>
          <w:sz w:val="24"/>
        </w:rPr>
      </w:pPr>
      <w:r>
        <w:rPr>
          <w:rFonts w:ascii="宋体" w:hAnsi="宋体" w:hint="eastAsia"/>
          <w:sz w:val="24"/>
        </w:rPr>
        <w:t>3.</w:t>
      </w:r>
      <w:r w:rsidR="005C6AF8" w:rsidRPr="00A3546B">
        <w:rPr>
          <w:rFonts w:ascii="宋体" w:hAnsi="宋体" w:hint="eastAsia"/>
          <w:sz w:val="24"/>
        </w:rPr>
        <w:t>不允许单点失效（No Single Point Failure）</w:t>
      </w:r>
    </w:p>
    <w:p w:rsidR="005C6AF8" w:rsidRDefault="00924C8F" w:rsidP="00B44A68">
      <w:pPr>
        <w:pStyle w:val="af1"/>
        <w:spacing w:line="400" w:lineRule="exact"/>
        <w:ind w:firstLine="480"/>
        <w:jc w:val="left"/>
        <w:rPr>
          <w:rFonts w:ascii="宋体" w:hAnsi="宋体"/>
          <w:sz w:val="24"/>
        </w:rPr>
      </w:pPr>
      <w:r>
        <w:rPr>
          <w:rFonts w:ascii="宋体" w:hAnsi="宋体" w:hint="eastAsia"/>
          <w:sz w:val="24"/>
        </w:rPr>
        <w:t>单</w:t>
      </w:r>
      <w:r>
        <w:rPr>
          <w:rFonts w:ascii="宋体" w:hAnsi="宋体"/>
          <w:sz w:val="24"/>
        </w:rPr>
        <w:t>点失效是</w:t>
      </w:r>
      <w:r>
        <w:rPr>
          <w:rFonts w:ascii="宋体" w:hAnsi="宋体" w:hint="eastAsia"/>
          <w:sz w:val="24"/>
        </w:rPr>
        <w:t>指</w:t>
      </w:r>
      <w:r>
        <w:rPr>
          <w:rFonts w:ascii="宋体" w:hAnsi="宋体"/>
          <w:sz w:val="24"/>
        </w:rPr>
        <w:t>，因为一个服务器节点的</w:t>
      </w:r>
      <w:proofErr w:type="gramStart"/>
      <w:r>
        <w:rPr>
          <w:rFonts w:ascii="宋体" w:hAnsi="宋体"/>
          <w:sz w:val="24"/>
        </w:rPr>
        <w:t>宕</w:t>
      </w:r>
      <w:proofErr w:type="gramEnd"/>
      <w:r>
        <w:rPr>
          <w:rFonts w:ascii="宋体" w:hAnsi="宋体"/>
          <w:sz w:val="24"/>
        </w:rPr>
        <w:t>机导致的</w:t>
      </w:r>
      <w:r>
        <w:rPr>
          <w:rFonts w:ascii="宋体" w:hAnsi="宋体" w:hint="eastAsia"/>
          <w:sz w:val="24"/>
        </w:rPr>
        <w:t>整</w:t>
      </w:r>
      <w:r>
        <w:rPr>
          <w:rFonts w:ascii="宋体" w:hAnsi="宋体"/>
          <w:sz w:val="24"/>
        </w:rPr>
        <w:t>个</w:t>
      </w:r>
      <w:r>
        <w:rPr>
          <w:rFonts w:ascii="宋体" w:hAnsi="宋体" w:hint="eastAsia"/>
          <w:sz w:val="24"/>
        </w:rPr>
        <w:t>服务</w:t>
      </w:r>
      <w:proofErr w:type="gramStart"/>
      <w:r>
        <w:rPr>
          <w:rFonts w:ascii="宋体" w:hAnsi="宋体"/>
          <w:sz w:val="24"/>
        </w:rPr>
        <w:t>不</w:t>
      </w:r>
      <w:proofErr w:type="gramEnd"/>
      <w:r>
        <w:rPr>
          <w:rFonts w:ascii="宋体" w:hAnsi="宋体"/>
          <w:sz w:val="24"/>
        </w:rPr>
        <w:t>可用的情况。如</w:t>
      </w:r>
      <w:r>
        <w:rPr>
          <w:rFonts w:ascii="宋体" w:hAnsi="宋体" w:hint="eastAsia"/>
          <w:sz w:val="24"/>
        </w:rPr>
        <w:t>果</w:t>
      </w:r>
      <w:r>
        <w:rPr>
          <w:rFonts w:ascii="宋体" w:hAnsi="宋体"/>
          <w:sz w:val="24"/>
        </w:rPr>
        <w:t>这个服务</w:t>
      </w:r>
      <w:r>
        <w:rPr>
          <w:rFonts w:ascii="宋体" w:hAnsi="宋体" w:hint="eastAsia"/>
          <w:sz w:val="24"/>
        </w:rPr>
        <w:t>仅</w:t>
      </w:r>
      <w:r>
        <w:rPr>
          <w:rFonts w:ascii="宋体" w:hAnsi="宋体"/>
          <w:sz w:val="24"/>
        </w:rPr>
        <w:t>运行了一份实</w:t>
      </w:r>
      <w:r>
        <w:rPr>
          <w:rFonts w:ascii="宋体" w:hAnsi="宋体" w:hint="eastAsia"/>
          <w:sz w:val="24"/>
        </w:rPr>
        <w:t>例</w:t>
      </w:r>
      <w:r>
        <w:rPr>
          <w:rFonts w:ascii="宋体" w:hAnsi="宋体"/>
          <w:sz w:val="24"/>
        </w:rPr>
        <w:t>在一台服务器上，</w:t>
      </w:r>
      <w:r>
        <w:rPr>
          <w:rFonts w:ascii="宋体" w:hAnsi="宋体" w:hint="eastAsia"/>
          <w:sz w:val="24"/>
        </w:rPr>
        <w:t>很</w:t>
      </w:r>
      <w:r>
        <w:rPr>
          <w:rFonts w:ascii="宋体" w:hAnsi="宋体"/>
          <w:sz w:val="24"/>
        </w:rPr>
        <w:t>容易就出来单点失效的情况。</w:t>
      </w:r>
    </w:p>
    <w:p w:rsidR="00B92E64" w:rsidRDefault="00B92E64" w:rsidP="005C6AF8">
      <w:pPr>
        <w:pStyle w:val="af1"/>
        <w:spacing w:line="400" w:lineRule="exact"/>
        <w:ind w:firstLine="480"/>
        <w:jc w:val="left"/>
        <w:rPr>
          <w:rFonts w:ascii="宋体" w:hAnsi="宋体"/>
          <w:sz w:val="24"/>
        </w:rPr>
      </w:pPr>
      <w:r>
        <w:rPr>
          <w:rFonts w:ascii="宋体" w:hAnsi="宋体" w:hint="eastAsia"/>
          <w:sz w:val="24"/>
        </w:rPr>
        <w:t>之</w:t>
      </w:r>
      <w:r>
        <w:rPr>
          <w:rFonts w:ascii="宋体" w:hAnsi="宋体"/>
          <w:sz w:val="24"/>
        </w:rPr>
        <w:t>前已提到过，分布式的服务器</w:t>
      </w:r>
      <w:r>
        <w:rPr>
          <w:rFonts w:ascii="宋体" w:hAnsi="宋体" w:hint="eastAsia"/>
          <w:sz w:val="24"/>
        </w:rPr>
        <w:t>允许</w:t>
      </w:r>
      <w:r>
        <w:rPr>
          <w:rFonts w:ascii="宋体" w:hAnsi="宋体"/>
          <w:sz w:val="24"/>
        </w:rPr>
        <w:t>使用低配置，低性能的机器来部署。那</w:t>
      </w:r>
      <w:r>
        <w:rPr>
          <w:rFonts w:ascii="宋体" w:hAnsi="宋体" w:hint="eastAsia"/>
          <w:sz w:val="24"/>
        </w:rPr>
        <w:t>么</w:t>
      </w:r>
      <w:r>
        <w:rPr>
          <w:rFonts w:ascii="宋体" w:hAnsi="宋体"/>
          <w:sz w:val="24"/>
        </w:rPr>
        <w:t>服务器的可用性也很难</w:t>
      </w:r>
      <w:r>
        <w:rPr>
          <w:rFonts w:ascii="宋体" w:hAnsi="宋体" w:hint="eastAsia"/>
          <w:sz w:val="24"/>
        </w:rPr>
        <w:t>保</w:t>
      </w:r>
      <w:r>
        <w:rPr>
          <w:rFonts w:ascii="宋体" w:hAnsi="宋体"/>
          <w:sz w:val="24"/>
        </w:rPr>
        <w:t>证</w:t>
      </w:r>
      <w:r>
        <w:rPr>
          <w:rFonts w:ascii="宋体" w:hAnsi="宋体" w:hint="eastAsia"/>
          <w:sz w:val="24"/>
        </w:rPr>
        <w:t>完全</w:t>
      </w:r>
      <w:r>
        <w:rPr>
          <w:rFonts w:ascii="宋体" w:hAnsi="宋体"/>
          <w:sz w:val="24"/>
        </w:rPr>
        <w:t>可靠。</w:t>
      </w:r>
      <w:r w:rsidR="00C737D8">
        <w:rPr>
          <w:rFonts w:ascii="宋体" w:hAnsi="宋体" w:hint="eastAsia"/>
          <w:sz w:val="24"/>
        </w:rPr>
        <w:t>在</w:t>
      </w:r>
      <w:r w:rsidR="00C737D8">
        <w:rPr>
          <w:rFonts w:ascii="宋体" w:hAnsi="宋体"/>
          <w:sz w:val="24"/>
        </w:rPr>
        <w:t>设计分布</w:t>
      </w:r>
      <w:r w:rsidR="00C737D8">
        <w:rPr>
          <w:rFonts w:ascii="宋体" w:hAnsi="宋体" w:hint="eastAsia"/>
          <w:sz w:val="24"/>
        </w:rPr>
        <w:t>式</w:t>
      </w:r>
      <w:r w:rsidR="00C737D8">
        <w:rPr>
          <w:rFonts w:ascii="宋体" w:hAnsi="宋体"/>
          <w:sz w:val="24"/>
        </w:rPr>
        <w:t>系统时，将所有的</w:t>
      </w:r>
      <w:r w:rsidR="00C737D8">
        <w:rPr>
          <w:rFonts w:ascii="宋体" w:hAnsi="宋体" w:hint="eastAsia"/>
          <w:sz w:val="24"/>
        </w:rPr>
        <w:t>节点会</w:t>
      </w:r>
      <w:r w:rsidR="00C737D8">
        <w:rPr>
          <w:rFonts w:ascii="宋体" w:hAnsi="宋体"/>
          <w:sz w:val="24"/>
        </w:rPr>
        <w:t>故障的可能都要考虑进去，服务节点要有冗余，数据库服务要有热</w:t>
      </w:r>
      <w:r w:rsidR="00A41381">
        <w:rPr>
          <w:rFonts w:ascii="宋体" w:hAnsi="宋体" w:hint="eastAsia"/>
          <w:sz w:val="24"/>
        </w:rPr>
        <w:t>备</w:t>
      </w:r>
      <w:r w:rsidR="00A41381">
        <w:rPr>
          <w:rFonts w:ascii="宋体" w:hAnsi="宋体"/>
          <w:sz w:val="24"/>
        </w:rPr>
        <w:t>份等等。</w:t>
      </w:r>
      <w:r w:rsidR="008A4A5D">
        <w:rPr>
          <w:rFonts w:ascii="宋体" w:hAnsi="宋体" w:hint="eastAsia"/>
          <w:sz w:val="24"/>
        </w:rPr>
        <w:t>而且服务</w:t>
      </w:r>
      <w:r w:rsidR="008A4A5D">
        <w:rPr>
          <w:rFonts w:ascii="宋体" w:hAnsi="宋体"/>
          <w:sz w:val="24"/>
        </w:rPr>
        <w:t>节点的冗余和数据的</w:t>
      </w:r>
      <w:r w:rsidR="008A4A5D">
        <w:rPr>
          <w:rFonts w:ascii="宋体" w:hAnsi="宋体" w:hint="eastAsia"/>
          <w:sz w:val="24"/>
        </w:rPr>
        <w:t>冗余</w:t>
      </w:r>
      <w:r w:rsidR="0087343C">
        <w:rPr>
          <w:rFonts w:ascii="宋体" w:hAnsi="宋体" w:hint="eastAsia"/>
          <w:sz w:val="24"/>
        </w:rPr>
        <w:t>来</w:t>
      </w:r>
      <w:r w:rsidR="00E70E2D">
        <w:rPr>
          <w:rFonts w:ascii="宋体" w:hAnsi="宋体"/>
          <w:sz w:val="24"/>
        </w:rPr>
        <w:t>保证</w:t>
      </w:r>
      <w:r w:rsidR="00E70E2D">
        <w:rPr>
          <w:rFonts w:ascii="宋体" w:hAnsi="宋体" w:hint="eastAsia"/>
          <w:sz w:val="24"/>
        </w:rPr>
        <w:t>它</w:t>
      </w:r>
      <w:r w:rsidR="0087343C">
        <w:rPr>
          <w:rFonts w:ascii="宋体" w:hAnsi="宋体"/>
          <w:sz w:val="24"/>
        </w:rPr>
        <w:t>的</w:t>
      </w:r>
      <w:r w:rsidR="0087343C">
        <w:rPr>
          <w:rFonts w:ascii="宋体" w:hAnsi="宋体" w:hint="eastAsia"/>
          <w:sz w:val="24"/>
        </w:rPr>
        <w:t>可靠</w:t>
      </w:r>
      <w:r w:rsidR="0087343C">
        <w:rPr>
          <w:rFonts w:ascii="宋体" w:hAnsi="宋体"/>
          <w:sz w:val="24"/>
        </w:rPr>
        <w:t>性。</w:t>
      </w:r>
    </w:p>
    <w:p w:rsidR="00A24160" w:rsidRPr="00A3546B" w:rsidRDefault="00A24160" w:rsidP="005C6AF8">
      <w:pPr>
        <w:pStyle w:val="af1"/>
        <w:spacing w:line="400" w:lineRule="exact"/>
        <w:ind w:firstLine="480"/>
        <w:jc w:val="left"/>
        <w:rPr>
          <w:rFonts w:ascii="宋体" w:hAnsi="宋体" w:hint="eastAsia"/>
          <w:sz w:val="24"/>
        </w:rPr>
      </w:pPr>
      <w:r>
        <w:rPr>
          <w:rFonts w:ascii="宋体" w:hAnsi="宋体" w:hint="eastAsia"/>
          <w:sz w:val="24"/>
        </w:rPr>
        <w:t>一般</w:t>
      </w:r>
      <w:r>
        <w:rPr>
          <w:rFonts w:ascii="宋体" w:hAnsi="宋体"/>
          <w:sz w:val="24"/>
        </w:rPr>
        <w:t>的，</w:t>
      </w:r>
      <w:r>
        <w:rPr>
          <w:rFonts w:ascii="宋体" w:hAnsi="宋体" w:hint="eastAsia"/>
          <w:sz w:val="24"/>
        </w:rPr>
        <w:t>服</w:t>
      </w:r>
      <w:r>
        <w:rPr>
          <w:rFonts w:ascii="宋体" w:hAnsi="宋体"/>
          <w:sz w:val="24"/>
        </w:rPr>
        <w:t>务器的</w:t>
      </w:r>
      <w:r>
        <w:rPr>
          <w:rFonts w:ascii="宋体" w:hAnsi="宋体" w:hint="eastAsia"/>
          <w:sz w:val="24"/>
        </w:rPr>
        <w:t>运</w:t>
      </w:r>
      <w:r>
        <w:rPr>
          <w:rFonts w:ascii="宋体" w:hAnsi="宋体"/>
          <w:sz w:val="24"/>
        </w:rPr>
        <w:t>行的状态不应该是满负载</w:t>
      </w:r>
      <w:r>
        <w:rPr>
          <w:rFonts w:ascii="宋体" w:hAnsi="宋体" w:hint="eastAsia"/>
          <w:sz w:val="24"/>
        </w:rPr>
        <w:t>的。过</w:t>
      </w:r>
      <w:r>
        <w:rPr>
          <w:rFonts w:ascii="宋体" w:hAnsi="宋体"/>
          <w:sz w:val="24"/>
        </w:rPr>
        <w:t>高或是长时间的高负载会增加服务器的故障</w:t>
      </w:r>
      <w:r>
        <w:rPr>
          <w:rFonts w:ascii="宋体" w:hAnsi="宋体" w:hint="eastAsia"/>
          <w:sz w:val="24"/>
        </w:rPr>
        <w:t>率</w:t>
      </w:r>
      <w:r>
        <w:rPr>
          <w:rFonts w:ascii="宋体" w:hAnsi="宋体"/>
          <w:sz w:val="24"/>
        </w:rPr>
        <w:t>。</w:t>
      </w:r>
      <w:r>
        <w:rPr>
          <w:rFonts w:ascii="宋体" w:hAnsi="宋体" w:hint="eastAsia"/>
          <w:sz w:val="24"/>
        </w:rPr>
        <w:t>为</w:t>
      </w:r>
      <w:r>
        <w:rPr>
          <w:rFonts w:ascii="宋体" w:hAnsi="宋体"/>
          <w:sz w:val="24"/>
        </w:rPr>
        <w:t>了</w:t>
      </w:r>
      <w:r>
        <w:rPr>
          <w:rFonts w:ascii="宋体" w:hAnsi="宋体" w:hint="eastAsia"/>
          <w:sz w:val="24"/>
        </w:rPr>
        <w:t>平</w:t>
      </w:r>
      <w:r>
        <w:rPr>
          <w:rFonts w:ascii="宋体" w:hAnsi="宋体"/>
          <w:sz w:val="24"/>
        </w:rPr>
        <w:t>衡</w:t>
      </w:r>
      <w:r>
        <w:rPr>
          <w:rFonts w:ascii="宋体" w:hAnsi="宋体" w:hint="eastAsia"/>
          <w:sz w:val="24"/>
        </w:rPr>
        <w:t>单</w:t>
      </w:r>
      <w:r>
        <w:rPr>
          <w:rFonts w:ascii="宋体" w:hAnsi="宋体"/>
          <w:sz w:val="24"/>
        </w:rPr>
        <w:t>机上的负载，</w:t>
      </w:r>
      <w:r>
        <w:rPr>
          <w:rFonts w:ascii="宋体" w:hAnsi="宋体" w:hint="eastAsia"/>
          <w:sz w:val="24"/>
        </w:rPr>
        <w:t>可</w:t>
      </w:r>
      <w:r>
        <w:rPr>
          <w:rFonts w:ascii="宋体" w:hAnsi="宋体"/>
          <w:sz w:val="24"/>
        </w:rPr>
        <w:t>以通过增加大量的点节来</w:t>
      </w:r>
      <w:r>
        <w:rPr>
          <w:rFonts w:ascii="宋体" w:hAnsi="宋体" w:hint="eastAsia"/>
          <w:sz w:val="24"/>
        </w:rPr>
        <w:t>实</w:t>
      </w:r>
      <w:r>
        <w:rPr>
          <w:rFonts w:ascii="宋体" w:hAnsi="宋体"/>
          <w:sz w:val="24"/>
        </w:rPr>
        <w:t>现。这</w:t>
      </w:r>
      <w:r>
        <w:rPr>
          <w:rFonts w:ascii="宋体" w:hAnsi="宋体" w:hint="eastAsia"/>
          <w:sz w:val="24"/>
        </w:rPr>
        <w:t>些</w:t>
      </w:r>
      <w:r>
        <w:rPr>
          <w:rFonts w:ascii="宋体" w:hAnsi="宋体"/>
          <w:sz w:val="24"/>
        </w:rPr>
        <w:t>节点的性能不要求很高，</w:t>
      </w:r>
      <w:proofErr w:type="gramStart"/>
      <w:r>
        <w:rPr>
          <w:rFonts w:ascii="宋体" w:hAnsi="宋体"/>
          <w:sz w:val="24"/>
        </w:rPr>
        <w:t>一</w:t>
      </w:r>
      <w:proofErr w:type="gramEnd"/>
      <w:r>
        <w:rPr>
          <w:rFonts w:ascii="宋体" w:hAnsi="宋体" w:hint="eastAsia"/>
          <w:sz w:val="24"/>
        </w:rPr>
        <w:t>但</w:t>
      </w:r>
      <w:r>
        <w:rPr>
          <w:rFonts w:ascii="宋体" w:hAnsi="宋体"/>
          <w:sz w:val="24"/>
        </w:rPr>
        <w:t>节点的</w:t>
      </w:r>
      <w:r>
        <w:rPr>
          <w:rFonts w:ascii="宋体" w:hAnsi="宋体" w:hint="eastAsia"/>
          <w:sz w:val="24"/>
        </w:rPr>
        <w:t>基</w:t>
      </w:r>
      <w:r>
        <w:rPr>
          <w:rFonts w:ascii="宋体" w:hAnsi="宋体"/>
          <w:sz w:val="24"/>
        </w:rPr>
        <w:t>数</w:t>
      </w:r>
      <w:r>
        <w:rPr>
          <w:rFonts w:ascii="宋体" w:hAnsi="宋体" w:hint="eastAsia"/>
          <w:sz w:val="24"/>
        </w:rPr>
        <w:t>提</w:t>
      </w:r>
      <w:r>
        <w:rPr>
          <w:rFonts w:ascii="宋体" w:hAnsi="宋体"/>
          <w:sz w:val="24"/>
        </w:rPr>
        <w:t>升了</w:t>
      </w:r>
      <w:r>
        <w:rPr>
          <w:rFonts w:ascii="宋体" w:hAnsi="宋体" w:hint="eastAsia"/>
          <w:sz w:val="24"/>
        </w:rPr>
        <w:t>，</w:t>
      </w:r>
      <w:r>
        <w:rPr>
          <w:rFonts w:ascii="宋体" w:hAnsi="宋体"/>
          <w:sz w:val="24"/>
        </w:rPr>
        <w:t>在总负载不变的情况下平均到每一台机器上的负载就变低了。</w:t>
      </w:r>
    </w:p>
    <w:p w:rsidR="005C6AF8" w:rsidRPr="00A3546B" w:rsidRDefault="00FC67A4" w:rsidP="005C6AF8">
      <w:pPr>
        <w:pStyle w:val="af1"/>
        <w:spacing w:line="400" w:lineRule="exact"/>
        <w:ind w:firstLine="480"/>
        <w:jc w:val="left"/>
        <w:rPr>
          <w:rFonts w:ascii="宋体" w:hAnsi="宋体"/>
          <w:sz w:val="24"/>
        </w:rPr>
      </w:pPr>
      <w:r>
        <w:rPr>
          <w:rFonts w:ascii="宋体" w:hAnsi="宋体" w:hint="eastAsia"/>
          <w:sz w:val="24"/>
        </w:rPr>
        <w:t>4.</w:t>
      </w:r>
      <w:r w:rsidR="005C6AF8" w:rsidRPr="00A3546B">
        <w:rPr>
          <w:rFonts w:ascii="宋体" w:hAnsi="宋体" w:hint="eastAsia"/>
          <w:sz w:val="24"/>
        </w:rPr>
        <w:t>分布式系统尽可能减少节点间通讯开销</w:t>
      </w:r>
    </w:p>
    <w:p w:rsidR="00053AB0" w:rsidRPr="00A3546B" w:rsidRDefault="00053AB0" w:rsidP="005C6AF8">
      <w:pPr>
        <w:pStyle w:val="af1"/>
        <w:spacing w:line="400" w:lineRule="exact"/>
        <w:ind w:firstLine="480"/>
        <w:jc w:val="left"/>
        <w:rPr>
          <w:rFonts w:ascii="宋体" w:hAnsi="宋体"/>
          <w:sz w:val="24"/>
        </w:rPr>
      </w:pPr>
      <w:r w:rsidRPr="00A3546B">
        <w:rPr>
          <w:rFonts w:ascii="宋体" w:hAnsi="宋体" w:hint="eastAsia"/>
          <w:sz w:val="24"/>
        </w:rPr>
        <w:t>如前所述，分布式系统的整体性能瓶颈在于内部网络开销。</w:t>
      </w:r>
      <w:r>
        <w:rPr>
          <w:rFonts w:ascii="宋体" w:hAnsi="宋体" w:hint="eastAsia"/>
          <w:sz w:val="24"/>
        </w:rPr>
        <w:t>所</w:t>
      </w:r>
      <w:r>
        <w:rPr>
          <w:rFonts w:ascii="宋体" w:hAnsi="宋体"/>
          <w:sz w:val="24"/>
        </w:rPr>
        <w:t>以尽量</w:t>
      </w:r>
      <w:r>
        <w:rPr>
          <w:rFonts w:ascii="宋体" w:hAnsi="宋体" w:hint="eastAsia"/>
          <w:sz w:val="24"/>
        </w:rPr>
        <w:t>让</w:t>
      </w:r>
      <w:r>
        <w:rPr>
          <w:rFonts w:ascii="宋体" w:hAnsi="宋体"/>
          <w:sz w:val="24"/>
        </w:rPr>
        <w:t>服务调用</w:t>
      </w:r>
      <w:r>
        <w:rPr>
          <w:rFonts w:ascii="宋体" w:hAnsi="宋体" w:hint="eastAsia"/>
          <w:sz w:val="24"/>
        </w:rPr>
        <w:t>本</w:t>
      </w:r>
      <w:r>
        <w:rPr>
          <w:rFonts w:ascii="宋体" w:hAnsi="宋体"/>
          <w:sz w:val="24"/>
        </w:rPr>
        <w:t>地的数据</w:t>
      </w:r>
      <w:r>
        <w:rPr>
          <w:rFonts w:ascii="宋体" w:hAnsi="宋体" w:hint="eastAsia"/>
          <w:sz w:val="24"/>
        </w:rPr>
        <w:t>减</w:t>
      </w:r>
      <w:r>
        <w:rPr>
          <w:rFonts w:ascii="宋体" w:hAnsi="宋体"/>
          <w:sz w:val="24"/>
        </w:rPr>
        <w:t>少网络开销，能显著提高服务的整体性能。</w:t>
      </w:r>
      <w:r>
        <w:rPr>
          <w:rFonts w:ascii="宋体" w:hAnsi="宋体" w:hint="eastAsia"/>
          <w:sz w:val="24"/>
        </w:rPr>
        <w:t>Hadoop</w:t>
      </w:r>
      <w:r>
        <w:rPr>
          <w:rFonts w:ascii="宋体" w:hAnsi="宋体"/>
          <w:sz w:val="24"/>
        </w:rPr>
        <w:t>的</w:t>
      </w:r>
      <w:r>
        <w:rPr>
          <w:rFonts w:ascii="宋体" w:hAnsi="宋体" w:hint="eastAsia"/>
          <w:sz w:val="24"/>
        </w:rPr>
        <w:t>Map</w:t>
      </w:r>
      <w:r>
        <w:rPr>
          <w:rFonts w:ascii="宋体" w:hAnsi="宋体"/>
          <w:sz w:val="24"/>
        </w:rPr>
        <w:t>Reduce</w:t>
      </w:r>
      <w:r>
        <w:rPr>
          <w:rFonts w:ascii="宋体" w:hAnsi="宋体" w:hint="eastAsia"/>
          <w:sz w:val="24"/>
        </w:rPr>
        <w:t>就</w:t>
      </w:r>
      <w:r>
        <w:rPr>
          <w:rFonts w:ascii="宋体" w:hAnsi="宋体"/>
          <w:sz w:val="24"/>
        </w:rPr>
        <w:t>是一个很好的</w:t>
      </w:r>
      <w:r>
        <w:rPr>
          <w:rFonts w:ascii="宋体" w:hAnsi="宋体" w:hint="eastAsia"/>
          <w:sz w:val="24"/>
        </w:rPr>
        <w:t>例</w:t>
      </w:r>
      <w:r>
        <w:rPr>
          <w:rFonts w:ascii="宋体" w:hAnsi="宋体"/>
          <w:sz w:val="24"/>
        </w:rPr>
        <w:t>子。</w:t>
      </w:r>
    </w:p>
    <w:p w:rsidR="005C6AF8" w:rsidRPr="00A3546B" w:rsidRDefault="00FC67A4" w:rsidP="005C6AF8">
      <w:pPr>
        <w:pStyle w:val="af1"/>
        <w:spacing w:line="400" w:lineRule="exact"/>
        <w:ind w:firstLine="480"/>
        <w:jc w:val="left"/>
        <w:rPr>
          <w:rFonts w:ascii="宋体" w:hAnsi="宋体" w:hint="eastAsia"/>
          <w:sz w:val="24"/>
        </w:rPr>
      </w:pPr>
      <w:r>
        <w:rPr>
          <w:rFonts w:ascii="宋体" w:hAnsi="宋体" w:hint="eastAsia"/>
          <w:sz w:val="24"/>
        </w:rPr>
        <w:t>5.</w:t>
      </w:r>
      <w:r w:rsidR="00B31649">
        <w:rPr>
          <w:rFonts w:ascii="宋体" w:hAnsi="宋体" w:hint="eastAsia"/>
          <w:sz w:val="24"/>
        </w:rPr>
        <w:t>无状态</w:t>
      </w:r>
      <w:r w:rsidR="00B31649">
        <w:rPr>
          <w:rFonts w:ascii="宋体" w:hAnsi="宋体"/>
          <w:sz w:val="24"/>
        </w:rPr>
        <w:t>的分布式系统服务</w:t>
      </w:r>
    </w:p>
    <w:p w:rsidR="00C83C62" w:rsidRDefault="005C6AF8" w:rsidP="00C83C62">
      <w:pPr>
        <w:pStyle w:val="af1"/>
        <w:spacing w:line="400" w:lineRule="exact"/>
        <w:ind w:firstLine="480"/>
        <w:jc w:val="left"/>
        <w:rPr>
          <w:rFonts w:ascii="宋体" w:hAnsi="宋体" w:hint="eastAsia"/>
          <w:sz w:val="24"/>
        </w:rPr>
      </w:pPr>
      <w:r w:rsidRPr="00A3546B">
        <w:rPr>
          <w:rFonts w:ascii="宋体" w:hAnsi="宋体" w:hint="eastAsia"/>
          <w:sz w:val="24"/>
        </w:rPr>
        <w:t>应用服务的状态是指运行时程序因为处理服务请求而存在内存的数据。</w:t>
      </w:r>
      <w:r w:rsidR="00C83C62">
        <w:rPr>
          <w:rFonts w:ascii="宋体" w:hAnsi="宋体" w:hint="eastAsia"/>
          <w:sz w:val="24"/>
        </w:rPr>
        <w:t>在服</w:t>
      </w:r>
      <w:r w:rsidR="00C83C62">
        <w:rPr>
          <w:rFonts w:ascii="宋体" w:hAnsi="宋体"/>
          <w:sz w:val="24"/>
        </w:rPr>
        <w:t>务有</w:t>
      </w:r>
      <w:r w:rsidR="00C83C62">
        <w:rPr>
          <w:rFonts w:ascii="宋体" w:hAnsi="宋体" w:hint="eastAsia"/>
          <w:sz w:val="24"/>
        </w:rPr>
        <w:t>状</w:t>
      </w:r>
      <w:r w:rsidR="00C83C62">
        <w:rPr>
          <w:rFonts w:ascii="宋体" w:hAnsi="宋体"/>
          <w:sz w:val="24"/>
        </w:rPr>
        <w:t>态的</w:t>
      </w:r>
      <w:r w:rsidR="00C83C62">
        <w:rPr>
          <w:rFonts w:ascii="宋体" w:hAnsi="宋体" w:hint="eastAsia"/>
          <w:sz w:val="24"/>
        </w:rPr>
        <w:t>时，</w:t>
      </w:r>
      <w:r w:rsidR="00C83C62">
        <w:rPr>
          <w:rFonts w:ascii="宋体" w:hAnsi="宋体"/>
          <w:sz w:val="24"/>
        </w:rPr>
        <w:t>这具服务也就成为了一个不满足</w:t>
      </w:r>
      <w:proofErr w:type="gramStart"/>
      <w:r w:rsidR="00C83C62">
        <w:rPr>
          <w:rFonts w:ascii="宋体" w:hAnsi="宋体" w:hint="eastAsia"/>
          <w:sz w:val="24"/>
        </w:rPr>
        <w:t>非</w:t>
      </w:r>
      <w:r w:rsidR="00C83C62">
        <w:rPr>
          <w:rFonts w:ascii="宋体" w:hAnsi="宋体"/>
          <w:sz w:val="24"/>
        </w:rPr>
        <w:t>点单</w:t>
      </w:r>
      <w:proofErr w:type="gramEnd"/>
      <w:r w:rsidR="00C83C62">
        <w:rPr>
          <w:rFonts w:ascii="宋体" w:hAnsi="宋体"/>
          <w:sz w:val="24"/>
        </w:rPr>
        <w:t>失效这一</w:t>
      </w:r>
      <w:r w:rsidR="00C83C62">
        <w:rPr>
          <w:rFonts w:ascii="宋体" w:hAnsi="宋体" w:hint="eastAsia"/>
          <w:sz w:val="24"/>
        </w:rPr>
        <w:t>项。因</w:t>
      </w:r>
      <w:r w:rsidR="00C83C62">
        <w:rPr>
          <w:rFonts w:ascii="宋体" w:hAnsi="宋体"/>
          <w:sz w:val="24"/>
        </w:rPr>
        <w:t>为有</w:t>
      </w:r>
      <w:r w:rsidR="00C83C62">
        <w:rPr>
          <w:rFonts w:ascii="宋体" w:hAnsi="宋体" w:hint="eastAsia"/>
          <w:sz w:val="24"/>
        </w:rPr>
        <w:lastRenderedPageBreak/>
        <w:t>状态</w:t>
      </w:r>
      <w:r w:rsidR="00C83C62">
        <w:rPr>
          <w:rFonts w:ascii="宋体" w:hAnsi="宋体"/>
          <w:sz w:val="24"/>
        </w:rPr>
        <w:t>的服务</w:t>
      </w:r>
      <w:proofErr w:type="gramStart"/>
      <w:r w:rsidR="00C83C62">
        <w:rPr>
          <w:rFonts w:ascii="宋体" w:hAnsi="宋体"/>
          <w:sz w:val="24"/>
        </w:rPr>
        <w:t>一</w:t>
      </w:r>
      <w:proofErr w:type="gramEnd"/>
      <w:r w:rsidR="00C83C62">
        <w:rPr>
          <w:rFonts w:ascii="宋体" w:hAnsi="宋体" w:hint="eastAsia"/>
          <w:sz w:val="24"/>
        </w:rPr>
        <w:t>但</w:t>
      </w:r>
      <w:r w:rsidR="00C83C62">
        <w:rPr>
          <w:rFonts w:ascii="宋体" w:hAnsi="宋体"/>
          <w:sz w:val="24"/>
        </w:rPr>
        <w:t>故障了，存在服务</w:t>
      </w:r>
      <w:r w:rsidR="00C83C62">
        <w:rPr>
          <w:rFonts w:ascii="宋体" w:hAnsi="宋体" w:hint="eastAsia"/>
          <w:sz w:val="24"/>
        </w:rPr>
        <w:t>中</w:t>
      </w:r>
      <w:r w:rsidR="00C83C62">
        <w:rPr>
          <w:rFonts w:ascii="宋体" w:hAnsi="宋体"/>
          <w:sz w:val="24"/>
        </w:rPr>
        <w:t>的状态</w:t>
      </w:r>
      <w:r w:rsidR="00C83C62">
        <w:rPr>
          <w:rFonts w:ascii="宋体" w:hAnsi="宋体" w:hint="eastAsia"/>
          <w:sz w:val="24"/>
        </w:rPr>
        <w:t>数</w:t>
      </w:r>
      <w:r w:rsidR="00C83C62">
        <w:rPr>
          <w:rFonts w:ascii="宋体" w:hAnsi="宋体"/>
          <w:sz w:val="24"/>
        </w:rPr>
        <w:t>据就会丢失，</w:t>
      </w:r>
      <w:r w:rsidR="00C83C62">
        <w:rPr>
          <w:rFonts w:ascii="宋体" w:hAnsi="宋体" w:hint="eastAsia"/>
          <w:sz w:val="24"/>
        </w:rPr>
        <w:t>依</w:t>
      </w:r>
      <w:r w:rsidR="00C83C62">
        <w:rPr>
          <w:rFonts w:ascii="宋体" w:hAnsi="宋体"/>
          <w:sz w:val="24"/>
        </w:rPr>
        <w:t>赖这个数据的业务就会失败，但且不能被</w:t>
      </w:r>
      <w:r w:rsidR="00C83C62">
        <w:rPr>
          <w:rFonts w:ascii="宋体" w:hAnsi="宋体" w:hint="eastAsia"/>
          <w:sz w:val="24"/>
        </w:rPr>
        <w:t>其它</w:t>
      </w:r>
      <w:r w:rsidR="00C83C62">
        <w:rPr>
          <w:rFonts w:ascii="宋体" w:hAnsi="宋体"/>
          <w:sz w:val="24"/>
        </w:rPr>
        <w:t>的</w:t>
      </w:r>
      <w:r w:rsidR="00C83C62">
        <w:rPr>
          <w:rFonts w:ascii="宋体" w:hAnsi="宋体" w:hint="eastAsia"/>
          <w:sz w:val="24"/>
        </w:rPr>
        <w:t>节</w:t>
      </w:r>
      <w:r w:rsidR="00C83C62">
        <w:rPr>
          <w:rFonts w:ascii="宋体" w:hAnsi="宋体"/>
          <w:sz w:val="24"/>
        </w:rPr>
        <w:t>点</w:t>
      </w:r>
      <w:r w:rsidR="00C83C62">
        <w:rPr>
          <w:rFonts w:ascii="宋体" w:hAnsi="宋体" w:hint="eastAsia"/>
          <w:sz w:val="24"/>
        </w:rPr>
        <w:t>代替</w:t>
      </w:r>
      <w:r w:rsidR="0076745E">
        <w:rPr>
          <w:rFonts w:ascii="宋体" w:hAnsi="宋体" w:hint="eastAsia"/>
          <w:sz w:val="24"/>
        </w:rPr>
        <w:t>，这</w:t>
      </w:r>
      <w:r w:rsidR="0076745E">
        <w:rPr>
          <w:rFonts w:ascii="宋体" w:hAnsi="宋体"/>
          <w:sz w:val="24"/>
        </w:rPr>
        <w:t>样的服务明显不是高可用型的分布式服务。</w:t>
      </w:r>
      <w:r w:rsidR="0076745E">
        <w:rPr>
          <w:rFonts w:ascii="宋体" w:hAnsi="宋体" w:hint="eastAsia"/>
          <w:sz w:val="24"/>
        </w:rPr>
        <w:t>将</w:t>
      </w:r>
      <w:r w:rsidR="0076745E">
        <w:rPr>
          <w:rFonts w:ascii="宋体" w:hAnsi="宋体"/>
          <w:sz w:val="24"/>
        </w:rPr>
        <w:t>数据保</w:t>
      </w:r>
      <w:r w:rsidR="0076745E">
        <w:rPr>
          <w:rFonts w:ascii="宋体" w:hAnsi="宋体" w:hint="eastAsia"/>
          <w:sz w:val="24"/>
        </w:rPr>
        <w:t>存</w:t>
      </w:r>
      <w:r w:rsidR="0076745E">
        <w:rPr>
          <w:rFonts w:ascii="宋体" w:hAnsi="宋体"/>
          <w:sz w:val="24"/>
        </w:rPr>
        <w:t>在客户端或是持久化的存储中，</w:t>
      </w:r>
      <w:r w:rsidR="0076745E">
        <w:rPr>
          <w:rFonts w:ascii="宋体" w:hAnsi="宋体" w:hint="eastAsia"/>
          <w:sz w:val="24"/>
        </w:rPr>
        <w:t>将服务无</w:t>
      </w:r>
      <w:r w:rsidR="0076745E">
        <w:rPr>
          <w:rFonts w:ascii="宋体" w:hAnsi="宋体"/>
          <w:sz w:val="24"/>
        </w:rPr>
        <w:t>状态化。</w:t>
      </w:r>
      <w:r w:rsidR="0076745E">
        <w:rPr>
          <w:rFonts w:ascii="宋体" w:hAnsi="宋体" w:hint="eastAsia"/>
          <w:sz w:val="24"/>
        </w:rPr>
        <w:t>这</w:t>
      </w:r>
      <w:r w:rsidR="0076745E">
        <w:rPr>
          <w:rFonts w:ascii="宋体" w:hAnsi="宋体"/>
          <w:sz w:val="24"/>
        </w:rPr>
        <w:t>样</w:t>
      </w:r>
      <w:r w:rsidR="0076745E">
        <w:rPr>
          <w:rFonts w:ascii="宋体" w:hAnsi="宋体" w:hint="eastAsia"/>
          <w:sz w:val="24"/>
        </w:rPr>
        <w:t>服</w:t>
      </w:r>
      <w:r w:rsidR="0076745E">
        <w:rPr>
          <w:rFonts w:ascii="宋体" w:hAnsi="宋体"/>
          <w:sz w:val="24"/>
        </w:rPr>
        <w:t>务就</w:t>
      </w:r>
      <w:r w:rsidR="0076745E">
        <w:rPr>
          <w:rFonts w:ascii="宋体" w:hAnsi="宋体" w:hint="eastAsia"/>
          <w:sz w:val="24"/>
        </w:rPr>
        <w:t>不</w:t>
      </w:r>
      <w:r w:rsidR="0076745E">
        <w:rPr>
          <w:rFonts w:ascii="宋体" w:hAnsi="宋体"/>
          <w:sz w:val="24"/>
        </w:rPr>
        <w:t>需要担心数据丢失的情况了，同时也让分布式中的所有节</w:t>
      </w:r>
      <w:r w:rsidR="0076745E">
        <w:rPr>
          <w:rFonts w:ascii="宋体" w:hAnsi="宋体" w:hint="eastAsia"/>
          <w:sz w:val="24"/>
        </w:rPr>
        <w:t>点的行</w:t>
      </w:r>
      <w:r w:rsidR="0076745E">
        <w:rPr>
          <w:rFonts w:ascii="宋体" w:hAnsi="宋体"/>
          <w:sz w:val="24"/>
        </w:rPr>
        <w:t>为一致，不再有单点失效的问题。</w:t>
      </w:r>
    </w:p>
    <w:p w:rsidR="00A123CD" w:rsidRPr="00A3546B" w:rsidRDefault="00A123CD" w:rsidP="00A123CD">
      <w:pPr>
        <w:pStyle w:val="af1"/>
        <w:spacing w:line="400" w:lineRule="exact"/>
        <w:ind w:firstLine="480"/>
        <w:jc w:val="left"/>
        <w:rPr>
          <w:rFonts w:ascii="宋体" w:hAnsi="宋体"/>
          <w:sz w:val="24"/>
        </w:rPr>
      </w:pPr>
      <w:r>
        <w:rPr>
          <w:rFonts w:ascii="宋体" w:hAnsi="宋体" w:hint="eastAsia"/>
          <w:sz w:val="24"/>
        </w:rPr>
        <w:t>在设</w:t>
      </w:r>
      <w:r>
        <w:rPr>
          <w:rFonts w:ascii="宋体" w:hAnsi="宋体"/>
          <w:sz w:val="24"/>
        </w:rPr>
        <w:t>计后台服务的时候，用户的登录状态可以</w:t>
      </w:r>
      <w:r>
        <w:rPr>
          <w:rFonts w:ascii="宋体" w:hAnsi="宋体" w:hint="eastAsia"/>
          <w:sz w:val="24"/>
        </w:rPr>
        <w:t>持</w:t>
      </w:r>
      <w:r>
        <w:rPr>
          <w:rFonts w:ascii="宋体" w:hAnsi="宋体"/>
          <w:sz w:val="24"/>
        </w:rPr>
        <w:t>久化</w:t>
      </w:r>
      <w:r>
        <w:rPr>
          <w:rFonts w:ascii="宋体" w:hAnsi="宋体" w:hint="eastAsia"/>
          <w:sz w:val="24"/>
        </w:rPr>
        <w:t>到</w:t>
      </w:r>
      <w:r>
        <w:rPr>
          <w:rFonts w:ascii="宋体" w:hAnsi="宋体"/>
          <w:sz w:val="24"/>
        </w:rPr>
        <w:t>数据库</w:t>
      </w:r>
      <w:r>
        <w:rPr>
          <w:rFonts w:ascii="宋体" w:hAnsi="宋体" w:hint="eastAsia"/>
          <w:sz w:val="24"/>
        </w:rPr>
        <w:t>中</w:t>
      </w:r>
      <w:r>
        <w:rPr>
          <w:rFonts w:ascii="宋体" w:hAnsi="宋体"/>
          <w:sz w:val="24"/>
        </w:rPr>
        <w:t>，也可以保</w:t>
      </w:r>
      <w:r>
        <w:rPr>
          <w:rFonts w:ascii="宋体" w:hAnsi="宋体" w:hint="eastAsia"/>
          <w:sz w:val="24"/>
        </w:rPr>
        <w:t>存</w:t>
      </w:r>
      <w:r>
        <w:rPr>
          <w:rFonts w:ascii="宋体" w:hAnsi="宋体"/>
          <w:sz w:val="24"/>
        </w:rPr>
        <w:t>到缓存中去</w:t>
      </w:r>
      <w:r>
        <w:rPr>
          <w:rFonts w:ascii="宋体" w:hAnsi="宋体" w:hint="eastAsia"/>
          <w:sz w:val="24"/>
        </w:rPr>
        <w:t>，不</w:t>
      </w:r>
      <w:r>
        <w:rPr>
          <w:rFonts w:ascii="宋体" w:hAnsi="宋体"/>
          <w:sz w:val="24"/>
        </w:rPr>
        <w:t>要保存到分布式服务器的</w:t>
      </w:r>
      <w:r>
        <w:rPr>
          <w:rFonts w:ascii="宋体" w:hAnsi="宋体" w:hint="eastAsia"/>
          <w:sz w:val="24"/>
        </w:rPr>
        <w:t>内</w:t>
      </w:r>
      <w:r>
        <w:rPr>
          <w:rFonts w:ascii="宋体" w:hAnsi="宋体"/>
          <w:sz w:val="24"/>
        </w:rPr>
        <w:t>存中。这</w:t>
      </w:r>
      <w:r>
        <w:rPr>
          <w:rFonts w:ascii="宋体" w:hAnsi="宋体" w:hint="eastAsia"/>
          <w:sz w:val="24"/>
        </w:rPr>
        <w:t>样</w:t>
      </w:r>
      <w:r>
        <w:rPr>
          <w:rFonts w:ascii="宋体" w:hAnsi="宋体"/>
          <w:sz w:val="24"/>
        </w:rPr>
        <w:t>就不会因为分布式服务节点的故障导致</w:t>
      </w:r>
      <w:r>
        <w:rPr>
          <w:rFonts w:ascii="宋体" w:hAnsi="宋体" w:hint="eastAsia"/>
          <w:sz w:val="24"/>
        </w:rPr>
        <w:t>用</w:t>
      </w:r>
      <w:r>
        <w:rPr>
          <w:rFonts w:ascii="宋体" w:hAnsi="宋体"/>
          <w:sz w:val="24"/>
        </w:rPr>
        <w:t>户登录状态丢失的情况。</w:t>
      </w:r>
    </w:p>
    <w:p w:rsidR="006140E1" w:rsidRPr="00CA246A" w:rsidRDefault="006140E1" w:rsidP="006140E1">
      <w:pPr>
        <w:pStyle w:val="2"/>
        <w:rPr>
          <w:rFonts w:ascii="黑体"/>
          <w:sz w:val="28"/>
        </w:rPr>
      </w:pPr>
      <w:bookmarkStart w:id="5" w:name="_Toc455229038"/>
      <w:r>
        <w:rPr>
          <w:rFonts w:ascii="黑体" w:hint="eastAsia"/>
          <w:sz w:val="28"/>
        </w:rPr>
        <w:t>开源技术</w:t>
      </w:r>
      <w:bookmarkEnd w:id="5"/>
    </w:p>
    <w:p w:rsidR="00911ECC" w:rsidRDefault="006B62A7">
      <w:pPr>
        <w:pStyle w:val="af1"/>
        <w:numPr>
          <w:ins w:id="6" w:author="ibm" w:date="2008-11-09T09:52:00Z"/>
        </w:numPr>
        <w:adjustRightInd/>
        <w:snapToGrid/>
        <w:spacing w:before="0" w:after="0" w:line="400" w:lineRule="exact"/>
        <w:ind w:firstLine="482"/>
        <w:jc w:val="both"/>
        <w:rPr>
          <w:rFonts w:ascii="黑体"/>
          <w:sz w:val="24"/>
        </w:rPr>
      </w:pPr>
      <w:r>
        <w:rPr>
          <w:rFonts w:ascii="黑体" w:hint="eastAsia"/>
          <w:sz w:val="24"/>
        </w:rPr>
        <w:t>随着开源社区的兴起，开源成为了计算行业中的一股中间力量。越来越多的优秀技术诞生于开源社区，成长于开源社区，开源社区给了程序以更多的选择。本章选择介绍</w:t>
      </w:r>
      <w:r>
        <w:rPr>
          <w:rFonts w:ascii="黑体" w:hint="eastAsia"/>
          <w:sz w:val="24"/>
        </w:rPr>
        <w:t>Apache</w:t>
      </w:r>
      <w:r>
        <w:rPr>
          <w:rFonts w:ascii="黑体" w:hint="eastAsia"/>
          <w:sz w:val="24"/>
        </w:rPr>
        <w:t>社区的两个顶级项目</w:t>
      </w:r>
      <w:r>
        <w:rPr>
          <w:rFonts w:ascii="黑体" w:hint="eastAsia"/>
          <w:sz w:val="24"/>
        </w:rPr>
        <w:t>Thrift</w:t>
      </w:r>
      <w:r>
        <w:rPr>
          <w:rFonts w:ascii="黑体" w:hint="eastAsia"/>
          <w:sz w:val="24"/>
        </w:rPr>
        <w:t>和</w:t>
      </w:r>
      <w:r>
        <w:rPr>
          <w:rFonts w:ascii="黑体" w:hint="eastAsia"/>
          <w:sz w:val="24"/>
        </w:rPr>
        <w:t>Zookeeper</w:t>
      </w:r>
      <w:r>
        <w:rPr>
          <w:rFonts w:ascii="黑体" w:hint="eastAsia"/>
          <w:sz w:val="24"/>
        </w:rPr>
        <w:t>，还有优秀的</w:t>
      </w:r>
      <w:r>
        <w:rPr>
          <w:rFonts w:ascii="黑体" w:hint="eastAsia"/>
          <w:sz w:val="24"/>
        </w:rPr>
        <w:t>Redis</w:t>
      </w:r>
      <w:r>
        <w:rPr>
          <w:rFonts w:ascii="黑体" w:hint="eastAsia"/>
          <w:sz w:val="24"/>
        </w:rPr>
        <w:t>与</w:t>
      </w:r>
      <w:r>
        <w:rPr>
          <w:rFonts w:ascii="黑体" w:hint="eastAsia"/>
          <w:sz w:val="24"/>
        </w:rPr>
        <w:t>MongoDB</w:t>
      </w:r>
      <w:r>
        <w:rPr>
          <w:rFonts w:ascii="黑体" w:hint="eastAsia"/>
          <w:sz w:val="24"/>
        </w:rPr>
        <w:t>。</w:t>
      </w:r>
    </w:p>
    <w:p w:rsidR="00911ECC" w:rsidRPr="00B31567" w:rsidRDefault="005949C0" w:rsidP="00B55083">
      <w:pPr>
        <w:pStyle w:val="3"/>
        <w:spacing w:line="400" w:lineRule="exact"/>
        <w:ind w:left="826" w:hangingChars="343" w:hanging="826"/>
        <w:rPr>
          <w:sz w:val="24"/>
        </w:rPr>
      </w:pPr>
      <w:bookmarkStart w:id="7" w:name="_Toc455229039"/>
      <w:r w:rsidRPr="00B31567">
        <w:rPr>
          <w:sz w:val="24"/>
        </w:rPr>
        <w:t>Thrift — RPC Framework</w:t>
      </w:r>
      <w:bookmarkEnd w:id="7"/>
    </w:p>
    <w:p w:rsidR="009C55D5" w:rsidRDefault="005949C0" w:rsidP="00F81FE8">
      <w:pPr>
        <w:pStyle w:val="af1"/>
        <w:spacing w:line="400" w:lineRule="exact"/>
        <w:ind w:firstLine="480"/>
        <w:jc w:val="left"/>
        <w:rPr>
          <w:rFonts w:ascii="宋体" w:hAnsi="宋体"/>
          <w:sz w:val="24"/>
        </w:rPr>
      </w:pPr>
      <w:r w:rsidRPr="00246924">
        <w:rPr>
          <w:rFonts w:ascii="宋体" w:hAnsi="宋体" w:hint="eastAsia"/>
          <w:sz w:val="24"/>
        </w:rPr>
        <w:t xml:space="preserve">Apache Thrift 是 Facebook </w:t>
      </w:r>
      <w:r w:rsidR="008B6AB7">
        <w:rPr>
          <w:rFonts w:ascii="宋体" w:hAnsi="宋体" w:hint="eastAsia"/>
          <w:sz w:val="24"/>
        </w:rPr>
        <w:t>实现的一种高效的、支持多种编程语言的远程服务调用的框架和</w:t>
      </w:r>
      <w:r w:rsidR="008B6AB7">
        <w:rPr>
          <w:rFonts w:ascii="宋体" w:hAnsi="宋体"/>
          <w:sz w:val="24"/>
        </w:rPr>
        <w:t>二进</w:t>
      </w:r>
      <w:r w:rsidR="008B6AB7">
        <w:rPr>
          <w:rFonts w:ascii="宋体" w:hAnsi="宋体" w:hint="eastAsia"/>
          <w:sz w:val="24"/>
        </w:rPr>
        <w:t>制</w:t>
      </w:r>
      <w:r w:rsidR="008B6AB7">
        <w:rPr>
          <w:rFonts w:ascii="宋体" w:hAnsi="宋体"/>
          <w:sz w:val="24"/>
        </w:rPr>
        <w:t>通</w:t>
      </w:r>
      <w:r w:rsidR="008B6AB7">
        <w:rPr>
          <w:rFonts w:ascii="宋体" w:hAnsi="宋体" w:hint="eastAsia"/>
          <w:sz w:val="24"/>
        </w:rPr>
        <w:t>讯</w:t>
      </w:r>
      <w:r w:rsidR="008B6AB7">
        <w:rPr>
          <w:rFonts w:ascii="宋体" w:hAnsi="宋体"/>
          <w:sz w:val="24"/>
        </w:rPr>
        <w:t>协议。主</w:t>
      </w:r>
      <w:r w:rsidR="008B6AB7">
        <w:rPr>
          <w:rFonts w:ascii="宋体" w:hAnsi="宋体" w:hint="eastAsia"/>
          <w:sz w:val="24"/>
        </w:rPr>
        <w:t>要</w:t>
      </w:r>
      <w:r w:rsidR="008B6AB7">
        <w:rPr>
          <w:rFonts w:ascii="宋体" w:hAnsi="宋体"/>
          <w:sz w:val="24"/>
        </w:rPr>
        <w:t>用来定义和创建分布式的</w:t>
      </w:r>
      <w:r w:rsidR="008B6AB7">
        <w:rPr>
          <w:rFonts w:ascii="宋体" w:hAnsi="宋体" w:hint="eastAsia"/>
          <w:sz w:val="24"/>
        </w:rPr>
        <w:t>远</w:t>
      </w:r>
      <w:r w:rsidR="008B6AB7">
        <w:rPr>
          <w:rFonts w:ascii="宋体" w:hAnsi="宋体"/>
          <w:sz w:val="24"/>
        </w:rPr>
        <w:t>程服务。</w:t>
      </w:r>
      <w:r w:rsidR="008B6AB7">
        <w:rPr>
          <w:rFonts w:ascii="宋体" w:hAnsi="宋体" w:hint="eastAsia"/>
          <w:sz w:val="24"/>
        </w:rPr>
        <w:t>Thrift有</w:t>
      </w:r>
      <w:r w:rsidR="008B6AB7">
        <w:rPr>
          <w:rFonts w:ascii="宋体" w:hAnsi="宋体"/>
          <w:sz w:val="24"/>
        </w:rPr>
        <w:t>优先有</w:t>
      </w:r>
      <w:r w:rsidR="008B6AB7">
        <w:rPr>
          <w:rFonts w:ascii="宋体" w:hAnsi="宋体" w:hint="eastAsia"/>
          <w:sz w:val="24"/>
        </w:rPr>
        <w:t>：相</w:t>
      </w:r>
      <w:r w:rsidR="008B6AB7">
        <w:rPr>
          <w:rFonts w:ascii="宋体" w:hAnsi="宋体"/>
          <w:sz w:val="24"/>
        </w:rPr>
        <w:t>比</w:t>
      </w:r>
      <w:r w:rsidR="008B6AB7">
        <w:rPr>
          <w:rFonts w:ascii="宋体" w:hAnsi="宋体" w:hint="eastAsia"/>
          <w:sz w:val="24"/>
        </w:rPr>
        <w:t>类</w:t>
      </w:r>
      <w:r w:rsidR="008B6AB7">
        <w:rPr>
          <w:rFonts w:ascii="宋体" w:hAnsi="宋体"/>
          <w:sz w:val="24"/>
        </w:rPr>
        <w:t>似于</w:t>
      </w:r>
      <w:r w:rsidR="008B6AB7">
        <w:rPr>
          <w:rFonts w:ascii="宋体" w:hAnsi="宋体" w:hint="eastAsia"/>
          <w:sz w:val="24"/>
        </w:rPr>
        <w:t>SOAP的</w:t>
      </w:r>
      <w:r w:rsidR="008B6AB7">
        <w:rPr>
          <w:rFonts w:ascii="宋体" w:hAnsi="宋体"/>
          <w:sz w:val="24"/>
        </w:rPr>
        <w:t>协议，基于二进行</w:t>
      </w:r>
      <w:r w:rsidR="008B6AB7">
        <w:rPr>
          <w:rFonts w:ascii="宋体" w:hAnsi="宋体" w:hint="eastAsia"/>
          <w:sz w:val="24"/>
        </w:rPr>
        <w:t>格</w:t>
      </w:r>
      <w:r w:rsidR="008B6AB7">
        <w:rPr>
          <w:rFonts w:ascii="宋体" w:hAnsi="宋体"/>
          <w:sz w:val="24"/>
        </w:rPr>
        <w:t>式的数据传输更</w:t>
      </w:r>
      <w:r w:rsidR="008B6AB7">
        <w:rPr>
          <w:rFonts w:ascii="宋体" w:hAnsi="宋体" w:hint="eastAsia"/>
          <w:sz w:val="24"/>
        </w:rPr>
        <w:t>加</w:t>
      </w:r>
      <w:r w:rsidR="008B6AB7">
        <w:rPr>
          <w:rFonts w:ascii="宋体" w:hAnsi="宋体"/>
          <w:sz w:val="24"/>
        </w:rPr>
        <w:t>高效、快速；</w:t>
      </w:r>
      <w:r w:rsidR="008B6AB7">
        <w:rPr>
          <w:rFonts w:ascii="宋体" w:hAnsi="宋体" w:hint="eastAsia"/>
          <w:sz w:val="24"/>
        </w:rPr>
        <w:t>引</w:t>
      </w:r>
      <w:r w:rsidR="008B6AB7">
        <w:rPr>
          <w:rFonts w:ascii="宋体" w:hAnsi="宋体"/>
          <w:sz w:val="24"/>
        </w:rPr>
        <w:t>入</w:t>
      </w:r>
      <w:r w:rsidR="008B6AB7">
        <w:rPr>
          <w:rFonts w:ascii="宋体" w:hAnsi="宋体" w:hint="eastAsia"/>
          <w:sz w:val="24"/>
        </w:rPr>
        <w:t>库</w:t>
      </w:r>
      <w:r w:rsidR="008B6AB7">
        <w:rPr>
          <w:rFonts w:ascii="宋体" w:hAnsi="宋体"/>
          <w:sz w:val="24"/>
        </w:rPr>
        <w:t>代码少，没有编码框架，没有配置文件；Thrift</w:t>
      </w:r>
      <w:r w:rsidR="008B6AB7">
        <w:rPr>
          <w:rFonts w:ascii="宋体" w:hAnsi="宋体" w:hint="eastAsia"/>
          <w:sz w:val="24"/>
        </w:rPr>
        <w:t>的IDL对</w:t>
      </w:r>
      <w:r w:rsidR="008B6AB7">
        <w:rPr>
          <w:rFonts w:ascii="宋体" w:hAnsi="宋体"/>
          <w:sz w:val="24"/>
        </w:rPr>
        <w:t>数据定义与各语言之间的</w:t>
      </w:r>
      <w:r w:rsidR="008B6AB7">
        <w:rPr>
          <w:rFonts w:ascii="宋体" w:hAnsi="宋体" w:hint="eastAsia"/>
          <w:sz w:val="24"/>
        </w:rPr>
        <w:t>翻</w:t>
      </w:r>
      <w:r w:rsidR="008B6AB7">
        <w:rPr>
          <w:rFonts w:ascii="宋体" w:hAnsi="宋体"/>
          <w:sz w:val="24"/>
        </w:rPr>
        <w:t>译很自然，映射的很好；应用层与</w:t>
      </w:r>
      <w:proofErr w:type="gramStart"/>
      <w:r w:rsidR="008B6AB7">
        <w:rPr>
          <w:rFonts w:ascii="宋体" w:hAnsi="宋体" w:hint="eastAsia"/>
          <w:sz w:val="24"/>
        </w:rPr>
        <w:t>序列</w:t>
      </w:r>
      <w:r w:rsidR="008B6AB7">
        <w:rPr>
          <w:rFonts w:ascii="宋体" w:hAnsi="宋体"/>
          <w:sz w:val="24"/>
        </w:rPr>
        <w:t>化层</w:t>
      </w:r>
      <w:proofErr w:type="gramEnd"/>
      <w:r w:rsidR="008B6AB7">
        <w:rPr>
          <w:rFonts w:ascii="宋体" w:hAnsi="宋体"/>
          <w:sz w:val="24"/>
        </w:rPr>
        <w:t>的通</w:t>
      </w:r>
      <w:r w:rsidR="008B6AB7">
        <w:rPr>
          <w:rFonts w:ascii="宋体" w:hAnsi="宋体" w:hint="eastAsia"/>
          <w:sz w:val="24"/>
        </w:rPr>
        <w:t>讯</w:t>
      </w:r>
      <w:r w:rsidR="008B6AB7">
        <w:rPr>
          <w:rFonts w:ascii="宋体" w:hAnsi="宋体"/>
          <w:sz w:val="24"/>
        </w:rPr>
        <w:t>格式分离，独立修改；</w:t>
      </w:r>
      <w:r w:rsidR="008B6AB7">
        <w:rPr>
          <w:rFonts w:ascii="宋体" w:hAnsi="宋体" w:hint="eastAsia"/>
          <w:sz w:val="24"/>
        </w:rPr>
        <w:t>支</w:t>
      </w:r>
      <w:r w:rsidR="008B6AB7">
        <w:rPr>
          <w:rFonts w:ascii="宋体" w:hAnsi="宋体"/>
          <w:sz w:val="24"/>
        </w:rPr>
        <w:t>持协议的向下</w:t>
      </w:r>
      <w:r w:rsidR="008B6AB7">
        <w:rPr>
          <w:rFonts w:ascii="宋体" w:hAnsi="宋体" w:hint="eastAsia"/>
          <w:sz w:val="24"/>
        </w:rPr>
        <w:t>兼</w:t>
      </w:r>
      <w:r w:rsidR="008B6AB7">
        <w:rPr>
          <w:rFonts w:ascii="宋体" w:hAnsi="宋体"/>
          <w:sz w:val="24"/>
        </w:rPr>
        <w:t>容，定义良好的协议</w:t>
      </w:r>
      <w:r w:rsidR="008B6AB7">
        <w:rPr>
          <w:rFonts w:ascii="宋体" w:hAnsi="宋体" w:hint="eastAsia"/>
          <w:sz w:val="24"/>
        </w:rPr>
        <w:t>是</w:t>
      </w:r>
      <w:r w:rsidR="008B6AB7">
        <w:rPr>
          <w:rFonts w:ascii="宋体" w:hAnsi="宋体"/>
          <w:sz w:val="24"/>
        </w:rPr>
        <w:t>可以</w:t>
      </w:r>
      <w:proofErr w:type="gramStart"/>
      <w:r w:rsidR="008B6AB7">
        <w:rPr>
          <w:rFonts w:ascii="宋体" w:hAnsi="宋体"/>
          <w:sz w:val="24"/>
        </w:rPr>
        <w:t>向</w:t>
      </w:r>
      <w:r w:rsidR="008B6AB7">
        <w:rPr>
          <w:rFonts w:ascii="宋体" w:hAnsi="宋体" w:hint="eastAsia"/>
          <w:sz w:val="24"/>
        </w:rPr>
        <w:t>之</w:t>
      </w:r>
      <w:r w:rsidR="008B6AB7">
        <w:rPr>
          <w:rFonts w:ascii="宋体" w:hAnsi="宋体"/>
          <w:sz w:val="24"/>
        </w:rPr>
        <w:t>前</w:t>
      </w:r>
      <w:proofErr w:type="gramEnd"/>
      <w:r w:rsidR="008B6AB7">
        <w:rPr>
          <w:rFonts w:ascii="宋体" w:hAnsi="宋体"/>
          <w:sz w:val="24"/>
        </w:rPr>
        <w:t>的版本兼容的</w:t>
      </w:r>
      <w:r w:rsidR="00D4338A">
        <w:rPr>
          <w:rFonts w:ascii="宋体" w:hAnsi="宋体" w:hint="eastAsia"/>
          <w:sz w:val="24"/>
        </w:rPr>
        <w:t>。</w:t>
      </w:r>
      <w:r w:rsidR="00D9051A">
        <w:rPr>
          <w:rFonts w:ascii="宋体" w:hAnsi="宋体" w:hint="eastAsia"/>
          <w:sz w:val="24"/>
        </w:rPr>
        <w:t>T</w:t>
      </w:r>
      <w:r w:rsidR="00D9051A">
        <w:rPr>
          <w:rFonts w:ascii="宋体" w:hAnsi="宋体"/>
          <w:sz w:val="24"/>
        </w:rPr>
        <w:t>hrift</w:t>
      </w:r>
      <w:r w:rsidRPr="00246924">
        <w:rPr>
          <w:rFonts w:ascii="宋体" w:hAnsi="宋体" w:hint="eastAsia"/>
          <w:sz w:val="24"/>
        </w:rPr>
        <w:t>它采用接口描述语言定义并创建服务，支持可扩展的跨语言服务开发，所包含的代码生成引擎可以在多种语言中，如 C++</w:t>
      </w:r>
      <w:r w:rsidR="00DF1BBB">
        <w:rPr>
          <w:rFonts w:ascii="宋体" w:hAnsi="宋体" w:hint="eastAsia"/>
          <w:sz w:val="24"/>
        </w:rPr>
        <w:t>，</w:t>
      </w:r>
      <w:r w:rsidRPr="00246924">
        <w:rPr>
          <w:rFonts w:ascii="宋体" w:hAnsi="宋体" w:hint="eastAsia"/>
          <w:sz w:val="24"/>
        </w:rPr>
        <w:t>Java</w:t>
      </w:r>
      <w:r w:rsidR="00DF1BBB">
        <w:rPr>
          <w:rFonts w:ascii="宋体" w:hAnsi="宋体" w:hint="eastAsia"/>
          <w:sz w:val="24"/>
        </w:rPr>
        <w:t>，</w:t>
      </w:r>
      <w:r w:rsidRPr="00246924">
        <w:rPr>
          <w:rFonts w:ascii="宋体" w:hAnsi="宋体" w:hint="eastAsia"/>
          <w:sz w:val="24"/>
        </w:rPr>
        <w:t>Python</w:t>
      </w:r>
      <w:r w:rsidR="00DF1BBB">
        <w:rPr>
          <w:rFonts w:ascii="宋体" w:hAnsi="宋体" w:hint="eastAsia"/>
          <w:sz w:val="24"/>
        </w:rPr>
        <w:t>，</w:t>
      </w:r>
      <w:r w:rsidRPr="00246924">
        <w:rPr>
          <w:rFonts w:ascii="宋体" w:hAnsi="宋体" w:hint="eastAsia"/>
          <w:sz w:val="24"/>
        </w:rPr>
        <w:t>PHP</w:t>
      </w:r>
      <w:r w:rsidR="00DF1BBB">
        <w:rPr>
          <w:rFonts w:ascii="宋体" w:hAnsi="宋体" w:hint="eastAsia"/>
          <w:sz w:val="24"/>
        </w:rPr>
        <w:t>，</w:t>
      </w:r>
      <w:r w:rsidRPr="00246924">
        <w:rPr>
          <w:rFonts w:ascii="宋体" w:hAnsi="宋体" w:hint="eastAsia"/>
          <w:sz w:val="24"/>
        </w:rPr>
        <w:t>Ruby</w:t>
      </w:r>
      <w:r w:rsidR="00DF1BBB">
        <w:rPr>
          <w:rFonts w:ascii="宋体" w:hAnsi="宋体" w:hint="eastAsia"/>
          <w:sz w:val="24"/>
        </w:rPr>
        <w:t>，</w:t>
      </w:r>
      <w:r w:rsidRPr="00246924">
        <w:rPr>
          <w:rFonts w:ascii="宋体" w:hAnsi="宋体" w:hint="eastAsia"/>
          <w:sz w:val="24"/>
        </w:rPr>
        <w:t>Erlang</w:t>
      </w:r>
      <w:r w:rsidR="00DF1BBB">
        <w:rPr>
          <w:rFonts w:ascii="宋体" w:hAnsi="宋体" w:hint="eastAsia"/>
          <w:sz w:val="24"/>
        </w:rPr>
        <w:t>，</w:t>
      </w:r>
      <w:r w:rsidRPr="00246924">
        <w:rPr>
          <w:rFonts w:ascii="宋体" w:hAnsi="宋体" w:hint="eastAsia"/>
          <w:sz w:val="24"/>
        </w:rPr>
        <w:t>Perl</w:t>
      </w:r>
      <w:r w:rsidR="00DF1BBB">
        <w:rPr>
          <w:rFonts w:ascii="宋体" w:hAnsi="宋体" w:hint="eastAsia"/>
          <w:sz w:val="24"/>
        </w:rPr>
        <w:t>，</w:t>
      </w:r>
      <w:r w:rsidRPr="00246924">
        <w:rPr>
          <w:rFonts w:ascii="宋体" w:hAnsi="宋体" w:hint="eastAsia"/>
          <w:sz w:val="24"/>
        </w:rPr>
        <w:t>Haskell</w:t>
      </w:r>
      <w:r w:rsidR="00DF1BBB">
        <w:rPr>
          <w:rFonts w:ascii="宋体" w:hAnsi="宋体" w:hint="eastAsia"/>
          <w:sz w:val="24"/>
        </w:rPr>
        <w:t>，</w:t>
      </w:r>
      <w:r w:rsidRPr="00246924">
        <w:rPr>
          <w:rFonts w:ascii="宋体" w:hAnsi="宋体" w:hint="eastAsia"/>
          <w:sz w:val="24"/>
        </w:rPr>
        <w:t>C#</w:t>
      </w:r>
      <w:r w:rsidR="00DF1BBB">
        <w:rPr>
          <w:rFonts w:ascii="宋体" w:hAnsi="宋体" w:hint="eastAsia"/>
          <w:sz w:val="24"/>
        </w:rPr>
        <w:t>，</w:t>
      </w:r>
      <w:r w:rsidRPr="00246924">
        <w:rPr>
          <w:rFonts w:ascii="宋体" w:hAnsi="宋体" w:hint="eastAsia"/>
          <w:sz w:val="24"/>
        </w:rPr>
        <w:t>Cocoa</w:t>
      </w:r>
      <w:r w:rsidR="00DF1BBB">
        <w:rPr>
          <w:rFonts w:ascii="宋体" w:hAnsi="宋体" w:hint="eastAsia"/>
          <w:sz w:val="24"/>
        </w:rPr>
        <w:t>，</w:t>
      </w:r>
      <w:r w:rsidRPr="00246924">
        <w:rPr>
          <w:rFonts w:ascii="宋体" w:hAnsi="宋体" w:hint="eastAsia"/>
          <w:sz w:val="24"/>
        </w:rPr>
        <w:t>Smalltalk 等创建高效的、无缝的服务</w:t>
      </w:r>
      <w:r w:rsidR="00D9051A">
        <w:rPr>
          <w:rFonts w:ascii="宋体" w:hAnsi="宋体" w:hint="eastAsia"/>
          <w:sz w:val="24"/>
        </w:rPr>
        <w:t>。Thrift还</w:t>
      </w:r>
      <w:r w:rsidR="00D9051A">
        <w:rPr>
          <w:rFonts w:ascii="宋体" w:hAnsi="宋体"/>
          <w:sz w:val="24"/>
        </w:rPr>
        <w:t>可以使用Java的</w:t>
      </w:r>
      <w:r w:rsidR="00D9051A">
        <w:rPr>
          <w:rFonts w:ascii="宋体" w:hAnsi="宋体" w:hint="eastAsia"/>
          <w:sz w:val="24"/>
        </w:rPr>
        <w:t>NIO模</w:t>
      </w:r>
      <w:r w:rsidR="00D9051A">
        <w:rPr>
          <w:rFonts w:ascii="宋体" w:hAnsi="宋体"/>
          <w:sz w:val="24"/>
        </w:rPr>
        <w:t>式，</w:t>
      </w:r>
      <w:r w:rsidR="00D9051A">
        <w:rPr>
          <w:rFonts w:ascii="宋体" w:hAnsi="宋体" w:hint="eastAsia"/>
          <w:sz w:val="24"/>
        </w:rPr>
        <w:t>极</w:t>
      </w:r>
      <w:r w:rsidR="00D9051A">
        <w:rPr>
          <w:rFonts w:ascii="宋体" w:hAnsi="宋体"/>
          <w:sz w:val="24"/>
        </w:rPr>
        <w:t>大的提高了服务整体的性能和吞吐能力。</w:t>
      </w:r>
      <w:r w:rsidR="00D9051A" w:rsidRPr="00F81FE8">
        <w:rPr>
          <w:rFonts w:ascii="宋体" w:hAnsi="宋体" w:hint="eastAsia"/>
          <w:sz w:val="24"/>
          <w:vertAlign w:val="superscript"/>
        </w:rPr>
        <w:t xml:space="preserve"> </w:t>
      </w:r>
      <w:r w:rsidR="00F81FE8" w:rsidRPr="00F81FE8">
        <w:rPr>
          <w:rFonts w:ascii="宋体" w:hAnsi="宋体" w:hint="eastAsia"/>
          <w:sz w:val="24"/>
          <w:vertAlign w:val="superscript"/>
        </w:rPr>
        <w:t>[2]</w:t>
      </w:r>
    </w:p>
    <w:p w:rsidR="009C55D5" w:rsidRPr="00B31567" w:rsidRDefault="009C55D5" w:rsidP="00B55083">
      <w:pPr>
        <w:pStyle w:val="3"/>
        <w:spacing w:line="400" w:lineRule="exact"/>
        <w:ind w:left="826" w:hangingChars="343" w:hanging="826"/>
        <w:rPr>
          <w:sz w:val="24"/>
        </w:rPr>
      </w:pPr>
      <w:bookmarkStart w:id="8" w:name="_Toc455229040"/>
      <w:r w:rsidRPr="00B31567">
        <w:rPr>
          <w:rFonts w:hint="eastAsia"/>
          <w:sz w:val="24"/>
        </w:rPr>
        <w:t>分布式服务框架</w:t>
      </w:r>
      <w:r w:rsidRPr="00B31567">
        <w:rPr>
          <w:rFonts w:hint="eastAsia"/>
          <w:sz w:val="24"/>
        </w:rPr>
        <w:t xml:space="preserve"> Zookeepe</w:t>
      </w:r>
      <w:r w:rsidRPr="00B31567">
        <w:rPr>
          <w:sz w:val="24"/>
        </w:rPr>
        <w:t>r</w:t>
      </w:r>
      <w:bookmarkEnd w:id="8"/>
    </w:p>
    <w:p w:rsidR="00063100" w:rsidRDefault="009C55D5" w:rsidP="009C55D5">
      <w:pPr>
        <w:pStyle w:val="af1"/>
        <w:spacing w:line="400" w:lineRule="exact"/>
        <w:ind w:firstLine="480"/>
        <w:jc w:val="left"/>
        <w:rPr>
          <w:rFonts w:ascii="宋体" w:hAnsi="宋体" w:hint="eastAsia"/>
          <w:sz w:val="24"/>
        </w:rPr>
      </w:pPr>
      <w:r w:rsidRPr="009C55D5">
        <w:rPr>
          <w:rFonts w:ascii="宋体" w:hAnsi="宋体" w:hint="eastAsia"/>
          <w:sz w:val="24"/>
        </w:rPr>
        <w:t>Zookeeper 分布式服务框架是 Apache Hadoop 的</w:t>
      </w:r>
      <w:proofErr w:type="gramStart"/>
      <w:r w:rsidRPr="009C55D5">
        <w:rPr>
          <w:rFonts w:ascii="宋体" w:hAnsi="宋体" w:hint="eastAsia"/>
          <w:sz w:val="24"/>
        </w:rPr>
        <w:t>一</w:t>
      </w:r>
      <w:proofErr w:type="gramEnd"/>
      <w:r w:rsidRPr="009C55D5">
        <w:rPr>
          <w:rFonts w:ascii="宋体" w:hAnsi="宋体" w:hint="eastAsia"/>
          <w:sz w:val="24"/>
        </w:rPr>
        <w:t>个子项目，</w:t>
      </w:r>
      <w:r w:rsidR="00063100">
        <w:rPr>
          <w:rFonts w:ascii="宋体" w:hAnsi="宋体" w:hint="eastAsia"/>
          <w:sz w:val="24"/>
        </w:rPr>
        <w:t>主</w:t>
      </w:r>
      <w:r w:rsidR="00063100">
        <w:rPr>
          <w:rFonts w:ascii="宋体" w:hAnsi="宋体"/>
          <w:sz w:val="24"/>
        </w:rPr>
        <w:t>要</w:t>
      </w:r>
      <w:r w:rsidR="00063100">
        <w:rPr>
          <w:rFonts w:ascii="宋体" w:hAnsi="宋体" w:hint="eastAsia"/>
          <w:sz w:val="24"/>
        </w:rPr>
        <w:t>解</w:t>
      </w:r>
      <w:r w:rsidR="00063100">
        <w:rPr>
          <w:rFonts w:ascii="宋体" w:hAnsi="宋体"/>
          <w:sz w:val="24"/>
        </w:rPr>
        <w:t>决分布式系统中服务</w:t>
      </w:r>
      <w:r w:rsidR="00063100">
        <w:rPr>
          <w:rFonts w:ascii="宋体" w:hAnsi="宋体" w:hint="eastAsia"/>
          <w:sz w:val="24"/>
        </w:rPr>
        <w:t>命</w:t>
      </w:r>
      <w:r w:rsidR="00063100">
        <w:rPr>
          <w:rFonts w:ascii="宋体" w:hAnsi="宋体"/>
          <w:sz w:val="24"/>
        </w:rPr>
        <w:t>名</w:t>
      </w:r>
      <w:r w:rsidR="00063100">
        <w:rPr>
          <w:rFonts w:ascii="宋体" w:hAnsi="宋体" w:hint="eastAsia"/>
          <w:sz w:val="24"/>
        </w:rPr>
        <w:t>统</w:t>
      </w:r>
      <w:r w:rsidR="00063100">
        <w:rPr>
          <w:rFonts w:ascii="宋体" w:hAnsi="宋体"/>
          <w:sz w:val="24"/>
        </w:rPr>
        <w:t>一、服务状态同表以</w:t>
      </w:r>
      <w:r w:rsidR="00063100">
        <w:rPr>
          <w:rFonts w:ascii="宋体" w:hAnsi="宋体" w:hint="eastAsia"/>
          <w:sz w:val="24"/>
        </w:rPr>
        <w:t>及</w:t>
      </w:r>
      <w:r w:rsidR="00063100">
        <w:rPr>
          <w:rFonts w:ascii="宋体" w:hAnsi="宋体"/>
          <w:sz w:val="24"/>
        </w:rPr>
        <w:t>服务配置项管</w:t>
      </w:r>
      <w:r w:rsidR="00063100">
        <w:rPr>
          <w:rFonts w:ascii="宋体" w:hAnsi="宋体" w:hint="eastAsia"/>
          <w:sz w:val="24"/>
        </w:rPr>
        <w:t>理</w:t>
      </w:r>
      <w:r w:rsidR="00063100">
        <w:rPr>
          <w:rFonts w:ascii="宋体" w:hAnsi="宋体"/>
          <w:sz w:val="24"/>
        </w:rPr>
        <w:t>等问题。</w:t>
      </w:r>
    </w:p>
    <w:p w:rsid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Zookeeper 会维护一个具有</w:t>
      </w:r>
      <w:r w:rsidR="00DB76EC">
        <w:rPr>
          <w:rFonts w:ascii="宋体" w:hAnsi="宋体" w:hint="eastAsia"/>
          <w:sz w:val="24"/>
        </w:rPr>
        <w:t>树</w:t>
      </w:r>
      <w:r w:rsidR="00DB76EC">
        <w:rPr>
          <w:rFonts w:ascii="宋体" w:hAnsi="宋体"/>
          <w:sz w:val="24"/>
        </w:rPr>
        <w:t>状</w:t>
      </w:r>
      <w:r w:rsidRPr="009C55D5">
        <w:rPr>
          <w:rFonts w:ascii="宋体" w:hAnsi="宋体" w:hint="eastAsia"/>
          <w:sz w:val="24"/>
        </w:rPr>
        <w:t>层次关系的数据结构，它非常类似于一个标准的文件系统，如图</w:t>
      </w:r>
      <w:r w:rsidR="00304D52">
        <w:rPr>
          <w:rFonts w:ascii="宋体" w:hAnsi="宋体" w:hint="eastAsia"/>
          <w:sz w:val="24"/>
        </w:rPr>
        <w:t>2.2.1</w:t>
      </w:r>
      <w:r w:rsidRPr="009C55D5">
        <w:rPr>
          <w:rFonts w:ascii="宋体" w:hAnsi="宋体" w:hint="eastAsia"/>
          <w:sz w:val="24"/>
        </w:rPr>
        <w:t>所示：</w:t>
      </w:r>
    </w:p>
    <w:p w:rsidR="006B62A7" w:rsidRDefault="006B62A7" w:rsidP="009C55D5">
      <w:pPr>
        <w:pStyle w:val="af1"/>
        <w:spacing w:line="400" w:lineRule="exact"/>
        <w:ind w:firstLine="480"/>
        <w:jc w:val="left"/>
        <w:rPr>
          <w:rFonts w:ascii="宋体" w:hAnsi="宋体"/>
          <w:noProof/>
          <w:sz w:val="24"/>
        </w:rPr>
      </w:pPr>
    </w:p>
    <w:p w:rsidR="006B62A7" w:rsidRDefault="006B62A7" w:rsidP="00C13D10">
      <w:pPr>
        <w:pStyle w:val="af1"/>
        <w:spacing w:line="400" w:lineRule="exact"/>
        <w:ind w:firstLine="480"/>
        <w:rPr>
          <w:rFonts w:ascii="宋体" w:hAnsi="宋体"/>
          <w:sz w:val="24"/>
        </w:rPr>
      </w:pPr>
      <w:r w:rsidRPr="00C13D10">
        <w:rPr>
          <w:rFonts w:ascii="Kaiti SC" w:eastAsia="Kaiti SC" w:hAnsi="Kaiti SC" w:hint="eastAsia"/>
          <w:noProof/>
          <w:sz w:val="20"/>
          <w:szCs w:val="20"/>
        </w:rPr>
        <w:drawing>
          <wp:anchor distT="0" distB="0" distL="114300" distR="114300" simplePos="0" relativeHeight="251643392" behindDoc="0" locked="0" layoutInCell="1" allowOverlap="1">
            <wp:simplePos x="0" y="0"/>
            <wp:positionH relativeFrom="column">
              <wp:posOffset>304800</wp:posOffset>
            </wp:positionH>
            <wp:positionV relativeFrom="paragraph">
              <wp:posOffset>0</wp:posOffset>
            </wp:positionV>
            <wp:extent cx="3533775" cy="4410075"/>
            <wp:effectExtent l="0" t="0" r="9525" b="952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001.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3775" cy="4410075"/>
                    </a:xfrm>
                    <a:prstGeom prst="rect">
                      <a:avLst/>
                    </a:prstGeom>
                  </pic:spPr>
                </pic:pic>
              </a:graphicData>
            </a:graphic>
          </wp:anchor>
        </w:drawing>
      </w:r>
      <w:r w:rsidR="009C55D5" w:rsidRPr="00C13D10">
        <w:rPr>
          <w:rFonts w:ascii="Kaiti SC" w:eastAsia="Kaiti SC" w:hAnsi="Kaiti SC" w:hint="eastAsia"/>
          <w:sz w:val="20"/>
          <w:szCs w:val="20"/>
        </w:rPr>
        <w:t>图</w:t>
      </w:r>
      <w:r w:rsidR="001624DE">
        <w:rPr>
          <w:rFonts w:ascii="Kaiti SC" w:eastAsia="Kaiti SC" w:hAnsi="Kaiti SC" w:hint="eastAsia"/>
          <w:sz w:val="20"/>
          <w:szCs w:val="20"/>
        </w:rPr>
        <w:t xml:space="preserve"> 2.</w:t>
      </w:r>
      <w:r w:rsidR="00304D52">
        <w:rPr>
          <w:rFonts w:ascii="Kaiti SC" w:eastAsia="Kaiti SC" w:hAnsi="Kaiti SC"/>
          <w:sz w:val="20"/>
          <w:szCs w:val="20"/>
        </w:rPr>
        <w:t>2.1</w:t>
      </w:r>
      <w:r w:rsidR="009C55D5" w:rsidRPr="00C13D10">
        <w:rPr>
          <w:rFonts w:ascii="Kaiti SC" w:eastAsia="Kaiti SC" w:hAnsi="Kaiti SC" w:hint="eastAsia"/>
          <w:sz w:val="20"/>
          <w:szCs w:val="20"/>
        </w:rPr>
        <w:t xml:space="preserve"> Zookeeper 数据结构</w:t>
      </w:r>
      <w:r w:rsidR="00F81FE8" w:rsidRPr="00F81FE8">
        <w:rPr>
          <w:rFonts w:ascii="宋体" w:hAnsi="宋体" w:hint="eastAsia"/>
          <w:sz w:val="24"/>
          <w:vertAlign w:val="superscript"/>
        </w:rPr>
        <w:t>[3]</w:t>
      </w:r>
    </w:p>
    <w:p w:rsidR="009C55D5" w:rsidRDefault="000A6838" w:rsidP="009E6500">
      <w:pPr>
        <w:pStyle w:val="af1"/>
        <w:spacing w:line="400" w:lineRule="exact"/>
        <w:ind w:firstLine="480"/>
        <w:jc w:val="left"/>
        <w:rPr>
          <w:rFonts w:ascii="宋体" w:hAnsi="宋体"/>
          <w:sz w:val="24"/>
        </w:rPr>
      </w:pPr>
      <w:r>
        <w:rPr>
          <w:rFonts w:ascii="宋体" w:hAnsi="宋体" w:hint="eastAsia"/>
          <w:sz w:val="24"/>
        </w:rPr>
        <w:t>Zookeeper</w:t>
      </w:r>
      <w:r>
        <w:rPr>
          <w:rFonts w:ascii="宋体" w:hAnsi="宋体"/>
          <w:sz w:val="24"/>
        </w:rPr>
        <w:t>服务的节点是基于路径</w:t>
      </w:r>
      <w:r>
        <w:rPr>
          <w:rFonts w:ascii="宋体" w:hAnsi="宋体" w:hint="eastAsia"/>
          <w:sz w:val="24"/>
        </w:rPr>
        <w:t>标</w:t>
      </w:r>
      <w:r>
        <w:rPr>
          <w:rFonts w:ascii="宋体" w:hAnsi="宋体"/>
          <w:sz w:val="24"/>
        </w:rPr>
        <w:t>识的，</w:t>
      </w:r>
      <w:r>
        <w:rPr>
          <w:rFonts w:ascii="宋体" w:hAnsi="宋体" w:hint="eastAsia"/>
          <w:sz w:val="24"/>
        </w:rPr>
        <w:t>每</w:t>
      </w:r>
      <w:r>
        <w:rPr>
          <w:rFonts w:ascii="宋体" w:hAnsi="宋体"/>
          <w:sz w:val="24"/>
        </w:rPr>
        <w:t>个节点可以有子节点</w:t>
      </w:r>
      <w:r>
        <w:rPr>
          <w:rFonts w:ascii="宋体" w:hAnsi="宋体" w:hint="eastAsia"/>
          <w:sz w:val="24"/>
        </w:rPr>
        <w:t>在</w:t>
      </w:r>
      <w:r>
        <w:rPr>
          <w:rFonts w:ascii="宋体" w:hAnsi="宋体"/>
          <w:sz w:val="24"/>
        </w:rPr>
        <w:t>同一</w:t>
      </w:r>
      <w:r>
        <w:rPr>
          <w:rFonts w:ascii="宋体" w:hAnsi="宋体" w:hint="eastAsia"/>
          <w:sz w:val="24"/>
        </w:rPr>
        <w:t>目</w:t>
      </w:r>
      <w:r>
        <w:rPr>
          <w:rFonts w:ascii="宋体" w:hAnsi="宋体"/>
          <w:sz w:val="24"/>
        </w:rPr>
        <w:t>录下的名称唯一。Zookeeper</w:t>
      </w:r>
      <w:r>
        <w:rPr>
          <w:rFonts w:ascii="宋体" w:hAnsi="宋体" w:hint="eastAsia"/>
          <w:sz w:val="24"/>
        </w:rPr>
        <w:t>提</w:t>
      </w:r>
      <w:r>
        <w:rPr>
          <w:rFonts w:ascii="宋体" w:hAnsi="宋体"/>
          <w:sz w:val="24"/>
        </w:rPr>
        <w:t>供了对节点变化的监听器，使</w:t>
      </w:r>
      <w:r>
        <w:rPr>
          <w:rFonts w:ascii="宋体" w:hAnsi="宋体" w:hint="eastAsia"/>
          <w:sz w:val="24"/>
        </w:rPr>
        <w:t>应</w:t>
      </w:r>
      <w:r>
        <w:rPr>
          <w:rFonts w:ascii="宋体" w:hAnsi="宋体"/>
          <w:sz w:val="24"/>
        </w:rPr>
        <w:t>用可</w:t>
      </w:r>
      <w:r>
        <w:rPr>
          <w:rFonts w:ascii="宋体" w:hAnsi="宋体" w:hint="eastAsia"/>
          <w:sz w:val="24"/>
        </w:rPr>
        <w:t>以</w:t>
      </w:r>
      <w:r>
        <w:rPr>
          <w:rFonts w:ascii="宋体" w:hAnsi="宋体"/>
          <w:sz w:val="24"/>
        </w:rPr>
        <w:t>随时得</w:t>
      </w:r>
      <w:r>
        <w:rPr>
          <w:rFonts w:ascii="宋体" w:hAnsi="宋体" w:hint="eastAsia"/>
          <w:sz w:val="24"/>
        </w:rPr>
        <w:t>到</w:t>
      </w:r>
      <w:r>
        <w:rPr>
          <w:rFonts w:ascii="宋体" w:hAnsi="宋体"/>
          <w:sz w:val="24"/>
        </w:rPr>
        <w:t>点节</w:t>
      </w:r>
      <w:r w:rsidR="00FB2902">
        <w:rPr>
          <w:rFonts w:ascii="宋体" w:hAnsi="宋体" w:hint="eastAsia"/>
          <w:sz w:val="24"/>
        </w:rPr>
        <w:t>点</w:t>
      </w:r>
      <w:r>
        <w:rPr>
          <w:rFonts w:ascii="宋体" w:hAnsi="宋体"/>
          <w:sz w:val="24"/>
        </w:rPr>
        <w:t>变化的</w:t>
      </w:r>
      <w:r>
        <w:rPr>
          <w:rFonts w:ascii="宋体" w:hAnsi="宋体" w:hint="eastAsia"/>
          <w:sz w:val="24"/>
        </w:rPr>
        <w:t>通</w:t>
      </w:r>
      <w:r>
        <w:rPr>
          <w:rFonts w:ascii="宋体" w:hAnsi="宋体"/>
          <w:sz w:val="24"/>
        </w:rPr>
        <w:t>知。工</w:t>
      </w:r>
      <w:r>
        <w:rPr>
          <w:rFonts w:ascii="宋体" w:hAnsi="宋体" w:hint="eastAsia"/>
          <w:sz w:val="24"/>
        </w:rPr>
        <w:t>作</w:t>
      </w:r>
      <w:r>
        <w:rPr>
          <w:rFonts w:ascii="宋体" w:hAnsi="宋体"/>
          <w:sz w:val="24"/>
        </w:rPr>
        <w:t>圈的</w:t>
      </w:r>
      <w:r>
        <w:rPr>
          <w:rFonts w:ascii="宋体" w:hAnsi="宋体" w:hint="eastAsia"/>
          <w:sz w:val="24"/>
        </w:rPr>
        <w:t>环</w:t>
      </w:r>
      <w:r>
        <w:rPr>
          <w:rFonts w:ascii="宋体" w:hAnsi="宋体"/>
          <w:sz w:val="24"/>
        </w:rPr>
        <w:t>境配置</w:t>
      </w:r>
      <w:r>
        <w:rPr>
          <w:rFonts w:ascii="宋体" w:hAnsi="宋体" w:hint="eastAsia"/>
          <w:sz w:val="24"/>
        </w:rPr>
        <w:t>变</w:t>
      </w:r>
      <w:r>
        <w:rPr>
          <w:rFonts w:ascii="宋体" w:hAnsi="宋体"/>
          <w:sz w:val="24"/>
        </w:rPr>
        <w:t>量就是</w:t>
      </w:r>
      <w:r>
        <w:rPr>
          <w:rFonts w:ascii="宋体" w:hAnsi="宋体" w:hint="eastAsia"/>
          <w:sz w:val="24"/>
        </w:rPr>
        <w:t>基</w:t>
      </w:r>
      <w:r>
        <w:rPr>
          <w:rFonts w:ascii="宋体" w:hAnsi="宋体"/>
          <w:sz w:val="24"/>
        </w:rPr>
        <w:t>于这个监听器来实现的</w:t>
      </w:r>
      <w:r>
        <w:rPr>
          <w:rFonts w:ascii="宋体" w:hAnsi="宋体" w:hint="eastAsia"/>
          <w:sz w:val="24"/>
        </w:rPr>
        <w:t>。</w:t>
      </w:r>
    </w:p>
    <w:p w:rsidR="009C55D5" w:rsidRPr="00B31567" w:rsidRDefault="00246924" w:rsidP="00B55083">
      <w:pPr>
        <w:pStyle w:val="3"/>
        <w:spacing w:line="400" w:lineRule="exact"/>
        <w:ind w:left="826" w:hangingChars="343" w:hanging="826"/>
        <w:rPr>
          <w:sz w:val="24"/>
        </w:rPr>
      </w:pPr>
      <w:bookmarkStart w:id="9" w:name="_Toc455229041"/>
      <w:r w:rsidRPr="00B31567">
        <w:rPr>
          <w:rFonts w:hint="eastAsia"/>
          <w:sz w:val="24"/>
        </w:rPr>
        <w:t>服务器缓存服务</w:t>
      </w:r>
      <w:r w:rsidRPr="00B31567">
        <w:rPr>
          <w:rFonts w:hint="eastAsia"/>
          <w:sz w:val="24"/>
        </w:rPr>
        <w:t xml:space="preserve">  Redis</w:t>
      </w:r>
      <w:bookmarkEnd w:id="9"/>
    </w:p>
    <w:p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Redis 是一个开源（BSD许可）的</w:t>
      </w:r>
      <w:r w:rsidR="00121695">
        <w:rPr>
          <w:rFonts w:ascii="宋体" w:hAnsi="宋体" w:hint="eastAsia"/>
          <w:sz w:val="24"/>
        </w:rPr>
        <w:t>，</w:t>
      </w:r>
      <w:r w:rsidRPr="009C55D5">
        <w:rPr>
          <w:rFonts w:ascii="宋体" w:hAnsi="宋体" w:hint="eastAsia"/>
          <w:sz w:val="24"/>
        </w:rPr>
        <w:t>内存中的数据结构存储系统，它可以用作数据库、缓存和消息中间件</w:t>
      </w:r>
      <w:r w:rsidR="00121695">
        <w:rPr>
          <w:rFonts w:ascii="宋体" w:hAnsi="宋体" w:hint="eastAsia"/>
          <w:sz w:val="24"/>
        </w:rPr>
        <w:t>。</w:t>
      </w:r>
      <w:r w:rsidRPr="009C55D5">
        <w:rPr>
          <w:rFonts w:ascii="宋体" w:hAnsi="宋体" w:hint="eastAsia"/>
          <w:sz w:val="24"/>
        </w:rPr>
        <w:t>它支持多种类型的数据结构，如字符串（strings），散列（hashes），列表（lists），集合（sets），有序集合（sorted sets）与范围查询，bitmaps，hyperloglogs和地理空间（geospatial）索引半径查询</w:t>
      </w:r>
      <w:r w:rsidR="00121695">
        <w:rPr>
          <w:rFonts w:ascii="宋体" w:hAnsi="宋体" w:hint="eastAsia"/>
          <w:sz w:val="24"/>
        </w:rPr>
        <w:t>。</w:t>
      </w:r>
      <w:r w:rsidRPr="009C55D5">
        <w:rPr>
          <w:rFonts w:ascii="宋体" w:hAnsi="宋体" w:hint="eastAsia"/>
          <w:sz w:val="24"/>
        </w:rPr>
        <w:t>Redis 内置了复制（replication），LUA脚本（Lua scripting），LRU驱动事件（LRU eviction），事务（transactions）和不同级别的磁盘持久化（persistence）</w:t>
      </w:r>
      <w:r w:rsidR="00DF1BBB">
        <w:rPr>
          <w:rFonts w:ascii="宋体" w:hAnsi="宋体" w:hint="eastAsia"/>
          <w:sz w:val="24"/>
        </w:rPr>
        <w:t>，</w:t>
      </w:r>
      <w:r w:rsidRPr="009C55D5">
        <w:rPr>
          <w:rFonts w:ascii="宋体" w:hAnsi="宋体" w:hint="eastAsia"/>
          <w:sz w:val="24"/>
        </w:rPr>
        <w:t>并通过Redis哨兵（Sentinel）和自动分区（Cluster）提供高可用性（high availability）</w:t>
      </w:r>
      <w:r w:rsidR="00121695">
        <w:rPr>
          <w:rFonts w:ascii="宋体" w:hAnsi="宋体" w:hint="eastAsia"/>
          <w:sz w:val="24"/>
        </w:rPr>
        <w:t>。</w:t>
      </w:r>
    </w:p>
    <w:p w:rsidR="009C55D5" w:rsidRPr="009C55D5" w:rsidRDefault="007E2E39" w:rsidP="009C55D5">
      <w:pPr>
        <w:pStyle w:val="af1"/>
        <w:spacing w:line="400" w:lineRule="exact"/>
        <w:ind w:firstLine="480"/>
        <w:jc w:val="left"/>
        <w:rPr>
          <w:rFonts w:ascii="宋体" w:hAnsi="宋体"/>
          <w:sz w:val="24"/>
        </w:rPr>
      </w:pPr>
      <w:r>
        <w:rPr>
          <w:rFonts w:ascii="宋体" w:hAnsi="宋体" w:hint="eastAsia"/>
          <w:sz w:val="24"/>
        </w:rPr>
        <w:lastRenderedPageBreak/>
        <w:t>可以对这些类型执行原子操作，例</w:t>
      </w:r>
      <w:r w:rsidR="009C55D5" w:rsidRPr="009C55D5">
        <w:rPr>
          <w:rFonts w:ascii="宋体" w:hAnsi="宋体" w:hint="eastAsia"/>
          <w:sz w:val="24"/>
        </w:rPr>
        <w:t>如：字符串（strings）的append 命令</w:t>
      </w:r>
      <w:r w:rsidR="00121695">
        <w:rPr>
          <w:rFonts w:ascii="宋体" w:hAnsi="宋体" w:hint="eastAsia"/>
          <w:sz w:val="24"/>
        </w:rPr>
        <w:t>；</w:t>
      </w:r>
      <w:r w:rsidR="009C55D5" w:rsidRPr="009C55D5">
        <w:rPr>
          <w:rFonts w:ascii="宋体" w:hAnsi="宋体" w:hint="eastAsia"/>
          <w:sz w:val="24"/>
        </w:rPr>
        <w:t>散列（hashes）的hincrby命令</w:t>
      </w:r>
      <w:r w:rsidR="00121695">
        <w:rPr>
          <w:rFonts w:ascii="宋体" w:hAnsi="宋体" w:hint="eastAsia"/>
          <w:sz w:val="24"/>
        </w:rPr>
        <w:t>；</w:t>
      </w:r>
      <w:r w:rsidR="009C55D5" w:rsidRPr="009C55D5">
        <w:rPr>
          <w:rFonts w:ascii="宋体" w:hAnsi="宋体" w:hint="eastAsia"/>
          <w:sz w:val="24"/>
        </w:rPr>
        <w:t>列表（lists）的lpush命令</w:t>
      </w:r>
      <w:r w:rsidR="00121695">
        <w:rPr>
          <w:rFonts w:ascii="宋体" w:hAnsi="宋体" w:hint="eastAsia"/>
          <w:sz w:val="24"/>
        </w:rPr>
        <w:t>；</w:t>
      </w:r>
      <w:r w:rsidR="009C55D5" w:rsidRPr="009C55D5">
        <w:rPr>
          <w:rFonts w:ascii="宋体" w:hAnsi="宋体" w:hint="eastAsia"/>
          <w:sz w:val="24"/>
        </w:rPr>
        <w:t>集合（sets）计算交集sinter命令，计算并集union命令和计算差集sdiff命令</w:t>
      </w:r>
      <w:r w:rsidR="00121695">
        <w:rPr>
          <w:rFonts w:ascii="宋体" w:hAnsi="宋体" w:hint="eastAsia"/>
          <w:sz w:val="24"/>
        </w:rPr>
        <w:t>；</w:t>
      </w:r>
      <w:r w:rsidR="009C55D5" w:rsidRPr="009C55D5">
        <w:rPr>
          <w:rFonts w:ascii="宋体" w:hAnsi="宋体" w:hint="eastAsia"/>
          <w:sz w:val="24"/>
        </w:rPr>
        <w:t>或者在有序集合（sorted sets）里面获取成员的最高排名zrangebyscore命令</w:t>
      </w:r>
      <w:r w:rsidR="00121695">
        <w:rPr>
          <w:rFonts w:ascii="宋体" w:hAnsi="宋体" w:hint="eastAsia"/>
          <w:sz w:val="24"/>
        </w:rPr>
        <w:t>。</w:t>
      </w:r>
    </w:p>
    <w:p w:rsidR="00246924" w:rsidRDefault="009C55D5" w:rsidP="009C55D5">
      <w:pPr>
        <w:pStyle w:val="af1"/>
        <w:spacing w:line="400" w:lineRule="exact"/>
        <w:ind w:firstLine="480"/>
        <w:jc w:val="left"/>
        <w:rPr>
          <w:rFonts w:ascii="宋体" w:hAnsi="宋体"/>
          <w:sz w:val="24"/>
        </w:rPr>
      </w:pPr>
      <w:r w:rsidRPr="009C55D5">
        <w:rPr>
          <w:rFonts w:ascii="宋体" w:hAnsi="宋体" w:hint="eastAsia"/>
          <w:sz w:val="24"/>
        </w:rPr>
        <w:t>为了实现其卓越的性能</w:t>
      </w:r>
      <w:r w:rsidR="00DF1BBB">
        <w:rPr>
          <w:rFonts w:ascii="宋体" w:hAnsi="宋体" w:hint="eastAsia"/>
          <w:sz w:val="24"/>
        </w:rPr>
        <w:t>，</w:t>
      </w:r>
      <w:r w:rsidRPr="009C55D5">
        <w:rPr>
          <w:rFonts w:ascii="宋体" w:hAnsi="宋体" w:hint="eastAsia"/>
          <w:sz w:val="24"/>
        </w:rPr>
        <w:t>Redis 采用运行在内存中的数据集工作方式</w:t>
      </w:r>
      <w:r w:rsidR="00121695">
        <w:rPr>
          <w:rFonts w:ascii="宋体" w:hAnsi="宋体" w:hint="eastAsia"/>
          <w:sz w:val="24"/>
        </w:rPr>
        <w:t>。</w:t>
      </w:r>
      <w:r w:rsidR="007851F5">
        <w:rPr>
          <w:rFonts w:ascii="宋体" w:hAnsi="宋体" w:hint="eastAsia"/>
          <w:sz w:val="24"/>
        </w:rPr>
        <w:t>根据实</w:t>
      </w:r>
      <w:r w:rsidR="007851F5">
        <w:rPr>
          <w:rFonts w:ascii="宋体" w:hAnsi="宋体"/>
          <w:sz w:val="24"/>
        </w:rPr>
        <w:t>际</w:t>
      </w:r>
      <w:r w:rsidRPr="009C55D5">
        <w:rPr>
          <w:rFonts w:ascii="宋体" w:hAnsi="宋体" w:hint="eastAsia"/>
          <w:sz w:val="24"/>
        </w:rPr>
        <w:t>的使用情况</w:t>
      </w:r>
      <w:r w:rsidR="00DF1BBB">
        <w:rPr>
          <w:rFonts w:ascii="宋体" w:hAnsi="宋体" w:hint="eastAsia"/>
          <w:sz w:val="24"/>
        </w:rPr>
        <w:t>，</w:t>
      </w:r>
      <w:r w:rsidR="007851F5">
        <w:rPr>
          <w:rFonts w:ascii="宋体" w:hAnsi="宋体" w:hint="eastAsia"/>
          <w:sz w:val="24"/>
        </w:rPr>
        <w:t>系</w:t>
      </w:r>
      <w:r w:rsidR="007851F5">
        <w:rPr>
          <w:rFonts w:ascii="宋体" w:hAnsi="宋体"/>
          <w:sz w:val="24"/>
        </w:rPr>
        <w:t>统</w:t>
      </w:r>
      <w:r w:rsidRPr="009C55D5">
        <w:rPr>
          <w:rFonts w:ascii="宋体" w:hAnsi="宋体" w:hint="eastAsia"/>
          <w:sz w:val="24"/>
        </w:rPr>
        <w:t>可以每隔一定时间将数据集导出到磁盘</w:t>
      </w:r>
      <w:r w:rsidR="00DF1BBB">
        <w:rPr>
          <w:rFonts w:ascii="宋体" w:hAnsi="宋体" w:hint="eastAsia"/>
          <w:sz w:val="24"/>
        </w:rPr>
        <w:t>，</w:t>
      </w:r>
      <w:r w:rsidRPr="009C55D5">
        <w:rPr>
          <w:rFonts w:ascii="宋体" w:hAnsi="宋体" w:hint="eastAsia"/>
          <w:sz w:val="24"/>
        </w:rPr>
        <w:t>或者追加到命令日志中</w:t>
      </w:r>
      <w:r w:rsidR="00121695">
        <w:rPr>
          <w:rFonts w:ascii="宋体" w:hAnsi="宋体" w:hint="eastAsia"/>
          <w:sz w:val="24"/>
        </w:rPr>
        <w:t>。</w:t>
      </w:r>
      <w:r w:rsidR="007851F5">
        <w:rPr>
          <w:rFonts w:ascii="宋体" w:hAnsi="宋体" w:hint="eastAsia"/>
          <w:sz w:val="24"/>
        </w:rPr>
        <w:t>同时</w:t>
      </w:r>
      <w:r w:rsidRPr="009C55D5">
        <w:rPr>
          <w:rFonts w:ascii="宋体" w:hAnsi="宋体" w:hint="eastAsia"/>
          <w:sz w:val="24"/>
        </w:rPr>
        <w:t>也可以关闭持久化功能，将Redis作为一个高效的网络的缓存数据功能使用</w:t>
      </w:r>
      <w:r w:rsidR="00121695">
        <w:rPr>
          <w:rFonts w:ascii="宋体" w:hAnsi="宋体" w:hint="eastAsia"/>
          <w:sz w:val="24"/>
        </w:rPr>
        <w:t>。</w:t>
      </w:r>
      <w:r w:rsidRPr="009C55D5">
        <w:rPr>
          <w:rFonts w:ascii="宋体" w:hAnsi="宋体" w:hint="eastAsia"/>
          <w:sz w:val="24"/>
        </w:rPr>
        <w:t>Redis 同样支持主从复制（能自动重连和网络断开时自动重新同步），并且第一次同步是快速的非阻塞试的同步</w:t>
      </w:r>
      <w:r w:rsidR="00121695">
        <w:rPr>
          <w:rFonts w:ascii="宋体" w:hAnsi="宋体" w:hint="eastAsia"/>
          <w:sz w:val="24"/>
        </w:rPr>
        <w:t>。</w:t>
      </w:r>
      <w:r w:rsidR="00A02BE8" w:rsidRPr="00A02BE8">
        <w:rPr>
          <w:rFonts w:ascii="宋体" w:hAnsi="宋体" w:hint="eastAsia"/>
          <w:sz w:val="24"/>
          <w:vertAlign w:val="superscript"/>
        </w:rPr>
        <w:t>[5]</w:t>
      </w:r>
    </w:p>
    <w:p w:rsidR="004029C9" w:rsidRPr="005032EC" w:rsidRDefault="00FB2902" w:rsidP="00B55083">
      <w:pPr>
        <w:pStyle w:val="3"/>
        <w:spacing w:line="400" w:lineRule="exact"/>
        <w:ind w:left="826" w:hangingChars="343" w:hanging="826"/>
        <w:rPr>
          <w:sz w:val="24"/>
        </w:rPr>
      </w:pPr>
      <w:bookmarkStart w:id="10" w:name="_Toc455229042"/>
      <w:r>
        <w:rPr>
          <w:rFonts w:hint="eastAsia"/>
          <w:sz w:val="24"/>
        </w:rPr>
        <w:t>NoSQL</w:t>
      </w:r>
      <w:r w:rsidR="004029C9" w:rsidRPr="005032EC">
        <w:rPr>
          <w:rFonts w:hint="eastAsia"/>
          <w:sz w:val="24"/>
        </w:rPr>
        <w:t>数据库</w:t>
      </w:r>
      <w:r w:rsidR="004029C9" w:rsidRPr="005032EC">
        <w:rPr>
          <w:rFonts w:hint="eastAsia"/>
          <w:sz w:val="24"/>
        </w:rPr>
        <w:t xml:space="preserve"> MongoDB</w:t>
      </w:r>
      <w:bookmarkEnd w:id="10"/>
    </w:p>
    <w:p w:rsidR="00FC05CD" w:rsidRPr="00FC05CD" w:rsidRDefault="00FC05CD" w:rsidP="00FC05CD">
      <w:pPr>
        <w:pStyle w:val="af1"/>
        <w:spacing w:line="400" w:lineRule="exact"/>
        <w:ind w:firstLine="480"/>
        <w:jc w:val="left"/>
        <w:rPr>
          <w:rFonts w:ascii="宋体" w:hAnsi="宋体"/>
          <w:sz w:val="24"/>
        </w:rPr>
      </w:pPr>
      <w:r w:rsidRPr="00FC05CD">
        <w:rPr>
          <w:rFonts w:ascii="宋体" w:hAnsi="宋体"/>
          <w:sz w:val="24"/>
        </w:rPr>
        <w:t>MongoDB</w:t>
      </w:r>
      <w:r w:rsidRPr="00FC05CD">
        <w:rPr>
          <w:rFonts w:ascii="宋体" w:hAnsi="宋体" w:hint="eastAsia"/>
          <w:sz w:val="24"/>
        </w:rPr>
        <w:t>是一个开源文档数据库，提供高性能、高可用性和弹性扩展。</w:t>
      </w:r>
    </w:p>
    <w:p w:rsidR="00FC05CD" w:rsidRPr="00FC05CD" w:rsidRDefault="00FC05CD" w:rsidP="00FC05CD">
      <w:pPr>
        <w:pStyle w:val="af1"/>
        <w:spacing w:line="400" w:lineRule="exact"/>
        <w:ind w:firstLine="480"/>
        <w:jc w:val="left"/>
        <w:rPr>
          <w:rFonts w:ascii="宋体" w:hAnsi="宋体"/>
          <w:sz w:val="24"/>
        </w:rPr>
      </w:pPr>
      <w:r w:rsidRPr="00FC05CD">
        <w:rPr>
          <w:rFonts w:ascii="宋体" w:hAnsi="宋体"/>
          <w:sz w:val="24"/>
        </w:rPr>
        <w:t>MongoDB</w:t>
      </w:r>
      <w:r w:rsidRPr="00FC05CD">
        <w:rPr>
          <w:rFonts w:ascii="宋体" w:hAnsi="宋体" w:hint="eastAsia"/>
          <w:sz w:val="24"/>
        </w:rPr>
        <w:t>的文档结构是若干由</w:t>
      </w:r>
      <w:proofErr w:type="gramStart"/>
      <w:r w:rsidRPr="00FC05CD">
        <w:rPr>
          <w:rFonts w:ascii="宋体" w:hAnsi="宋体" w:hint="eastAsia"/>
          <w:sz w:val="24"/>
        </w:rPr>
        <w:t>个</w:t>
      </w:r>
      <w:proofErr w:type="gramEnd"/>
      <w:r w:rsidRPr="00FC05CD">
        <w:rPr>
          <w:rFonts w:ascii="宋体" w:hAnsi="宋体"/>
          <w:sz w:val="24"/>
        </w:rPr>
        <w:t>key</w:t>
      </w:r>
      <w:r w:rsidRPr="00FC05CD">
        <w:rPr>
          <w:rFonts w:ascii="宋体" w:hAnsi="宋体" w:hint="eastAsia"/>
          <w:sz w:val="24"/>
        </w:rPr>
        <w:t>和</w:t>
      </w:r>
      <w:r w:rsidRPr="00FC05CD">
        <w:rPr>
          <w:rFonts w:ascii="宋体" w:hAnsi="宋体"/>
          <w:sz w:val="24"/>
        </w:rPr>
        <w:t>value</w:t>
      </w:r>
      <w:r w:rsidRPr="00FC05CD">
        <w:rPr>
          <w:rFonts w:ascii="宋体" w:hAnsi="宋体" w:hint="eastAsia"/>
          <w:sz w:val="24"/>
        </w:rPr>
        <w:t>组成键值对构成的。</w:t>
      </w:r>
      <w:r w:rsidRPr="00FC05CD">
        <w:rPr>
          <w:rFonts w:ascii="宋体" w:hAnsi="宋体"/>
          <w:sz w:val="24"/>
        </w:rPr>
        <w:t>MongoDB</w:t>
      </w:r>
      <w:r w:rsidRPr="00FC05CD">
        <w:rPr>
          <w:rFonts w:ascii="宋体" w:hAnsi="宋体" w:hint="eastAsia"/>
          <w:sz w:val="24"/>
        </w:rPr>
        <w:t>文档类似于</w:t>
      </w:r>
      <w:r w:rsidRPr="00FC05CD">
        <w:rPr>
          <w:rFonts w:ascii="宋体" w:hAnsi="宋体"/>
          <w:sz w:val="24"/>
        </w:rPr>
        <w:t>JSON</w:t>
      </w:r>
      <w:r w:rsidRPr="00FC05CD">
        <w:rPr>
          <w:rFonts w:ascii="宋体" w:hAnsi="宋体" w:hint="eastAsia"/>
          <w:sz w:val="24"/>
        </w:rPr>
        <w:t>对象。字段的值可能包括其他文档、数组和数组的文档。在绝大多数的编程语言中，MongoDB中的文档</w:t>
      </w:r>
      <w:r w:rsidRPr="00FC05CD">
        <w:rPr>
          <w:rFonts w:ascii="宋体" w:hAnsi="宋体"/>
          <w:sz w:val="24"/>
        </w:rPr>
        <w:t>(</w:t>
      </w:r>
      <w:r w:rsidRPr="00FC05CD">
        <w:rPr>
          <w:rFonts w:ascii="宋体" w:hAnsi="宋体" w:hint="eastAsia"/>
          <w:sz w:val="24"/>
        </w:rPr>
        <w:t>即对象</w:t>
      </w:r>
      <w:r w:rsidRPr="00FC05CD">
        <w:rPr>
          <w:rFonts w:ascii="宋体" w:hAnsi="宋体"/>
          <w:sz w:val="24"/>
        </w:rPr>
        <w:t>)</w:t>
      </w:r>
      <w:r w:rsidRPr="00FC05CD">
        <w:rPr>
          <w:rFonts w:ascii="宋体" w:hAnsi="宋体" w:hint="eastAsia"/>
          <w:sz w:val="24"/>
        </w:rPr>
        <w:t>可以对应到本地数据类型。 文档和数组形式的数据组织方式减少非常耗损性能的表的外连接。</w:t>
      </w:r>
    </w:p>
    <w:p w:rsidR="00FC05CD" w:rsidRPr="00FC05CD" w:rsidRDefault="00FC05CD" w:rsidP="00FC05CD">
      <w:pPr>
        <w:pStyle w:val="af1"/>
        <w:spacing w:line="400" w:lineRule="exact"/>
        <w:ind w:firstLine="480"/>
        <w:jc w:val="left"/>
        <w:rPr>
          <w:rFonts w:ascii="宋体" w:hAnsi="宋体"/>
          <w:sz w:val="24"/>
        </w:rPr>
      </w:pPr>
      <w:r w:rsidRPr="00FC05CD">
        <w:rPr>
          <w:rFonts w:ascii="宋体" w:hAnsi="宋体"/>
          <w:sz w:val="24"/>
        </w:rPr>
        <w:t>MongoDB</w:t>
      </w:r>
      <w:r w:rsidRPr="00FC05CD">
        <w:rPr>
          <w:rFonts w:ascii="宋体" w:hAnsi="宋体" w:hint="eastAsia"/>
          <w:sz w:val="24"/>
        </w:rPr>
        <w:t>提供高性能的数据持久性。对于嵌入式数据模型提供支持，减少了数据库系统的</w:t>
      </w:r>
      <w:r w:rsidRPr="00FC05CD">
        <w:rPr>
          <w:rFonts w:ascii="宋体" w:hAnsi="宋体"/>
          <w:sz w:val="24"/>
        </w:rPr>
        <w:t>I / O</w:t>
      </w:r>
      <w:r w:rsidRPr="00FC05CD">
        <w:rPr>
          <w:rFonts w:ascii="宋体" w:hAnsi="宋体" w:hint="eastAsia"/>
          <w:sz w:val="24"/>
        </w:rPr>
        <w:t>活动。</w:t>
      </w:r>
      <w:r w:rsidRPr="00FC05CD">
        <w:rPr>
          <w:rFonts w:ascii="宋体" w:hAnsi="宋体"/>
          <w:sz w:val="24"/>
        </w:rPr>
        <w:t>MongoDB</w:t>
      </w:r>
      <w:r w:rsidRPr="00FC05CD">
        <w:rPr>
          <w:rFonts w:ascii="宋体" w:hAnsi="宋体" w:hint="eastAsia"/>
          <w:sz w:val="24"/>
        </w:rPr>
        <w:t>索引支持从文档和可以包含密钥和数组更快的执行查询，支持丰富的查询语言，支持读写操作以及：数据聚合、文本搜索和地理空间查询。</w:t>
      </w:r>
    </w:p>
    <w:p w:rsidR="00FC05CD" w:rsidRPr="00FC05CD" w:rsidRDefault="00FC05CD" w:rsidP="00FC05CD">
      <w:pPr>
        <w:pStyle w:val="af1"/>
        <w:spacing w:line="400" w:lineRule="exact"/>
        <w:ind w:firstLine="480"/>
        <w:jc w:val="left"/>
        <w:rPr>
          <w:rFonts w:ascii="宋体" w:hAnsi="宋体"/>
          <w:sz w:val="24"/>
        </w:rPr>
      </w:pPr>
      <w:r w:rsidRPr="00FC05CD">
        <w:rPr>
          <w:rFonts w:ascii="宋体" w:hAnsi="宋体"/>
          <w:sz w:val="24"/>
        </w:rPr>
        <w:t>MongoDB</w:t>
      </w:r>
      <w:r w:rsidR="00BE36F9">
        <w:rPr>
          <w:rFonts w:ascii="宋体" w:hAnsi="宋体" w:hint="eastAsia"/>
          <w:sz w:val="24"/>
        </w:rPr>
        <w:t>的复制</w:t>
      </w:r>
      <w:r w:rsidR="00BE36F9">
        <w:rPr>
          <w:rFonts w:ascii="宋体" w:hAnsi="宋体"/>
          <w:sz w:val="24"/>
        </w:rPr>
        <w:t>集</w:t>
      </w:r>
      <w:r w:rsidRPr="00FC05CD">
        <w:rPr>
          <w:rFonts w:ascii="宋体" w:hAnsi="宋体" w:hint="eastAsia"/>
          <w:sz w:val="24"/>
        </w:rPr>
        <w:t>功能，称为副本集</w:t>
      </w:r>
      <w:r w:rsidRPr="00FC05CD">
        <w:rPr>
          <w:rFonts w:ascii="宋体" w:hAnsi="宋体"/>
          <w:sz w:val="24"/>
        </w:rPr>
        <w:t>,</w:t>
      </w:r>
      <w:r w:rsidRPr="00FC05CD">
        <w:rPr>
          <w:rFonts w:ascii="宋体" w:hAnsi="宋体" w:hint="eastAsia"/>
          <w:sz w:val="24"/>
        </w:rPr>
        <w:t>提供：自动故障转移和数据冗余。</w:t>
      </w:r>
    </w:p>
    <w:p w:rsidR="00246924" w:rsidRPr="00FC05CD" w:rsidRDefault="00FC05CD" w:rsidP="00FC05CD">
      <w:pPr>
        <w:pStyle w:val="af1"/>
        <w:spacing w:line="400" w:lineRule="exact"/>
        <w:ind w:firstLine="480"/>
        <w:jc w:val="left"/>
        <w:rPr>
          <w:rFonts w:ascii="宋体" w:hAnsi="宋体"/>
          <w:sz w:val="24"/>
        </w:rPr>
      </w:pPr>
      <w:r w:rsidRPr="00FC05CD">
        <w:rPr>
          <w:rFonts w:ascii="宋体" w:hAnsi="宋体" w:hint="eastAsia"/>
          <w:sz w:val="24"/>
        </w:rPr>
        <w:t>水平可伸缩性。</w:t>
      </w:r>
      <w:r w:rsidRPr="00FC05CD">
        <w:rPr>
          <w:rFonts w:ascii="宋体" w:hAnsi="宋体"/>
          <w:sz w:val="24"/>
        </w:rPr>
        <w:t>MongoDB</w:t>
      </w:r>
      <w:r w:rsidRPr="00FC05CD">
        <w:rPr>
          <w:rFonts w:ascii="宋体" w:hAnsi="宋体" w:hint="eastAsia"/>
          <w:sz w:val="24"/>
        </w:rPr>
        <w:t>提供水平可伸缩性的核心功能</w:t>
      </w:r>
      <w:r w:rsidRPr="00FC05CD">
        <w:rPr>
          <w:rFonts w:ascii="宋体" w:hAnsi="宋体"/>
          <w:sz w:val="24"/>
        </w:rPr>
        <w:t>:</w:t>
      </w:r>
      <w:r w:rsidRPr="00FC05CD">
        <w:rPr>
          <w:rFonts w:ascii="宋体" w:hAnsi="宋体" w:hint="eastAsia"/>
          <w:sz w:val="24"/>
        </w:rPr>
        <w:t>分片跨一组机器分布数据、标记清楚分片允许数据引导到特定的分片</w:t>
      </w:r>
      <w:r w:rsidRPr="00FC05CD">
        <w:rPr>
          <w:rFonts w:ascii="宋体" w:hAnsi="宋体"/>
          <w:sz w:val="24"/>
        </w:rPr>
        <w:t>,</w:t>
      </w:r>
      <w:r w:rsidRPr="00FC05CD">
        <w:rPr>
          <w:rFonts w:ascii="宋体" w:hAnsi="宋体" w:hint="eastAsia"/>
          <w:sz w:val="24"/>
        </w:rPr>
        <w:t>如考虑地理分布的碎片、支持多种存储引擎。</w:t>
      </w:r>
      <w:r w:rsidRPr="00FC05CD">
        <w:rPr>
          <w:rFonts w:ascii="宋体" w:hAnsi="宋体"/>
          <w:sz w:val="24"/>
        </w:rPr>
        <w:t>MongoDB</w:t>
      </w:r>
      <w:r w:rsidRPr="00FC05CD">
        <w:rPr>
          <w:rFonts w:ascii="宋体" w:hAnsi="宋体" w:hint="eastAsia"/>
          <w:sz w:val="24"/>
        </w:rPr>
        <w:t>支持多个存储引擎，如</w:t>
      </w:r>
      <w:r w:rsidRPr="00FC05CD">
        <w:rPr>
          <w:rFonts w:ascii="宋体" w:hAnsi="宋体"/>
          <w:sz w:val="24"/>
        </w:rPr>
        <w:t>:WiredTiger</w:t>
      </w:r>
      <w:r w:rsidRPr="00FC05CD">
        <w:rPr>
          <w:rFonts w:ascii="宋体" w:hAnsi="宋体" w:hint="eastAsia"/>
          <w:sz w:val="24"/>
        </w:rPr>
        <w:t>存储引擎和</w:t>
      </w:r>
      <w:r w:rsidRPr="00FC05CD">
        <w:rPr>
          <w:rFonts w:ascii="宋体" w:hAnsi="宋体"/>
          <w:sz w:val="24"/>
        </w:rPr>
        <w:t>MMAPv1</w:t>
      </w:r>
      <w:r w:rsidRPr="00FC05CD">
        <w:rPr>
          <w:rFonts w:ascii="宋体" w:hAnsi="宋体" w:hint="eastAsia"/>
          <w:sz w:val="24"/>
        </w:rPr>
        <w:t>存储引擎。此外</w:t>
      </w:r>
      <w:r w:rsidRPr="00FC05CD">
        <w:rPr>
          <w:rFonts w:ascii="宋体" w:hAnsi="宋体"/>
          <w:sz w:val="24"/>
        </w:rPr>
        <w:t>,MongoDB</w:t>
      </w:r>
      <w:r w:rsidRPr="00FC05CD">
        <w:rPr>
          <w:rFonts w:ascii="宋体" w:hAnsi="宋体" w:hint="eastAsia"/>
          <w:sz w:val="24"/>
        </w:rPr>
        <w:t>提供可插拔存储引擎</w:t>
      </w:r>
      <w:r w:rsidRPr="00FC05CD">
        <w:rPr>
          <w:rFonts w:ascii="宋体" w:hAnsi="宋体"/>
          <w:sz w:val="24"/>
        </w:rPr>
        <w:t>API</w:t>
      </w:r>
      <w:r w:rsidRPr="00FC05CD">
        <w:rPr>
          <w:rFonts w:ascii="宋体" w:hAnsi="宋体" w:hint="eastAsia"/>
          <w:sz w:val="24"/>
        </w:rPr>
        <w:t>，允许第三</w:t>
      </w:r>
      <w:proofErr w:type="gramStart"/>
      <w:r w:rsidRPr="00FC05CD">
        <w:rPr>
          <w:rFonts w:ascii="宋体" w:hAnsi="宋体" w:hint="eastAsia"/>
          <w:sz w:val="24"/>
        </w:rPr>
        <w:t>方制定</w:t>
      </w:r>
      <w:proofErr w:type="gramEnd"/>
      <w:r w:rsidRPr="00FC05CD">
        <w:rPr>
          <w:rFonts w:ascii="宋体" w:hAnsi="宋体"/>
          <w:sz w:val="24"/>
        </w:rPr>
        <w:t>MongoDB</w:t>
      </w:r>
      <w:r w:rsidRPr="00FC05CD">
        <w:rPr>
          <w:rFonts w:ascii="宋体" w:hAnsi="宋体" w:hint="eastAsia"/>
          <w:sz w:val="24"/>
        </w:rPr>
        <w:t>的存储引擎。</w:t>
      </w:r>
    </w:p>
    <w:p w:rsidR="005D2F41" w:rsidRPr="00CF268D" w:rsidRDefault="00CF268D" w:rsidP="00B55083">
      <w:pPr>
        <w:pStyle w:val="3"/>
        <w:spacing w:line="400" w:lineRule="exact"/>
        <w:ind w:left="826" w:hangingChars="343" w:hanging="826"/>
        <w:rPr>
          <w:sz w:val="24"/>
        </w:rPr>
      </w:pPr>
      <w:bookmarkStart w:id="11" w:name="_Toc455229043"/>
      <w:r>
        <w:rPr>
          <w:rFonts w:hint="eastAsia"/>
          <w:sz w:val="24"/>
        </w:rPr>
        <w:t>高性能</w:t>
      </w:r>
      <w:r>
        <w:rPr>
          <w:rFonts w:hint="eastAsia"/>
          <w:sz w:val="24"/>
        </w:rPr>
        <w:t>HTTP</w:t>
      </w:r>
      <w:r>
        <w:rPr>
          <w:rFonts w:hint="eastAsia"/>
          <w:sz w:val="24"/>
        </w:rPr>
        <w:t>服务器</w:t>
      </w:r>
      <w:r w:rsidR="002B0939" w:rsidRPr="00CF268D">
        <w:rPr>
          <w:rFonts w:hint="eastAsia"/>
          <w:sz w:val="24"/>
        </w:rPr>
        <w:t>Nginx</w:t>
      </w:r>
      <w:bookmarkEnd w:id="11"/>
    </w:p>
    <w:p w:rsidR="00FC6BEA" w:rsidRDefault="00FC6BEA" w:rsidP="004029C9">
      <w:pPr>
        <w:pStyle w:val="af1"/>
        <w:spacing w:line="400" w:lineRule="exact"/>
        <w:ind w:firstLine="480"/>
        <w:jc w:val="left"/>
        <w:rPr>
          <w:rFonts w:ascii="宋体" w:hAnsi="宋体" w:hint="eastAsia"/>
          <w:sz w:val="24"/>
        </w:rPr>
      </w:pPr>
      <w:r>
        <w:rPr>
          <w:rFonts w:ascii="宋体" w:hAnsi="宋体" w:hint="eastAsia"/>
          <w:sz w:val="24"/>
        </w:rPr>
        <w:t>Nginx是</w:t>
      </w:r>
      <w:r>
        <w:rPr>
          <w:rFonts w:ascii="宋体" w:hAnsi="宋体"/>
          <w:sz w:val="24"/>
        </w:rPr>
        <w:t>一</w:t>
      </w:r>
      <w:r>
        <w:rPr>
          <w:rFonts w:ascii="宋体" w:hAnsi="宋体" w:hint="eastAsia"/>
          <w:sz w:val="24"/>
        </w:rPr>
        <w:t>款</w:t>
      </w:r>
      <w:r>
        <w:rPr>
          <w:rFonts w:ascii="宋体" w:hAnsi="宋体"/>
          <w:sz w:val="24"/>
        </w:rPr>
        <w:t>开源的高性能</w:t>
      </w:r>
      <w:r>
        <w:rPr>
          <w:rFonts w:ascii="宋体" w:hAnsi="宋体" w:hint="eastAsia"/>
          <w:sz w:val="24"/>
        </w:rPr>
        <w:t>HTTP服</w:t>
      </w:r>
      <w:r>
        <w:rPr>
          <w:rFonts w:ascii="宋体" w:hAnsi="宋体"/>
          <w:sz w:val="24"/>
        </w:rPr>
        <w:t>务器，特点是：占有内存少</w:t>
      </w:r>
      <w:r>
        <w:rPr>
          <w:rFonts w:ascii="宋体" w:hAnsi="宋体" w:hint="eastAsia"/>
          <w:sz w:val="24"/>
        </w:rPr>
        <w:t>；</w:t>
      </w:r>
      <w:r>
        <w:rPr>
          <w:rFonts w:ascii="宋体" w:hAnsi="宋体"/>
          <w:sz w:val="24"/>
        </w:rPr>
        <w:t>稳定性高；</w:t>
      </w:r>
      <w:r>
        <w:rPr>
          <w:rFonts w:ascii="宋体" w:hAnsi="宋体" w:hint="eastAsia"/>
          <w:sz w:val="24"/>
        </w:rPr>
        <w:t>模</w:t>
      </w:r>
      <w:r>
        <w:rPr>
          <w:rFonts w:ascii="宋体" w:hAnsi="宋体"/>
          <w:sz w:val="24"/>
        </w:rPr>
        <w:t>块丰富</w:t>
      </w:r>
      <w:r>
        <w:rPr>
          <w:rFonts w:ascii="宋体" w:hAnsi="宋体" w:hint="eastAsia"/>
          <w:sz w:val="24"/>
        </w:rPr>
        <w:t>，</w:t>
      </w:r>
      <w:r>
        <w:rPr>
          <w:rFonts w:ascii="宋体" w:hAnsi="宋体"/>
          <w:sz w:val="24"/>
        </w:rPr>
        <w:t>扩展</w:t>
      </w:r>
      <w:r>
        <w:rPr>
          <w:rFonts w:ascii="宋体" w:hAnsi="宋体" w:hint="eastAsia"/>
          <w:sz w:val="24"/>
        </w:rPr>
        <w:t>性</w:t>
      </w:r>
      <w:r>
        <w:rPr>
          <w:rFonts w:ascii="宋体" w:hAnsi="宋体"/>
          <w:sz w:val="24"/>
        </w:rPr>
        <w:t>好；</w:t>
      </w:r>
      <w:r>
        <w:rPr>
          <w:rFonts w:ascii="宋体" w:hAnsi="宋体" w:hint="eastAsia"/>
          <w:sz w:val="24"/>
        </w:rPr>
        <w:t>采</w:t>
      </w:r>
      <w:r>
        <w:rPr>
          <w:rFonts w:ascii="宋体" w:hAnsi="宋体"/>
          <w:sz w:val="24"/>
        </w:rPr>
        <w:t>用了</w:t>
      </w:r>
      <w:r>
        <w:rPr>
          <w:rFonts w:ascii="宋体" w:hAnsi="宋体" w:hint="eastAsia"/>
          <w:sz w:val="24"/>
        </w:rPr>
        <w:t>Linux平</w:t>
      </w:r>
      <w:r>
        <w:rPr>
          <w:rFonts w:ascii="宋体" w:hAnsi="宋体"/>
          <w:sz w:val="24"/>
        </w:rPr>
        <w:t>台的</w:t>
      </w:r>
      <w:proofErr w:type="spellStart"/>
      <w:r>
        <w:rPr>
          <w:rFonts w:ascii="宋体" w:hAnsi="宋体" w:hint="eastAsia"/>
          <w:sz w:val="24"/>
        </w:rPr>
        <w:t>epoll</w:t>
      </w:r>
      <w:proofErr w:type="spellEnd"/>
      <w:r>
        <w:rPr>
          <w:rFonts w:ascii="宋体" w:hAnsi="宋体" w:hint="eastAsia"/>
          <w:sz w:val="24"/>
        </w:rPr>
        <w:t>事</w:t>
      </w:r>
      <w:r>
        <w:rPr>
          <w:rFonts w:ascii="宋体" w:hAnsi="宋体"/>
          <w:sz w:val="24"/>
        </w:rPr>
        <w:t>件</w:t>
      </w:r>
      <w:r>
        <w:rPr>
          <w:rFonts w:ascii="宋体" w:hAnsi="宋体" w:hint="eastAsia"/>
          <w:sz w:val="24"/>
        </w:rPr>
        <w:t>模</w:t>
      </w:r>
      <w:r>
        <w:rPr>
          <w:rFonts w:ascii="宋体" w:hAnsi="宋体"/>
          <w:sz w:val="24"/>
        </w:rPr>
        <w:t>型，可支撑</w:t>
      </w:r>
      <w:r>
        <w:rPr>
          <w:rFonts w:ascii="宋体" w:hAnsi="宋体" w:hint="eastAsia"/>
          <w:sz w:val="24"/>
        </w:rPr>
        <w:t>大</w:t>
      </w:r>
      <w:r>
        <w:rPr>
          <w:rFonts w:ascii="宋体" w:hAnsi="宋体"/>
          <w:sz w:val="24"/>
        </w:rPr>
        <w:t>于</w:t>
      </w:r>
      <w:r>
        <w:rPr>
          <w:rFonts w:ascii="宋体" w:hAnsi="宋体" w:hint="eastAsia"/>
          <w:sz w:val="24"/>
        </w:rPr>
        <w:t>2万</w:t>
      </w:r>
      <w:r>
        <w:rPr>
          <w:rFonts w:ascii="宋体" w:hAnsi="宋体"/>
          <w:sz w:val="24"/>
        </w:rPr>
        <w:t>以上</w:t>
      </w:r>
      <w:r>
        <w:rPr>
          <w:rFonts w:ascii="宋体" w:hAnsi="宋体" w:hint="eastAsia"/>
          <w:sz w:val="24"/>
        </w:rPr>
        <w:t>链接</w:t>
      </w:r>
      <w:r>
        <w:rPr>
          <w:rFonts w:ascii="宋体" w:hAnsi="宋体"/>
          <w:sz w:val="24"/>
        </w:rPr>
        <w:t>的并</w:t>
      </w:r>
      <w:r>
        <w:rPr>
          <w:rFonts w:ascii="宋体" w:hAnsi="宋体" w:hint="eastAsia"/>
          <w:sz w:val="24"/>
        </w:rPr>
        <w:t>发，</w:t>
      </w:r>
      <w:r>
        <w:rPr>
          <w:rFonts w:ascii="宋体" w:hAnsi="宋体"/>
          <w:sz w:val="24"/>
        </w:rPr>
        <w:t>并且</w:t>
      </w:r>
      <w:r>
        <w:rPr>
          <w:rFonts w:ascii="宋体" w:hAnsi="宋体" w:hint="eastAsia"/>
          <w:sz w:val="24"/>
        </w:rPr>
        <w:t>有优异</w:t>
      </w:r>
      <w:r>
        <w:rPr>
          <w:rFonts w:ascii="宋体" w:hAnsi="宋体"/>
          <w:sz w:val="24"/>
        </w:rPr>
        <w:t>的吞吐能</w:t>
      </w:r>
      <w:r>
        <w:rPr>
          <w:rFonts w:ascii="宋体" w:hAnsi="宋体" w:hint="eastAsia"/>
          <w:sz w:val="24"/>
        </w:rPr>
        <w:t>力</w:t>
      </w:r>
      <w:r>
        <w:rPr>
          <w:rFonts w:ascii="宋体" w:hAnsi="宋体"/>
          <w:sz w:val="24"/>
        </w:rPr>
        <w:t>。</w:t>
      </w:r>
      <w:r>
        <w:rPr>
          <w:rFonts w:ascii="宋体" w:hAnsi="宋体" w:hint="eastAsia"/>
          <w:sz w:val="24"/>
        </w:rPr>
        <w:t>本</w:t>
      </w:r>
      <w:r>
        <w:rPr>
          <w:rFonts w:ascii="宋体" w:hAnsi="宋体"/>
          <w:sz w:val="24"/>
        </w:rPr>
        <w:t>文采用</w:t>
      </w:r>
      <w:proofErr w:type="spellStart"/>
      <w:r>
        <w:rPr>
          <w:rFonts w:ascii="宋体" w:hAnsi="宋体"/>
          <w:sz w:val="24"/>
        </w:rPr>
        <w:t>Nignx</w:t>
      </w:r>
      <w:proofErr w:type="spellEnd"/>
      <w:r>
        <w:rPr>
          <w:rFonts w:ascii="宋体" w:hAnsi="宋体" w:hint="eastAsia"/>
          <w:sz w:val="24"/>
        </w:rPr>
        <w:t>来</w:t>
      </w:r>
      <w:proofErr w:type="gramStart"/>
      <w:r>
        <w:rPr>
          <w:rFonts w:ascii="宋体" w:hAnsi="宋体"/>
          <w:sz w:val="24"/>
        </w:rPr>
        <w:t>做为</w:t>
      </w:r>
      <w:proofErr w:type="gramEnd"/>
      <w:r>
        <w:rPr>
          <w:rFonts w:ascii="宋体" w:hAnsi="宋体"/>
          <w:sz w:val="24"/>
        </w:rPr>
        <w:t>工作圈</w:t>
      </w:r>
      <w:r>
        <w:rPr>
          <w:rFonts w:ascii="宋体" w:hAnsi="宋体" w:hint="eastAsia"/>
          <w:sz w:val="24"/>
        </w:rPr>
        <w:t>云</w:t>
      </w:r>
      <w:r>
        <w:rPr>
          <w:rFonts w:ascii="宋体" w:hAnsi="宋体"/>
          <w:sz w:val="24"/>
        </w:rPr>
        <w:t>服务的代理网关</w:t>
      </w:r>
      <w:r>
        <w:rPr>
          <w:rFonts w:ascii="宋体" w:hAnsi="宋体" w:hint="eastAsia"/>
          <w:sz w:val="24"/>
        </w:rPr>
        <w:t>做</w:t>
      </w:r>
      <w:r>
        <w:rPr>
          <w:rFonts w:ascii="宋体" w:hAnsi="宋体"/>
          <w:sz w:val="24"/>
        </w:rPr>
        <w:t>负</w:t>
      </w:r>
      <w:r>
        <w:rPr>
          <w:rFonts w:ascii="宋体" w:hAnsi="宋体" w:hint="eastAsia"/>
          <w:sz w:val="24"/>
        </w:rPr>
        <w:t>载</w:t>
      </w:r>
      <w:r>
        <w:rPr>
          <w:rFonts w:ascii="宋体" w:hAnsi="宋体"/>
          <w:sz w:val="24"/>
        </w:rPr>
        <w:t>均衡，</w:t>
      </w:r>
      <w:r>
        <w:rPr>
          <w:rFonts w:ascii="宋体" w:hAnsi="宋体" w:hint="eastAsia"/>
          <w:sz w:val="24"/>
        </w:rPr>
        <w:t>接</w:t>
      </w:r>
      <w:r>
        <w:rPr>
          <w:rFonts w:ascii="宋体" w:hAnsi="宋体"/>
          <w:sz w:val="24"/>
        </w:rPr>
        <w:t>受从移动端</w:t>
      </w:r>
      <w:r>
        <w:rPr>
          <w:rFonts w:ascii="宋体" w:hAnsi="宋体" w:hint="eastAsia"/>
          <w:sz w:val="24"/>
        </w:rPr>
        <w:t>或</w:t>
      </w:r>
      <w:r>
        <w:rPr>
          <w:rFonts w:ascii="宋体" w:hAnsi="宋体"/>
          <w:sz w:val="24"/>
        </w:rPr>
        <w:t>是</w:t>
      </w:r>
      <w:r>
        <w:rPr>
          <w:rFonts w:ascii="宋体" w:hAnsi="宋体" w:hint="eastAsia"/>
          <w:sz w:val="24"/>
        </w:rPr>
        <w:t>WEB端提</w:t>
      </w:r>
      <w:r>
        <w:rPr>
          <w:rFonts w:ascii="宋体" w:hAnsi="宋体"/>
          <w:sz w:val="24"/>
        </w:rPr>
        <w:t>交的请求</w:t>
      </w:r>
      <w:r>
        <w:rPr>
          <w:rFonts w:ascii="宋体" w:hAnsi="宋体" w:hint="eastAsia"/>
          <w:sz w:val="24"/>
        </w:rPr>
        <w:t>进</w:t>
      </w:r>
      <w:r>
        <w:rPr>
          <w:rFonts w:ascii="宋体" w:hAnsi="宋体"/>
          <w:sz w:val="24"/>
        </w:rPr>
        <w:t>行分</w:t>
      </w:r>
      <w:r>
        <w:rPr>
          <w:rFonts w:ascii="宋体" w:hAnsi="宋体"/>
          <w:sz w:val="24"/>
        </w:rPr>
        <w:lastRenderedPageBreak/>
        <w:t>发</w:t>
      </w:r>
      <w:r>
        <w:rPr>
          <w:rFonts w:ascii="宋体" w:hAnsi="宋体" w:hint="eastAsia"/>
          <w:sz w:val="24"/>
        </w:rPr>
        <w:t>。</w:t>
      </w:r>
    </w:p>
    <w:p w:rsidR="00911ECC" w:rsidRPr="00CA246A" w:rsidRDefault="00911ECC" w:rsidP="00626322">
      <w:pPr>
        <w:pStyle w:val="2"/>
        <w:rPr>
          <w:rFonts w:ascii="黑体"/>
          <w:sz w:val="28"/>
        </w:rPr>
      </w:pPr>
      <w:bookmarkStart w:id="12" w:name="_Toc455229044"/>
      <w:r w:rsidRPr="00CA246A">
        <w:rPr>
          <w:rFonts w:ascii="黑体" w:hint="eastAsia"/>
          <w:sz w:val="28"/>
        </w:rPr>
        <w:t>本章小结</w:t>
      </w:r>
      <w:bookmarkEnd w:id="12"/>
    </w:p>
    <w:p w:rsidR="001B24BB" w:rsidRDefault="004D0E98">
      <w:pPr>
        <w:pStyle w:val="af1"/>
        <w:adjustRightInd/>
        <w:snapToGrid/>
        <w:spacing w:before="0" w:after="0" w:line="400" w:lineRule="exact"/>
        <w:ind w:firstLine="482"/>
        <w:jc w:val="both"/>
        <w:rPr>
          <w:rFonts w:ascii="宋体" w:hAnsi="宋体"/>
          <w:sz w:val="24"/>
        </w:rPr>
      </w:pPr>
      <w:r>
        <w:rPr>
          <w:rFonts w:ascii="宋体" w:hAnsi="宋体" w:hint="eastAsia"/>
          <w:sz w:val="24"/>
        </w:rPr>
        <w:t>分</w:t>
      </w:r>
      <w:r>
        <w:rPr>
          <w:rFonts w:ascii="宋体" w:hAnsi="宋体"/>
          <w:sz w:val="24"/>
        </w:rPr>
        <w:t>布式系统是</w:t>
      </w:r>
      <w:r>
        <w:rPr>
          <w:rFonts w:ascii="宋体" w:hAnsi="宋体" w:hint="eastAsia"/>
          <w:sz w:val="24"/>
        </w:rPr>
        <w:t>互</w:t>
      </w:r>
      <w:r>
        <w:rPr>
          <w:rFonts w:ascii="宋体" w:hAnsi="宋体"/>
          <w:sz w:val="24"/>
        </w:rPr>
        <w:t>联网时代下高并发高性能平台</w:t>
      </w:r>
      <w:r>
        <w:rPr>
          <w:rFonts w:ascii="宋体" w:hAnsi="宋体" w:hint="eastAsia"/>
          <w:sz w:val="24"/>
        </w:rPr>
        <w:t>构</w:t>
      </w:r>
      <w:r>
        <w:rPr>
          <w:rFonts w:ascii="宋体" w:hAnsi="宋体"/>
          <w:sz w:val="24"/>
        </w:rPr>
        <w:t>建的</w:t>
      </w:r>
      <w:r>
        <w:rPr>
          <w:rFonts w:ascii="宋体" w:hAnsi="宋体" w:hint="eastAsia"/>
          <w:sz w:val="24"/>
        </w:rPr>
        <w:t>主</w:t>
      </w:r>
      <w:r>
        <w:rPr>
          <w:rFonts w:ascii="宋体" w:hAnsi="宋体"/>
          <w:sz w:val="24"/>
        </w:rPr>
        <w:t>要构建方向。</w:t>
      </w:r>
      <w:r w:rsidRPr="00A3546B">
        <w:rPr>
          <w:rFonts w:ascii="宋体" w:hAnsi="宋体" w:hint="eastAsia"/>
          <w:sz w:val="24"/>
        </w:rPr>
        <w:t>横向可扩展性（Scale Out）</w:t>
      </w:r>
      <w:r>
        <w:rPr>
          <w:rFonts w:ascii="宋体" w:hAnsi="宋体" w:hint="eastAsia"/>
          <w:sz w:val="24"/>
        </w:rPr>
        <w:t>使</w:t>
      </w:r>
      <w:r>
        <w:rPr>
          <w:rFonts w:ascii="宋体" w:hAnsi="宋体"/>
          <w:sz w:val="24"/>
        </w:rPr>
        <w:t>得</w:t>
      </w:r>
      <w:r>
        <w:rPr>
          <w:rFonts w:ascii="宋体" w:hAnsi="宋体" w:hint="eastAsia"/>
          <w:sz w:val="24"/>
        </w:rPr>
        <w:t>其构</w:t>
      </w:r>
      <w:r>
        <w:rPr>
          <w:rFonts w:ascii="宋体" w:hAnsi="宋体"/>
          <w:sz w:val="24"/>
        </w:rPr>
        <w:t>建系统</w:t>
      </w:r>
      <w:r>
        <w:rPr>
          <w:rFonts w:ascii="宋体" w:hAnsi="宋体" w:hint="eastAsia"/>
          <w:sz w:val="24"/>
        </w:rPr>
        <w:t>异</w:t>
      </w:r>
      <w:r>
        <w:rPr>
          <w:rFonts w:ascii="宋体" w:hAnsi="宋体"/>
          <w:sz w:val="24"/>
        </w:rPr>
        <w:t>常灵活，能应对</w:t>
      </w:r>
      <w:r>
        <w:rPr>
          <w:rFonts w:ascii="宋体" w:hAnsi="宋体" w:hint="eastAsia"/>
          <w:sz w:val="24"/>
        </w:rPr>
        <w:t>千</w:t>
      </w:r>
      <w:r>
        <w:rPr>
          <w:rFonts w:ascii="宋体" w:hAnsi="宋体"/>
          <w:sz w:val="24"/>
        </w:rPr>
        <w:t>万级别的用户并发使用，</w:t>
      </w:r>
      <w:r>
        <w:rPr>
          <w:rFonts w:ascii="宋体" w:hAnsi="宋体" w:hint="eastAsia"/>
          <w:sz w:val="24"/>
        </w:rPr>
        <w:t>降低</w:t>
      </w:r>
      <w:r>
        <w:rPr>
          <w:rFonts w:ascii="宋体" w:hAnsi="宋体"/>
          <w:sz w:val="24"/>
        </w:rPr>
        <w:t>了系统对硬件</w:t>
      </w:r>
      <w:r>
        <w:rPr>
          <w:rFonts w:ascii="宋体" w:hAnsi="宋体" w:hint="eastAsia"/>
          <w:sz w:val="24"/>
        </w:rPr>
        <w:t>的</w:t>
      </w:r>
      <w:r>
        <w:rPr>
          <w:rFonts w:ascii="宋体" w:hAnsi="宋体"/>
          <w:sz w:val="24"/>
        </w:rPr>
        <w:t>需求</w:t>
      </w:r>
      <w:r w:rsidR="00732137">
        <w:rPr>
          <w:rFonts w:ascii="宋体" w:hAnsi="宋体" w:hint="eastAsia"/>
          <w:sz w:val="24"/>
        </w:rPr>
        <w:t>，</w:t>
      </w:r>
      <w:r w:rsidR="00732137">
        <w:rPr>
          <w:rFonts w:ascii="宋体" w:hAnsi="宋体"/>
          <w:sz w:val="24"/>
        </w:rPr>
        <w:t>同时满</w:t>
      </w:r>
      <w:r w:rsidR="00732137">
        <w:rPr>
          <w:rFonts w:ascii="宋体" w:hAnsi="宋体" w:hint="eastAsia"/>
          <w:sz w:val="24"/>
        </w:rPr>
        <w:t>足</w:t>
      </w:r>
      <w:r w:rsidR="00732137">
        <w:rPr>
          <w:rFonts w:ascii="宋体" w:hAnsi="宋体"/>
          <w:sz w:val="24"/>
        </w:rPr>
        <w:t>了互联网应用的高可用特点。</w:t>
      </w:r>
      <w:r w:rsidR="0026357C">
        <w:rPr>
          <w:rFonts w:ascii="宋体" w:hAnsi="宋体" w:hint="eastAsia"/>
          <w:sz w:val="24"/>
        </w:rPr>
        <w:t>随着开源社区的蓬勃发展，开源的</w:t>
      </w:r>
      <w:r w:rsidR="00BB34F7">
        <w:rPr>
          <w:rFonts w:ascii="宋体" w:hAnsi="宋体" w:hint="eastAsia"/>
          <w:sz w:val="24"/>
        </w:rPr>
        <w:t>框架也越来越多。在开源的世界里有一句名言：不要重复发明轮子。</w:t>
      </w:r>
      <w:r w:rsidR="0026357C">
        <w:rPr>
          <w:rFonts w:ascii="宋体" w:hAnsi="宋体" w:hint="eastAsia"/>
          <w:sz w:val="24"/>
        </w:rPr>
        <w:t>要充分利用开源的力量来提高我们的工作效率与工作质量。本章所述的组件都是开源社区的优秀成果，本文论述的分布式框架设计，其思想与实现都是与这些开源的组件紧密结合的。</w:t>
      </w:r>
    </w:p>
    <w:p w:rsidR="001B24BB" w:rsidRDefault="001B24BB">
      <w:pPr>
        <w:widowControl/>
        <w:jc w:val="left"/>
        <w:rPr>
          <w:rFonts w:ascii="宋体" w:hAnsi="宋体"/>
          <w:sz w:val="24"/>
        </w:rPr>
      </w:pPr>
      <w:r>
        <w:rPr>
          <w:rFonts w:ascii="宋体" w:hAnsi="宋体"/>
          <w:sz w:val="24"/>
        </w:rPr>
        <w:br w:type="page"/>
      </w:r>
    </w:p>
    <w:p w:rsidR="004E10E2" w:rsidRDefault="004E10E2" w:rsidP="005B0838">
      <w:pPr>
        <w:pStyle w:val="1"/>
        <w:numPr>
          <w:ilvl w:val="0"/>
          <w:numId w:val="0"/>
        </w:numPr>
        <w:ind w:left="432"/>
        <w:jc w:val="center"/>
        <w:rPr>
          <w:rFonts w:ascii="黑体" w:eastAsia="黑体"/>
          <w:sz w:val="32"/>
        </w:rPr>
        <w:sectPr w:rsidR="004E10E2" w:rsidSect="00B67EFB">
          <w:headerReference w:type="default" r:id="rId15"/>
          <w:footerReference w:type="default" r:id="rId16"/>
          <w:pgSz w:w="11906" w:h="16838"/>
          <w:pgMar w:top="1440" w:right="1800" w:bottom="1440" w:left="1800" w:header="851" w:footer="992" w:gutter="0"/>
          <w:cols w:space="720"/>
          <w:docGrid w:type="lines" w:linePitch="312"/>
        </w:sectPr>
      </w:pPr>
    </w:p>
    <w:p w:rsidR="00911ECC" w:rsidRDefault="006340F6" w:rsidP="00626322">
      <w:pPr>
        <w:pStyle w:val="1"/>
        <w:numPr>
          <w:ilvl w:val="0"/>
          <w:numId w:val="0"/>
        </w:numPr>
        <w:ind w:left="432"/>
        <w:jc w:val="center"/>
        <w:rPr>
          <w:rFonts w:eastAsia="黑体"/>
          <w:sz w:val="32"/>
        </w:rPr>
      </w:pPr>
      <w:bookmarkStart w:id="13" w:name="_Toc455229062"/>
      <w:r>
        <w:rPr>
          <w:rFonts w:eastAsia="黑体" w:hint="eastAsia"/>
          <w:sz w:val="32"/>
        </w:rPr>
        <w:lastRenderedPageBreak/>
        <w:t>第</w:t>
      </w:r>
      <w:r w:rsidR="00A609FB">
        <w:rPr>
          <w:rFonts w:eastAsia="黑体" w:hint="eastAsia"/>
          <w:sz w:val="32"/>
        </w:rPr>
        <w:t>四</w:t>
      </w:r>
      <w:r w:rsidR="00911ECC">
        <w:rPr>
          <w:rFonts w:eastAsia="黑体" w:hint="eastAsia"/>
          <w:sz w:val="32"/>
        </w:rPr>
        <w:t>章</w:t>
      </w:r>
      <w:r w:rsidR="00430BE5">
        <w:rPr>
          <w:rFonts w:eastAsia="黑体" w:hint="eastAsia"/>
          <w:sz w:val="32"/>
        </w:rPr>
        <w:t xml:space="preserve"> </w:t>
      </w:r>
      <w:r w:rsidR="00F3254A">
        <w:rPr>
          <w:rFonts w:eastAsia="黑体" w:hint="eastAsia"/>
          <w:sz w:val="32"/>
        </w:rPr>
        <w:t>工作圈</w:t>
      </w:r>
      <w:r w:rsidR="00BD50DA" w:rsidRPr="00BD50DA">
        <w:rPr>
          <w:rFonts w:eastAsia="黑体" w:hint="eastAsia"/>
          <w:sz w:val="32"/>
        </w:rPr>
        <w:t>的</w:t>
      </w:r>
      <w:r w:rsidR="00430BE5">
        <w:rPr>
          <w:rFonts w:eastAsia="黑体" w:hint="eastAsia"/>
          <w:sz w:val="32"/>
        </w:rPr>
        <w:t>总体</w:t>
      </w:r>
      <w:r w:rsidR="00BD50DA" w:rsidRPr="00BD50DA">
        <w:rPr>
          <w:rFonts w:eastAsia="黑体" w:hint="eastAsia"/>
          <w:sz w:val="32"/>
        </w:rPr>
        <w:t>设计</w:t>
      </w:r>
      <w:bookmarkEnd w:id="13"/>
    </w:p>
    <w:p w:rsidR="008D2525" w:rsidRPr="008D2525" w:rsidRDefault="008D2525" w:rsidP="008D2525">
      <w:pPr>
        <w:pStyle w:val="af1"/>
        <w:spacing w:line="400" w:lineRule="exact"/>
        <w:ind w:firstLine="480"/>
        <w:jc w:val="left"/>
        <w:rPr>
          <w:rFonts w:ascii="宋体" w:hAnsi="宋体"/>
          <w:sz w:val="24"/>
        </w:rPr>
      </w:pPr>
      <w:r w:rsidRPr="008D2525">
        <w:rPr>
          <w:rFonts w:ascii="宋体" w:hAnsi="宋体" w:hint="eastAsia"/>
          <w:sz w:val="24"/>
        </w:rPr>
        <w:t>结合</w:t>
      </w:r>
      <w:r w:rsidR="00A93168">
        <w:rPr>
          <w:rFonts w:ascii="宋体" w:hAnsi="宋体" w:hint="eastAsia"/>
          <w:sz w:val="24"/>
        </w:rPr>
        <w:t>前两章的关键技术介绍与需求分析，本章将开始进行工作圈的</w:t>
      </w:r>
      <w:r>
        <w:rPr>
          <w:rFonts w:ascii="宋体" w:hAnsi="宋体" w:hint="eastAsia"/>
          <w:sz w:val="24"/>
        </w:rPr>
        <w:t>总体设计阶段。这一阶段的主要目标是在满足功能性需求与非功能性需求的基础上完成云服务的整体架构设计。</w:t>
      </w:r>
      <w:r w:rsidR="00B63A9C">
        <w:rPr>
          <w:rFonts w:ascii="宋体" w:hAnsi="宋体" w:hint="eastAsia"/>
          <w:sz w:val="24"/>
        </w:rPr>
        <w:t>本章的主要内容，首先完成对企业协同办公云服务的业务设计，接下来针对服务的性能需求进行分布式框架的设计。</w:t>
      </w:r>
    </w:p>
    <w:p w:rsidR="00BD50DA" w:rsidRPr="00BD50DA" w:rsidRDefault="00BD50DA" w:rsidP="00F937CF">
      <w:pPr>
        <w:pStyle w:val="af0"/>
        <w:keepNext/>
        <w:keepLines/>
        <w:numPr>
          <w:ilvl w:val="0"/>
          <w:numId w:val="1"/>
        </w:numPr>
        <w:spacing w:before="340" w:after="330" w:line="578" w:lineRule="auto"/>
        <w:ind w:firstLineChars="0"/>
        <w:outlineLvl w:val="0"/>
        <w:rPr>
          <w:b/>
          <w:bCs/>
          <w:vanish/>
          <w:kern w:val="44"/>
          <w:sz w:val="44"/>
          <w:szCs w:val="44"/>
        </w:rPr>
      </w:pPr>
    </w:p>
    <w:p w:rsidR="00B63A9C" w:rsidRDefault="00E065A3" w:rsidP="009475C5">
      <w:pPr>
        <w:pStyle w:val="2"/>
        <w:rPr>
          <w:rFonts w:ascii="黑体"/>
          <w:sz w:val="28"/>
        </w:rPr>
      </w:pPr>
      <w:bookmarkStart w:id="14" w:name="_Toc455229079"/>
      <w:r>
        <w:rPr>
          <w:rFonts w:ascii="黑体" w:hint="eastAsia"/>
          <w:sz w:val="28"/>
        </w:rPr>
        <w:t>工作</w:t>
      </w:r>
      <w:proofErr w:type="gramStart"/>
      <w:r>
        <w:rPr>
          <w:rFonts w:ascii="黑体" w:hint="eastAsia"/>
          <w:sz w:val="28"/>
        </w:rPr>
        <w:t>圈技术</w:t>
      </w:r>
      <w:proofErr w:type="gramEnd"/>
      <w:r w:rsidR="00352C60">
        <w:rPr>
          <w:rFonts w:ascii="黑体" w:hint="eastAsia"/>
          <w:sz w:val="28"/>
        </w:rPr>
        <w:t>框架设计</w:t>
      </w:r>
      <w:bookmarkEnd w:id="14"/>
    </w:p>
    <w:p w:rsidR="00AB46D8" w:rsidRDefault="00AB46D8" w:rsidP="00B55083">
      <w:pPr>
        <w:pStyle w:val="3"/>
        <w:spacing w:line="400" w:lineRule="exact"/>
        <w:ind w:left="826" w:hangingChars="343" w:hanging="826"/>
        <w:rPr>
          <w:sz w:val="24"/>
        </w:rPr>
      </w:pPr>
      <w:bookmarkStart w:id="15" w:name="_Toc455229080"/>
      <w:r>
        <w:rPr>
          <w:rFonts w:hint="eastAsia"/>
          <w:sz w:val="24"/>
        </w:rPr>
        <w:t>工作</w:t>
      </w:r>
      <w:proofErr w:type="gramStart"/>
      <w:r>
        <w:rPr>
          <w:rFonts w:hint="eastAsia"/>
          <w:sz w:val="24"/>
        </w:rPr>
        <w:t>圈整体</w:t>
      </w:r>
      <w:proofErr w:type="gramEnd"/>
      <w:r>
        <w:rPr>
          <w:rFonts w:hint="eastAsia"/>
          <w:sz w:val="24"/>
        </w:rPr>
        <w:t>技术架构图</w:t>
      </w:r>
      <w:bookmarkEnd w:id="15"/>
    </w:p>
    <w:p w:rsidR="00AB46D8" w:rsidRDefault="00AB46D8" w:rsidP="00AB46D8">
      <w:pPr>
        <w:pStyle w:val="a0"/>
      </w:pPr>
    </w:p>
    <w:p w:rsidR="000E4BE0" w:rsidRDefault="00BE579A" w:rsidP="00BE579A">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4.4.1</w:t>
      </w:r>
      <w:r w:rsidRPr="00BE579A">
        <w:rPr>
          <w:rFonts w:hint="eastAsia"/>
        </w:rPr>
        <w:t>工作</w:t>
      </w:r>
      <w:proofErr w:type="gramStart"/>
      <w:r w:rsidRPr="00BE579A">
        <w:rPr>
          <w:rFonts w:hint="eastAsia"/>
        </w:rPr>
        <w:t>圈整体</w:t>
      </w:r>
      <w:proofErr w:type="gramEnd"/>
      <w:r w:rsidRPr="00BE579A">
        <w:rPr>
          <w:rFonts w:hint="eastAsia"/>
        </w:rPr>
        <w:t>技术架构图</w:t>
      </w:r>
    </w:p>
    <w:p w:rsidR="008B492F" w:rsidRPr="00AB46D8" w:rsidRDefault="008B492F" w:rsidP="00BE579A"/>
    <w:p w:rsidR="009475C5" w:rsidRPr="001877B8" w:rsidRDefault="00167BE6" w:rsidP="00B55083">
      <w:pPr>
        <w:pStyle w:val="3"/>
        <w:spacing w:line="400" w:lineRule="exact"/>
        <w:ind w:left="826" w:hangingChars="343" w:hanging="826"/>
        <w:rPr>
          <w:sz w:val="24"/>
        </w:rPr>
      </w:pPr>
      <w:bookmarkStart w:id="16" w:name="_Toc455229081"/>
      <w:r>
        <w:rPr>
          <w:rFonts w:hint="eastAsia"/>
          <w:sz w:val="24"/>
        </w:rPr>
        <w:t>工作圈</w:t>
      </w:r>
      <w:r>
        <w:rPr>
          <w:rFonts w:hint="eastAsia"/>
          <w:sz w:val="24"/>
        </w:rPr>
        <w:t>Rest</w:t>
      </w:r>
      <w:r w:rsidR="009475C5" w:rsidRPr="001877B8">
        <w:rPr>
          <w:rFonts w:hint="eastAsia"/>
          <w:sz w:val="24"/>
        </w:rPr>
        <w:t>设计</w:t>
      </w:r>
      <w:bookmarkEnd w:id="16"/>
    </w:p>
    <w:p w:rsidR="000E4BE0" w:rsidRDefault="009475C5" w:rsidP="001877B8">
      <w:pPr>
        <w:pStyle w:val="af1"/>
        <w:spacing w:line="400" w:lineRule="exact"/>
        <w:ind w:firstLine="480"/>
        <w:jc w:val="left"/>
        <w:rPr>
          <w:rFonts w:ascii="宋体" w:hAnsi="宋体"/>
          <w:sz w:val="24"/>
        </w:rPr>
      </w:pPr>
      <w:r>
        <w:rPr>
          <w:rFonts w:ascii="宋体" w:hAnsi="宋体" w:hint="eastAsia"/>
          <w:sz w:val="24"/>
        </w:rPr>
        <w:t>工作圈的用户终端有三种：Android、iOS和PC Web。这三个端可以简单的区分成为PC端和移动终端。这样区分是因为这两种端对应的场景和对后台的数据交互要求都是不一样的。</w:t>
      </w:r>
      <w:r w:rsidR="00EF322C">
        <w:rPr>
          <w:rFonts w:ascii="宋体" w:hAnsi="宋体" w:hint="eastAsia"/>
          <w:sz w:val="24"/>
        </w:rPr>
        <w:t>PC端的特点：运行在浏览器中</w:t>
      </w:r>
      <w:r w:rsidR="004E34DB">
        <w:rPr>
          <w:rFonts w:ascii="宋体" w:hAnsi="宋体" w:hint="eastAsia"/>
          <w:sz w:val="24"/>
        </w:rPr>
        <w:t>（B/S结构）</w:t>
      </w:r>
      <w:r w:rsidR="00EF322C">
        <w:rPr>
          <w:rFonts w:ascii="宋体" w:hAnsi="宋体" w:hint="eastAsia"/>
          <w:sz w:val="24"/>
        </w:rPr>
        <w:t>，网络环境信号较强，</w:t>
      </w:r>
      <w:r w:rsidR="00122230">
        <w:rPr>
          <w:rFonts w:ascii="宋体" w:hAnsi="宋体" w:hint="eastAsia"/>
          <w:sz w:val="24"/>
        </w:rPr>
        <w:t>数据传输几乎没有成本，</w:t>
      </w:r>
      <w:r w:rsidR="00EF322C">
        <w:rPr>
          <w:rFonts w:ascii="宋体" w:hAnsi="宋体" w:hint="eastAsia"/>
          <w:sz w:val="24"/>
        </w:rPr>
        <w:t>终端的尺寸较大可以展示的内容丰富，终端更换的频率较高；移动端特点：</w:t>
      </w:r>
      <w:r w:rsidR="004E34DB">
        <w:rPr>
          <w:rFonts w:ascii="宋体" w:hAnsi="宋体" w:hint="eastAsia"/>
          <w:sz w:val="24"/>
        </w:rPr>
        <w:t>原生的APP程序</w:t>
      </w:r>
      <w:r w:rsidR="00EF322C">
        <w:rPr>
          <w:rFonts w:ascii="宋体" w:hAnsi="宋体" w:hint="eastAsia"/>
          <w:sz w:val="24"/>
        </w:rPr>
        <w:t>运行在移动智能操作系统中</w:t>
      </w:r>
      <w:r w:rsidR="004E34DB">
        <w:rPr>
          <w:rFonts w:ascii="宋体" w:hAnsi="宋体" w:hint="eastAsia"/>
          <w:sz w:val="24"/>
        </w:rPr>
        <w:t>（C/S结构）</w:t>
      </w:r>
      <w:r w:rsidR="00EF322C">
        <w:rPr>
          <w:rFonts w:ascii="宋体" w:hAnsi="宋体" w:hint="eastAsia"/>
          <w:sz w:val="24"/>
        </w:rPr>
        <w:t>，容易处在</w:t>
      </w:r>
      <w:proofErr w:type="gramStart"/>
      <w:r w:rsidR="00EF322C">
        <w:rPr>
          <w:rFonts w:ascii="宋体" w:hAnsi="宋体" w:hint="eastAsia"/>
          <w:sz w:val="24"/>
        </w:rPr>
        <w:t>弱网络</w:t>
      </w:r>
      <w:proofErr w:type="gramEnd"/>
      <w:r w:rsidR="00EF322C">
        <w:rPr>
          <w:rFonts w:ascii="宋体" w:hAnsi="宋体" w:hint="eastAsia"/>
          <w:sz w:val="24"/>
        </w:rPr>
        <w:t>环境中，</w:t>
      </w:r>
      <w:r w:rsidR="00122230">
        <w:rPr>
          <w:rFonts w:ascii="宋体" w:hAnsi="宋体" w:hint="eastAsia"/>
          <w:sz w:val="24"/>
        </w:rPr>
        <w:t>数据传输有成本，终端的尺寸有限，</w:t>
      </w:r>
      <w:r w:rsidR="00EF322C">
        <w:rPr>
          <w:rFonts w:ascii="宋体" w:hAnsi="宋体" w:hint="eastAsia"/>
          <w:sz w:val="24"/>
        </w:rPr>
        <w:t>终端不易更换。</w:t>
      </w:r>
      <w:r w:rsidR="004E34DB">
        <w:rPr>
          <w:rFonts w:ascii="宋体" w:hAnsi="宋体" w:hint="eastAsia"/>
          <w:sz w:val="24"/>
        </w:rPr>
        <w:t>从对比来看，移动</w:t>
      </w:r>
      <w:proofErr w:type="gramStart"/>
      <w:r w:rsidR="004E34DB">
        <w:rPr>
          <w:rFonts w:ascii="宋体" w:hAnsi="宋体" w:hint="eastAsia"/>
          <w:sz w:val="24"/>
        </w:rPr>
        <w:t>端需要</w:t>
      </w:r>
      <w:proofErr w:type="gramEnd"/>
      <w:r w:rsidR="004E34DB">
        <w:rPr>
          <w:rFonts w:ascii="宋体" w:hAnsi="宋体" w:hint="eastAsia"/>
          <w:sz w:val="24"/>
        </w:rPr>
        <w:t>轻量级的增量更新接口，这样意味着移动端的数据在从服务端下行之后需要自行缓存在终端。这样可以避免在</w:t>
      </w:r>
      <w:proofErr w:type="gramStart"/>
      <w:r w:rsidR="004E34DB">
        <w:rPr>
          <w:rFonts w:ascii="宋体" w:hAnsi="宋体" w:hint="eastAsia"/>
          <w:sz w:val="24"/>
        </w:rPr>
        <w:t>弱网环境下程序</w:t>
      </w:r>
      <w:proofErr w:type="gramEnd"/>
      <w:r w:rsidR="004E34DB">
        <w:rPr>
          <w:rFonts w:ascii="宋体" w:hAnsi="宋体" w:hint="eastAsia"/>
          <w:sz w:val="24"/>
        </w:rPr>
        <w:t>请求不到数据，同时节省的数据重复传输的成本。PC端应用因为是B/S结构不便于本地缓存数据，所以在查询数据的时候接口应该设计成为全量</w:t>
      </w:r>
      <w:proofErr w:type="gramStart"/>
      <w:r w:rsidR="004E34DB">
        <w:rPr>
          <w:rFonts w:ascii="宋体" w:hAnsi="宋体" w:hint="eastAsia"/>
          <w:sz w:val="24"/>
        </w:rPr>
        <w:t>分页性的</w:t>
      </w:r>
      <w:proofErr w:type="gramEnd"/>
      <w:r w:rsidR="004E34DB">
        <w:rPr>
          <w:rFonts w:ascii="宋体" w:hAnsi="宋体" w:hint="eastAsia"/>
          <w:sz w:val="24"/>
        </w:rPr>
        <w:t>接口，根据页码来下行查询数据。</w:t>
      </w:r>
      <w:r w:rsidR="000F387D">
        <w:rPr>
          <w:rFonts w:ascii="宋体" w:hAnsi="宋体" w:hint="eastAsia"/>
          <w:sz w:val="24"/>
        </w:rPr>
        <w:t>然而站在具体的功能业务上，同一个功能的业务逻辑却又是相同的，只是对于不同类型的终端提供的数据交互接口不一样。后台的服务就不能只是一个server的设计了，首先应该把业务逻辑封装成为一层，</w:t>
      </w:r>
      <w:r w:rsidR="00BB34F7">
        <w:rPr>
          <w:rFonts w:ascii="宋体" w:hAnsi="宋体" w:hint="eastAsia"/>
          <w:sz w:val="24"/>
        </w:rPr>
        <w:t>本文</w:t>
      </w:r>
      <w:r w:rsidR="00BB34F7">
        <w:rPr>
          <w:rFonts w:ascii="宋体" w:hAnsi="宋体"/>
          <w:sz w:val="24"/>
        </w:rPr>
        <w:t>中</w:t>
      </w:r>
      <w:r w:rsidR="000F387D">
        <w:rPr>
          <w:rFonts w:ascii="宋体" w:hAnsi="宋体" w:hint="eastAsia"/>
          <w:sz w:val="24"/>
        </w:rPr>
        <w:t>先简称为server层。然后在server层之上封装一个rest层，给不同的终端提供不同的服务。</w:t>
      </w:r>
    </w:p>
    <w:p w:rsidR="00422953" w:rsidRPr="00592BE4" w:rsidRDefault="00422953" w:rsidP="00422953">
      <w:pPr>
        <w:jc w:val="center"/>
      </w:pPr>
      <w:r>
        <w:rPr>
          <w:rFonts w:hint="eastAsia"/>
        </w:rPr>
        <w:t>图</w:t>
      </w:r>
      <w:r>
        <w:rPr>
          <w:rFonts w:hint="eastAsia"/>
        </w:rPr>
        <w:t xml:space="preserve">4.4.2  </w:t>
      </w:r>
      <w:r>
        <w:rPr>
          <w:rFonts w:hint="eastAsia"/>
        </w:rPr>
        <w:t>终端交互示意</w:t>
      </w:r>
      <w:r w:rsidRPr="00592BE4">
        <w:rPr>
          <w:rFonts w:hint="eastAsia"/>
        </w:rPr>
        <w:t>图</w:t>
      </w:r>
    </w:p>
    <w:p w:rsidR="009475C5" w:rsidRPr="001877B8" w:rsidRDefault="009475C5" w:rsidP="001877B8">
      <w:pPr>
        <w:pStyle w:val="af1"/>
        <w:numPr>
          <w:ilvl w:val="0"/>
          <w:numId w:val="10"/>
        </w:numPr>
        <w:spacing w:line="400" w:lineRule="exact"/>
        <w:jc w:val="left"/>
        <w:rPr>
          <w:rFonts w:ascii="黑体" w:eastAsia="黑体" w:hAnsi="黑体"/>
          <w:b/>
          <w:sz w:val="24"/>
        </w:rPr>
      </w:pPr>
      <w:r w:rsidRPr="001877B8">
        <w:rPr>
          <w:rFonts w:ascii="黑体" w:eastAsia="黑体" w:hAnsi="黑体" w:hint="eastAsia"/>
          <w:b/>
          <w:sz w:val="24"/>
        </w:rPr>
        <w:t>Nginx负载均衡</w:t>
      </w:r>
    </w:p>
    <w:p w:rsidR="009475C5" w:rsidRDefault="004A7FDF" w:rsidP="004A7FDF">
      <w:pPr>
        <w:pStyle w:val="af1"/>
        <w:spacing w:line="400" w:lineRule="exact"/>
        <w:ind w:firstLine="480"/>
        <w:jc w:val="left"/>
        <w:rPr>
          <w:rFonts w:ascii="宋体" w:hAnsi="宋体"/>
          <w:sz w:val="24"/>
        </w:rPr>
      </w:pPr>
      <w:r w:rsidRPr="00516B3F">
        <w:rPr>
          <w:rFonts w:ascii="宋体" w:hAnsi="宋体" w:hint="eastAsia"/>
          <w:sz w:val="24"/>
        </w:rPr>
        <w:t>Rest server是整个工作圈服务的表现层，是和工作圈移动端或是WEB端通信的一层。工作圈终端借由Rest Server这一层提供的Rest api，来和工作</w:t>
      </w:r>
      <w:r w:rsidRPr="00516B3F">
        <w:rPr>
          <w:rFonts w:ascii="宋体" w:hAnsi="宋体" w:hint="eastAsia"/>
          <w:sz w:val="24"/>
        </w:rPr>
        <w:lastRenderedPageBreak/>
        <w:t>圈服务进行数据的交换。</w:t>
      </w:r>
      <w:r>
        <w:rPr>
          <w:rFonts w:ascii="宋体" w:hAnsi="宋体" w:hint="eastAsia"/>
          <w:sz w:val="24"/>
        </w:rPr>
        <w:t>同样，在面对大规模用户高并发的访问时一台服务器的能力是有限的，</w:t>
      </w:r>
      <w:r w:rsidR="00BB34F7">
        <w:rPr>
          <w:rFonts w:ascii="宋体" w:hAnsi="宋体" w:hint="eastAsia"/>
          <w:sz w:val="24"/>
        </w:rPr>
        <w:t>云</w:t>
      </w:r>
      <w:r w:rsidR="00BB34F7">
        <w:rPr>
          <w:rFonts w:ascii="宋体" w:hAnsi="宋体"/>
          <w:sz w:val="24"/>
        </w:rPr>
        <w:t>服务</w:t>
      </w:r>
      <w:r w:rsidR="00BB34F7">
        <w:rPr>
          <w:rFonts w:ascii="宋体" w:hAnsi="宋体" w:hint="eastAsia"/>
          <w:sz w:val="24"/>
        </w:rPr>
        <w:t>就</w:t>
      </w:r>
      <w:r>
        <w:rPr>
          <w:rFonts w:ascii="宋体" w:hAnsi="宋体" w:hint="eastAsia"/>
          <w:sz w:val="24"/>
        </w:rPr>
        <w:t>需要多台服务器来分担压力。站在最前面的负载服务器就尤其重要，这里选择了前面介绍过的Nginx服务器</w:t>
      </w:r>
      <w:r w:rsidR="0076247B">
        <w:rPr>
          <w:rFonts w:ascii="宋体" w:hAnsi="宋体" w:hint="eastAsia"/>
          <w:sz w:val="24"/>
        </w:rPr>
        <w:t>来</w:t>
      </w:r>
      <w:proofErr w:type="gramStart"/>
      <w:r w:rsidR="0076247B">
        <w:rPr>
          <w:rFonts w:ascii="宋体" w:hAnsi="宋体" w:hint="eastAsia"/>
          <w:sz w:val="24"/>
        </w:rPr>
        <w:t>做为</w:t>
      </w:r>
      <w:proofErr w:type="gramEnd"/>
      <w:r>
        <w:rPr>
          <w:rFonts w:ascii="宋体" w:hAnsi="宋体" w:hint="eastAsia"/>
          <w:sz w:val="24"/>
        </w:rPr>
        <w:t>HTTP请求的代理网关与负载。</w:t>
      </w:r>
    </w:p>
    <w:p w:rsidR="00433F75" w:rsidRPr="00516B3F" w:rsidRDefault="00FC1757" w:rsidP="00FC1757">
      <w:pPr>
        <w:pStyle w:val="af1"/>
        <w:spacing w:line="400" w:lineRule="exact"/>
        <w:ind w:firstLine="480"/>
        <w:rPr>
          <w:rFonts w:ascii="宋体" w:hAnsi="宋体"/>
          <w:sz w:val="24"/>
        </w:rPr>
      </w:pPr>
      <w:r>
        <w:rPr>
          <w:rFonts w:hint="eastAsia"/>
        </w:rPr>
        <w:t>图</w:t>
      </w:r>
      <w:r>
        <w:rPr>
          <w:rFonts w:hint="eastAsia"/>
        </w:rPr>
        <w:t>4.4.</w:t>
      </w:r>
      <w:r w:rsidR="008B492F">
        <w:rPr>
          <w:rFonts w:hint="eastAsia"/>
        </w:rPr>
        <w:t xml:space="preserve">3 </w:t>
      </w:r>
      <w:r>
        <w:rPr>
          <w:rFonts w:hint="eastAsia"/>
        </w:rPr>
        <w:t>Rest</w:t>
      </w:r>
      <w:r>
        <w:rPr>
          <w:rFonts w:hint="eastAsia"/>
        </w:rPr>
        <w:t>集群示意</w:t>
      </w:r>
      <w:r w:rsidRPr="00592BE4">
        <w:rPr>
          <w:rFonts w:hint="eastAsia"/>
        </w:rPr>
        <w:t>图</w:t>
      </w:r>
      <w:bookmarkStart w:id="17" w:name="_GoBack"/>
      <w:bookmarkEnd w:id="17"/>
    </w:p>
    <w:p w:rsidR="009475C5" w:rsidRPr="001877B8" w:rsidRDefault="009475C5" w:rsidP="001877B8">
      <w:pPr>
        <w:pStyle w:val="af1"/>
        <w:numPr>
          <w:ilvl w:val="0"/>
          <w:numId w:val="10"/>
        </w:numPr>
        <w:spacing w:line="400" w:lineRule="exact"/>
        <w:jc w:val="left"/>
        <w:rPr>
          <w:rFonts w:ascii="黑体" w:eastAsia="黑体" w:hAnsi="黑体"/>
          <w:b/>
          <w:sz w:val="24"/>
        </w:rPr>
      </w:pPr>
      <w:r w:rsidRPr="001877B8">
        <w:rPr>
          <w:rFonts w:ascii="黑体" w:eastAsia="黑体" w:hAnsi="黑体" w:hint="eastAsia"/>
          <w:b/>
          <w:sz w:val="24"/>
        </w:rPr>
        <w:t>无状态的服务设计</w:t>
      </w:r>
    </w:p>
    <w:p w:rsidR="009475C5" w:rsidRPr="00516B3F" w:rsidRDefault="009475C5" w:rsidP="009475C5">
      <w:pPr>
        <w:pStyle w:val="af1"/>
        <w:spacing w:line="400" w:lineRule="exact"/>
        <w:ind w:firstLine="480"/>
        <w:jc w:val="left"/>
        <w:rPr>
          <w:rFonts w:ascii="宋体" w:hAnsi="宋体"/>
          <w:sz w:val="24"/>
        </w:rPr>
      </w:pPr>
      <w:r w:rsidRPr="00516B3F">
        <w:rPr>
          <w:rFonts w:ascii="宋体" w:hAnsi="宋体" w:hint="eastAsia"/>
          <w:sz w:val="24"/>
        </w:rPr>
        <w:t>其实提出这点反而是为了解决用户的登录状态问题，假设用户登录的请求发到了Rest A服务上，对用户的数据请求又发送到了Rest B服务上。那Rest B怎么能知道用户的登录状态呢。在以前的单点式系统中，有一个Session的概念。用户登录后建立在服务器，请求的时候</w:t>
      </w:r>
      <w:proofErr w:type="gramStart"/>
      <w:r w:rsidRPr="00516B3F">
        <w:rPr>
          <w:rFonts w:ascii="宋体" w:hAnsi="宋体" w:hint="eastAsia"/>
          <w:sz w:val="24"/>
        </w:rPr>
        <w:t>服务端会查询</w:t>
      </w:r>
      <w:proofErr w:type="gramEnd"/>
      <w:r w:rsidRPr="00516B3F">
        <w:rPr>
          <w:rFonts w:ascii="宋体" w:hAnsi="宋体" w:hint="eastAsia"/>
          <w:sz w:val="24"/>
        </w:rPr>
        <w:t>这个Session，登出后销毁。但是在分布式的Rest server上主机之前内存的数据</w:t>
      </w:r>
      <w:proofErr w:type="gramStart"/>
      <w:r w:rsidRPr="00516B3F">
        <w:rPr>
          <w:rFonts w:ascii="宋体" w:hAnsi="宋体" w:hint="eastAsia"/>
          <w:sz w:val="24"/>
        </w:rPr>
        <w:t>不</w:t>
      </w:r>
      <w:proofErr w:type="gramEnd"/>
      <w:r w:rsidRPr="00516B3F">
        <w:rPr>
          <w:rFonts w:ascii="宋体" w:hAnsi="宋体" w:hint="eastAsia"/>
          <w:sz w:val="24"/>
        </w:rPr>
        <w:t>共享，无法得知用户的Session状态。</w:t>
      </w:r>
    </w:p>
    <w:p w:rsidR="009475C5" w:rsidRDefault="009475C5" w:rsidP="009475C5">
      <w:pPr>
        <w:pStyle w:val="af1"/>
        <w:spacing w:line="400" w:lineRule="exact"/>
        <w:ind w:firstLine="480"/>
        <w:jc w:val="left"/>
        <w:rPr>
          <w:rFonts w:ascii="宋体" w:hAnsi="宋体"/>
          <w:sz w:val="24"/>
        </w:rPr>
      </w:pPr>
      <w:r w:rsidRPr="00516B3F">
        <w:rPr>
          <w:rFonts w:ascii="宋体" w:hAnsi="宋体" w:hint="eastAsia"/>
          <w:sz w:val="24"/>
        </w:rPr>
        <w:t>工作圈的解决方式是登录后返回一个加密的token给终端。不是在服务端保存用户的登录状态，而是在用户使用的终端上保存这个token。在Android iOS系统上是由工作圈App软件保存在手机的数据库中，PC WEB因为没有数据库，将这个token保存在Cookie中。在每次请求的时候将WEB</w:t>
      </w:r>
      <w:proofErr w:type="gramStart"/>
      <w:r w:rsidRPr="00516B3F">
        <w:rPr>
          <w:rFonts w:ascii="宋体" w:hAnsi="宋体" w:hint="eastAsia"/>
          <w:sz w:val="24"/>
        </w:rPr>
        <w:t>端会自动</w:t>
      </w:r>
      <w:proofErr w:type="gramEnd"/>
      <w:r w:rsidRPr="00516B3F">
        <w:rPr>
          <w:rFonts w:ascii="宋体" w:hAnsi="宋体" w:hint="eastAsia"/>
          <w:sz w:val="24"/>
        </w:rPr>
        <w:t>的带上Cookie供服务器查询，手机端的App需要程序从手机上读取这个请求加到Http Header中来便于服务检查。</w:t>
      </w:r>
    </w:p>
    <w:p w:rsidR="009E2125" w:rsidRPr="001877B8" w:rsidRDefault="009E2125" w:rsidP="00B55083">
      <w:pPr>
        <w:pStyle w:val="3"/>
        <w:spacing w:line="400" w:lineRule="exact"/>
        <w:ind w:left="826" w:hangingChars="343" w:hanging="826"/>
        <w:rPr>
          <w:sz w:val="24"/>
        </w:rPr>
      </w:pPr>
      <w:bookmarkStart w:id="18" w:name="_Toc455229082"/>
      <w:r w:rsidRPr="001877B8">
        <w:rPr>
          <w:rFonts w:hint="eastAsia"/>
          <w:sz w:val="24"/>
        </w:rPr>
        <w:t>分布式服务与自动化配置中心</w:t>
      </w:r>
      <w:bookmarkEnd w:id="18"/>
    </w:p>
    <w:p w:rsidR="009E2125" w:rsidRDefault="009E2125" w:rsidP="009E2125">
      <w:pPr>
        <w:pStyle w:val="af1"/>
        <w:spacing w:line="400" w:lineRule="exact"/>
        <w:ind w:firstLine="480"/>
        <w:jc w:val="left"/>
        <w:rPr>
          <w:rFonts w:ascii="宋体" w:hAnsi="宋体"/>
          <w:sz w:val="24"/>
        </w:rPr>
      </w:pPr>
      <w:r w:rsidRPr="009E2125">
        <w:rPr>
          <w:rFonts w:ascii="宋体" w:hAnsi="宋体" w:hint="eastAsia"/>
          <w:sz w:val="24"/>
        </w:rPr>
        <w:t>模块划分完成之后，这个框架还不能被称为分布式框架。因为它还没有满足前面（</w:t>
      </w:r>
      <w:r w:rsidR="002825BF">
        <w:rPr>
          <w:rFonts w:ascii="宋体" w:hAnsi="宋体" w:hint="eastAsia"/>
          <w:sz w:val="24"/>
        </w:rPr>
        <w:t>2.1.3</w:t>
      </w:r>
      <w:r w:rsidRPr="009E2125">
        <w:rPr>
          <w:rFonts w:ascii="宋体" w:hAnsi="宋体" w:hint="eastAsia"/>
          <w:sz w:val="24"/>
        </w:rPr>
        <w:t xml:space="preserve"> 现代分布式系统的特点）中提到的特性。下面来尝试进一步的满足这些特性。</w:t>
      </w:r>
    </w:p>
    <w:p w:rsidR="00EA46AE" w:rsidRPr="001877B8" w:rsidRDefault="00EA46AE" w:rsidP="00C63A1C">
      <w:pPr>
        <w:pStyle w:val="af1"/>
        <w:numPr>
          <w:ilvl w:val="0"/>
          <w:numId w:val="18"/>
        </w:numPr>
        <w:spacing w:line="400" w:lineRule="exact"/>
        <w:jc w:val="left"/>
        <w:rPr>
          <w:rFonts w:ascii="黑体" w:eastAsia="黑体" w:hAnsi="黑体"/>
          <w:b/>
          <w:sz w:val="24"/>
        </w:rPr>
      </w:pPr>
      <w:r w:rsidRPr="001877B8">
        <w:rPr>
          <w:rFonts w:ascii="黑体" w:eastAsia="黑体" w:hAnsi="黑体" w:hint="eastAsia"/>
          <w:b/>
          <w:sz w:val="24"/>
        </w:rPr>
        <w:t>分布式服务远程调用（RPC）</w:t>
      </w:r>
    </w:p>
    <w:p w:rsidR="005F5BA8" w:rsidRDefault="00EA46AE" w:rsidP="009E2125">
      <w:pPr>
        <w:pStyle w:val="af1"/>
        <w:spacing w:line="400" w:lineRule="exact"/>
        <w:ind w:firstLine="480"/>
        <w:jc w:val="left"/>
        <w:rPr>
          <w:rFonts w:ascii="宋体" w:hAnsi="宋体"/>
          <w:sz w:val="24"/>
        </w:rPr>
      </w:pPr>
      <w:r>
        <w:rPr>
          <w:rFonts w:ascii="宋体" w:hAnsi="宋体" w:hint="eastAsia"/>
          <w:sz w:val="24"/>
        </w:rPr>
        <w:t>服务层的模块规划完成了，接着要解决Rest层对服务层的业务服务调用。在第二章介绍的</w:t>
      </w:r>
      <w:r w:rsidR="0076247B">
        <w:rPr>
          <w:rFonts w:ascii="宋体" w:hAnsi="宋体"/>
          <w:sz w:val="24"/>
        </w:rPr>
        <w:t>Apache</w:t>
      </w:r>
      <w:r>
        <w:rPr>
          <w:rFonts w:ascii="宋体" w:hAnsi="宋体" w:hint="eastAsia"/>
          <w:sz w:val="24"/>
        </w:rPr>
        <w:t xml:space="preserve"> Thrift就是一个优秀的RPC框架。</w:t>
      </w:r>
      <w:r w:rsidR="005F5BA8">
        <w:rPr>
          <w:rFonts w:ascii="宋体" w:hAnsi="宋体" w:hint="eastAsia"/>
          <w:sz w:val="24"/>
        </w:rPr>
        <w:t>Thrift使用自己的IDL语言来定义远程服务的接口，然后使用Thrift工具生成基于定义的服务端接口以及可以调用服务的客户端</w:t>
      </w:r>
      <w:r w:rsidR="000203AB">
        <w:rPr>
          <w:rFonts w:ascii="宋体" w:hAnsi="宋体" w:hint="eastAsia"/>
          <w:sz w:val="24"/>
        </w:rPr>
        <w:t>Client</w:t>
      </w:r>
      <w:r w:rsidR="005F5BA8">
        <w:rPr>
          <w:rFonts w:ascii="宋体" w:hAnsi="宋体" w:hint="eastAsia"/>
          <w:sz w:val="24"/>
        </w:rPr>
        <w:t>。</w:t>
      </w:r>
    </w:p>
    <w:p w:rsidR="000203AB" w:rsidRPr="00021802" w:rsidRDefault="000203AB" w:rsidP="000203AB">
      <w:pPr>
        <w:pStyle w:val="af1"/>
        <w:spacing w:line="400" w:lineRule="exact"/>
        <w:ind w:firstLine="480"/>
        <w:jc w:val="left"/>
        <w:rPr>
          <w:rFonts w:ascii="宋体" w:hAnsi="宋体"/>
          <w:sz w:val="24"/>
        </w:rPr>
      </w:pPr>
      <w:r>
        <w:rPr>
          <w:rFonts w:ascii="宋体" w:hAnsi="宋体" w:hint="eastAsia"/>
          <w:sz w:val="24"/>
        </w:rPr>
        <w:t>前面</w:t>
      </w:r>
      <w:r w:rsidRPr="00021802">
        <w:rPr>
          <w:rFonts w:ascii="宋体" w:hAnsi="宋体" w:hint="eastAsia"/>
          <w:sz w:val="24"/>
        </w:rPr>
        <w:t>介绍了工作圈的两层结构：REST、Server。Client就是REST与SEVER之间的桥梁。工作圈的Server层是分布式部署的，所以Client层这个桥梁就需要支持分布式的RPC调用。Client首先要通过ZkHelper来读取服务注册的</w:t>
      </w:r>
      <w:r w:rsidRPr="00021802">
        <w:rPr>
          <w:rFonts w:ascii="宋体" w:hAnsi="宋体" w:hint="eastAsia"/>
          <w:sz w:val="24"/>
        </w:rPr>
        <w:lastRenderedPageBreak/>
        <w:t>情况，简单说就是拿到已经注册在Zookeeper中心的可用服务器IP列表。然后随机的从这个列表中挑出一个服务，尝试与其建立连接。连接成功就调用服务，失败说明服务是有问题的需要把这个问题IP从Zookeeper中删掉然后取列表中的下一个IP。这样就形成了</w:t>
      </w:r>
      <w:proofErr w:type="gramStart"/>
      <w:r w:rsidRPr="00021802">
        <w:rPr>
          <w:rFonts w:ascii="宋体" w:hAnsi="宋体" w:hint="eastAsia"/>
          <w:sz w:val="24"/>
        </w:rPr>
        <w:t>一</w:t>
      </w:r>
      <w:proofErr w:type="gramEnd"/>
      <w:r w:rsidRPr="00021802">
        <w:rPr>
          <w:rFonts w:ascii="宋体" w:hAnsi="宋体" w:hint="eastAsia"/>
          <w:sz w:val="24"/>
        </w:rPr>
        <w:t>完整的分布式服务的负载与监控。</w:t>
      </w:r>
    </w:p>
    <w:p w:rsidR="000203AB" w:rsidRDefault="000203AB" w:rsidP="000203AB">
      <w:pPr>
        <w:pStyle w:val="af1"/>
        <w:spacing w:line="400" w:lineRule="exact"/>
        <w:ind w:firstLine="480"/>
        <w:jc w:val="left"/>
        <w:rPr>
          <w:rFonts w:ascii="宋体" w:hAnsi="宋体"/>
          <w:sz w:val="24"/>
        </w:rPr>
      </w:pPr>
      <w:r w:rsidRPr="00021802">
        <w:rPr>
          <w:rFonts w:ascii="宋体" w:hAnsi="宋体" w:hint="eastAsia"/>
          <w:sz w:val="24"/>
        </w:rPr>
        <w:t>Client层封装Server层通过Thrift定义的RPC方法，将其暴露给其它的服务。需要使用模块的服务的时，引用相应的Client即可。</w:t>
      </w:r>
    </w:p>
    <w:p w:rsidR="0037298A" w:rsidRDefault="0037298A" w:rsidP="009E2125">
      <w:pPr>
        <w:pStyle w:val="af1"/>
        <w:spacing w:line="400" w:lineRule="exact"/>
        <w:ind w:firstLine="480"/>
        <w:jc w:val="left"/>
        <w:rPr>
          <w:rFonts w:ascii="宋体" w:hAnsi="宋体"/>
          <w:sz w:val="24"/>
        </w:rPr>
      </w:pPr>
      <w:r>
        <w:rPr>
          <w:rFonts w:ascii="宋体" w:hAnsi="宋体" w:hint="eastAsia"/>
          <w:sz w:val="24"/>
        </w:rPr>
        <w:t>以用户</w:t>
      </w:r>
      <w:r w:rsidR="0076247B">
        <w:rPr>
          <w:rFonts w:ascii="宋体" w:hAnsi="宋体" w:hint="eastAsia"/>
          <w:sz w:val="24"/>
        </w:rPr>
        <w:t>账户</w:t>
      </w:r>
      <w:r>
        <w:rPr>
          <w:rFonts w:ascii="宋体" w:hAnsi="宋体" w:hint="eastAsia"/>
          <w:sz w:val="24"/>
        </w:rPr>
        <w:t>服务gongzuoquan-account举例，Thrift会为</w:t>
      </w:r>
      <w:r w:rsidR="00BB34F7">
        <w:rPr>
          <w:rFonts w:ascii="宋体" w:hAnsi="宋体" w:hint="eastAsia"/>
          <w:sz w:val="24"/>
        </w:rPr>
        <w:t>开发</w:t>
      </w:r>
      <w:r w:rsidR="00BB34F7">
        <w:rPr>
          <w:rFonts w:ascii="宋体" w:hAnsi="宋体"/>
          <w:sz w:val="24"/>
        </w:rPr>
        <w:t>者</w:t>
      </w:r>
      <w:r>
        <w:rPr>
          <w:rFonts w:ascii="宋体" w:hAnsi="宋体" w:hint="eastAsia"/>
          <w:sz w:val="24"/>
        </w:rPr>
        <w:t>生成一个接口定义程序gongzuoquan-account-core。gongzuoquan-account-server在这个包的基础上实现它定义的服务接口；gongzuoquan-account-client在这个包的基础上封装的客户端的调用方法。</w:t>
      </w:r>
      <w:r>
        <w:rPr>
          <w:rFonts w:ascii="宋体" w:hAnsi="宋体"/>
          <w:sz w:val="24"/>
        </w:rPr>
        <w:t>gongzuoquan</w:t>
      </w:r>
      <w:r>
        <w:rPr>
          <w:rFonts w:ascii="宋体" w:hAnsi="宋体" w:hint="eastAsia"/>
          <w:sz w:val="24"/>
        </w:rPr>
        <w:t>-account-rest通过引用client实现了访问server的目的，结构图如下。</w:t>
      </w:r>
    </w:p>
    <w:p w:rsidR="005760B3" w:rsidRPr="005760B3" w:rsidRDefault="00B31649" w:rsidP="009E2125">
      <w:pPr>
        <w:pStyle w:val="af1"/>
        <w:spacing w:line="400" w:lineRule="exact"/>
        <w:ind w:firstLine="480"/>
        <w:jc w:val="left"/>
        <w:rPr>
          <w:rFonts w:ascii="楷体_GB2312" w:eastAsia="楷体_GB2312" w:hAnsi="宋体"/>
          <w:szCs w:val="21"/>
        </w:rPr>
      </w:pPr>
      <w:r>
        <w:rPr>
          <w:noProof/>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51.3pt;margin-top:10.5pt;width:99.25pt;height:195.05pt;z-index:251670528">
            <v:imagedata r:id="rId17" o:title=""/>
            <w10:wrap type="topAndBottom"/>
          </v:shape>
          <o:OLEObject Type="Embed" ProgID="Visio.Drawing.11" ShapeID="_x0000_s1033" DrawAspect="Content" ObjectID="_1528982085" r:id="rId18"/>
        </w:object>
      </w:r>
      <w:r w:rsidR="005760B3">
        <w:rPr>
          <w:rFonts w:ascii="宋体" w:hAnsi="宋体" w:hint="eastAsia"/>
          <w:sz w:val="24"/>
        </w:rPr>
        <w:tab/>
      </w:r>
      <w:r w:rsidR="005760B3">
        <w:rPr>
          <w:rFonts w:ascii="宋体" w:hAnsi="宋体" w:hint="eastAsia"/>
          <w:sz w:val="24"/>
        </w:rPr>
        <w:tab/>
      </w:r>
      <w:r w:rsidR="005760B3">
        <w:rPr>
          <w:rFonts w:ascii="宋体" w:hAnsi="宋体" w:hint="eastAsia"/>
          <w:sz w:val="24"/>
        </w:rPr>
        <w:tab/>
      </w:r>
      <w:r w:rsidR="005760B3">
        <w:rPr>
          <w:rFonts w:ascii="宋体" w:hAnsi="宋体" w:hint="eastAsia"/>
          <w:sz w:val="24"/>
        </w:rPr>
        <w:tab/>
      </w:r>
      <w:r w:rsidR="005760B3">
        <w:rPr>
          <w:rFonts w:ascii="宋体" w:hAnsi="宋体" w:hint="eastAsia"/>
          <w:sz w:val="24"/>
        </w:rPr>
        <w:tab/>
      </w:r>
      <w:r w:rsidR="005760B3">
        <w:rPr>
          <w:rFonts w:ascii="宋体" w:hAnsi="宋体" w:hint="eastAsia"/>
          <w:sz w:val="24"/>
        </w:rPr>
        <w:tab/>
      </w:r>
      <w:r w:rsidR="008B492F">
        <w:rPr>
          <w:rFonts w:hint="eastAsia"/>
        </w:rPr>
        <w:t>图</w:t>
      </w:r>
      <w:r w:rsidR="008B492F">
        <w:rPr>
          <w:rFonts w:hint="eastAsia"/>
        </w:rPr>
        <w:t>4.4.4 Server-Rest</w:t>
      </w:r>
      <w:r w:rsidR="008B492F">
        <w:rPr>
          <w:rFonts w:hint="eastAsia"/>
        </w:rPr>
        <w:t>通信示意</w:t>
      </w:r>
      <w:r w:rsidR="008B492F" w:rsidRPr="00592BE4">
        <w:rPr>
          <w:rFonts w:hint="eastAsia"/>
        </w:rPr>
        <w:t>图</w:t>
      </w:r>
    </w:p>
    <w:p w:rsidR="00EA46AE" w:rsidRPr="001877B8" w:rsidRDefault="00EA46AE" w:rsidP="00C63A1C">
      <w:pPr>
        <w:pStyle w:val="af1"/>
        <w:numPr>
          <w:ilvl w:val="0"/>
          <w:numId w:val="18"/>
        </w:numPr>
        <w:spacing w:line="400" w:lineRule="exact"/>
        <w:jc w:val="left"/>
        <w:rPr>
          <w:rFonts w:ascii="黑体" w:eastAsia="黑体" w:hAnsi="黑体"/>
          <w:b/>
          <w:sz w:val="24"/>
        </w:rPr>
      </w:pPr>
      <w:r w:rsidRPr="001877B8">
        <w:rPr>
          <w:rFonts w:ascii="黑体" w:eastAsia="黑体" w:hAnsi="黑体" w:hint="eastAsia"/>
          <w:b/>
          <w:sz w:val="24"/>
        </w:rPr>
        <w:t>横向可扩展性（Scale Out）</w:t>
      </w:r>
    </w:p>
    <w:p w:rsidR="00146E1D" w:rsidRDefault="009E2125" w:rsidP="009E2125">
      <w:pPr>
        <w:pStyle w:val="af1"/>
        <w:spacing w:line="400" w:lineRule="exact"/>
        <w:ind w:firstLine="480"/>
        <w:jc w:val="left"/>
        <w:rPr>
          <w:rFonts w:ascii="宋体" w:hAnsi="宋体"/>
          <w:sz w:val="24"/>
        </w:rPr>
      </w:pPr>
      <w:r w:rsidRPr="009E2125">
        <w:rPr>
          <w:rFonts w:ascii="宋体" w:hAnsi="宋体" w:hint="eastAsia"/>
          <w:sz w:val="24"/>
        </w:rPr>
        <w:t>横向可扩展性（Scale Out）。意味着一个业务服务模块是可以部署很多个副本，这样就带来一个问题，如何保证所有的请求都能平均的分发到所有的服务上去</w:t>
      </w:r>
      <w:r w:rsidR="0037298A">
        <w:rPr>
          <w:rFonts w:ascii="宋体" w:hAnsi="宋体" w:hint="eastAsia"/>
          <w:sz w:val="24"/>
        </w:rPr>
        <w:t xml:space="preserve">？ </w:t>
      </w:r>
      <w:r w:rsidR="00286853">
        <w:rPr>
          <w:rFonts w:ascii="宋体" w:hAnsi="宋体" w:hint="eastAsia"/>
          <w:sz w:val="24"/>
        </w:rPr>
        <w:t>前面完成了REST与SERVER层的剥离与远程调用，在已知server服务的IP前提下就可以</w:t>
      </w:r>
      <w:r w:rsidR="00EE65E1">
        <w:rPr>
          <w:rFonts w:ascii="宋体" w:hAnsi="宋体" w:hint="eastAsia"/>
          <w:sz w:val="24"/>
        </w:rPr>
        <w:t>进行调用。在有多台服务实例情况下，简单的办法就是维护一个IP数组，然后随机的从数组中选出一个IP来进行调用。</w:t>
      </w:r>
    </w:p>
    <w:p w:rsidR="009E2125" w:rsidRDefault="00BB34F7" w:rsidP="009E2125">
      <w:pPr>
        <w:pStyle w:val="af1"/>
        <w:spacing w:line="400" w:lineRule="exact"/>
        <w:ind w:firstLine="480"/>
        <w:jc w:val="left"/>
        <w:rPr>
          <w:rFonts w:ascii="宋体" w:hAnsi="宋体"/>
          <w:sz w:val="24"/>
        </w:rPr>
      </w:pPr>
      <w:r>
        <w:rPr>
          <w:rFonts w:ascii="宋体" w:hAnsi="宋体" w:hint="eastAsia"/>
          <w:sz w:val="24"/>
        </w:rPr>
        <w:t>这时就</w:t>
      </w:r>
      <w:r w:rsidR="009E2125" w:rsidRPr="009E2125">
        <w:rPr>
          <w:rFonts w:ascii="宋体" w:hAnsi="宋体" w:hint="eastAsia"/>
          <w:sz w:val="24"/>
        </w:rPr>
        <w:t>需要一个自动化配置中心。在一个模块服务启动时，将启动的服务器在网络上的IP</w:t>
      </w:r>
      <w:r w:rsidR="00701501">
        <w:rPr>
          <w:rFonts w:ascii="宋体" w:hAnsi="宋体" w:hint="eastAsia"/>
          <w:sz w:val="24"/>
        </w:rPr>
        <w:t>地址</w:t>
      </w:r>
      <w:r w:rsidR="009E2125" w:rsidRPr="009E2125">
        <w:rPr>
          <w:rFonts w:ascii="宋体" w:hAnsi="宋体" w:hint="eastAsia"/>
          <w:sz w:val="24"/>
        </w:rPr>
        <w:t>注册到自动化配置中心服务中，这样就完成了服务状态的发布。然后任</w:t>
      </w:r>
      <w:proofErr w:type="gramStart"/>
      <w:r w:rsidR="009E2125" w:rsidRPr="009E2125">
        <w:rPr>
          <w:rFonts w:ascii="宋体" w:hAnsi="宋体" w:hint="eastAsia"/>
          <w:sz w:val="24"/>
        </w:rPr>
        <w:t>一</w:t>
      </w:r>
      <w:proofErr w:type="gramEnd"/>
      <w:r w:rsidR="009E2125" w:rsidRPr="009E2125">
        <w:rPr>
          <w:rFonts w:ascii="宋体" w:hAnsi="宋体" w:hint="eastAsia"/>
          <w:sz w:val="24"/>
        </w:rPr>
        <w:t>客户端在需要调用这个服务的时候，先在自动化配置中心中读</w:t>
      </w:r>
      <w:r w:rsidR="009E2125" w:rsidRPr="009E2125">
        <w:rPr>
          <w:rFonts w:ascii="宋体" w:hAnsi="宋体" w:hint="eastAsia"/>
          <w:sz w:val="24"/>
        </w:rPr>
        <w:lastRenderedPageBreak/>
        <w:t>取一下这个服务的服务状态，取得了可以提供这个服务的服务器地址列表，然后再以一个算法随机的地址发起请求，完成一次调用。这样就满足了服务的横向可扩展性（Scale Out）。</w:t>
      </w:r>
    </w:p>
    <w:p w:rsidR="009D390C" w:rsidRDefault="00B31649" w:rsidP="009D390C">
      <w:pPr>
        <w:pStyle w:val="af1"/>
        <w:spacing w:line="400" w:lineRule="exact"/>
        <w:ind w:firstLine="480"/>
        <w:jc w:val="left"/>
        <w:rPr>
          <w:rFonts w:ascii="宋体" w:hAnsi="宋体"/>
          <w:sz w:val="24"/>
        </w:rPr>
      </w:pPr>
      <w:r>
        <w:rPr>
          <w:noProof/>
        </w:rPr>
        <w:object w:dxaOrig="0" w:dyaOrig="0">
          <v:shape id="_x0000_s1034" type="#_x0000_t75" style="position:absolute;left:0;text-align:left;margin-left:83.95pt;margin-top:74.55pt;width:235.4pt;height:253pt;z-index:251672576">
            <v:imagedata r:id="rId19" o:title=""/>
            <w10:wrap type="topAndBottom"/>
          </v:shape>
          <o:OLEObject Type="Embed" ProgID="Visio.Drawing.11" ShapeID="_x0000_s1034" DrawAspect="Content" ObjectID="_1528982086" r:id="rId20"/>
        </w:object>
      </w:r>
      <w:r w:rsidR="00701501">
        <w:rPr>
          <w:rFonts w:ascii="宋体" w:hAnsi="宋体" w:hint="eastAsia"/>
          <w:sz w:val="24"/>
        </w:rPr>
        <w:t>Zookeeper是这个自动化中心实现的</w:t>
      </w:r>
      <w:r w:rsidR="00F02C9C">
        <w:rPr>
          <w:rFonts w:ascii="宋体" w:hAnsi="宋体" w:hint="eastAsia"/>
          <w:sz w:val="24"/>
        </w:rPr>
        <w:t>最佳选择。服务以一个约定的路径</w:t>
      </w:r>
      <w:r w:rsidR="00FC11B2">
        <w:rPr>
          <w:rFonts w:ascii="宋体" w:hAnsi="宋体" w:hint="eastAsia"/>
          <w:sz w:val="24"/>
        </w:rPr>
        <w:t>：/gongzuoquan/account/cluster/</w:t>
      </w:r>
      <w:r w:rsidR="00F02C9C">
        <w:rPr>
          <w:rFonts w:ascii="宋体" w:hAnsi="宋体" w:hint="eastAsia"/>
          <w:sz w:val="24"/>
        </w:rPr>
        <w:t>在Zookeeper服务中注册一个节点，然后把</w:t>
      </w:r>
      <w:r w:rsidR="00FC11B2">
        <w:rPr>
          <w:rFonts w:ascii="宋体" w:hAnsi="宋体" w:hint="eastAsia"/>
          <w:sz w:val="24"/>
        </w:rPr>
        <w:t>服务自身的IP地址写入到这个节点下，如下图：</w:t>
      </w:r>
    </w:p>
    <w:p w:rsidR="00FC11B2" w:rsidRPr="00FC11B2" w:rsidRDefault="008B492F" w:rsidP="008B492F">
      <w:pPr>
        <w:pStyle w:val="af1"/>
        <w:spacing w:line="400" w:lineRule="exact"/>
        <w:ind w:firstLine="480"/>
        <w:rPr>
          <w:rFonts w:ascii="宋体" w:hAnsi="宋体"/>
          <w:sz w:val="24"/>
        </w:rPr>
      </w:pPr>
      <w:r>
        <w:rPr>
          <w:rFonts w:hint="eastAsia"/>
        </w:rPr>
        <w:t>图</w:t>
      </w:r>
      <w:r>
        <w:rPr>
          <w:rFonts w:hint="eastAsia"/>
        </w:rPr>
        <w:t xml:space="preserve">4.4.5  </w:t>
      </w:r>
      <w:r>
        <w:rPr>
          <w:rFonts w:hint="eastAsia"/>
        </w:rPr>
        <w:t>模块服务注册中心数据节点示意</w:t>
      </w:r>
      <w:r w:rsidRPr="00592BE4">
        <w:rPr>
          <w:rFonts w:hint="eastAsia"/>
        </w:rPr>
        <w:t>图</w:t>
      </w:r>
    </w:p>
    <w:p w:rsidR="009D390C" w:rsidRPr="001877B8" w:rsidRDefault="00C63A1C" w:rsidP="00C63A1C">
      <w:pPr>
        <w:pStyle w:val="af1"/>
        <w:numPr>
          <w:ilvl w:val="0"/>
          <w:numId w:val="18"/>
        </w:numPr>
        <w:spacing w:line="400" w:lineRule="exact"/>
        <w:jc w:val="left"/>
        <w:rPr>
          <w:rFonts w:ascii="黑体" w:eastAsia="黑体" w:hAnsi="黑体"/>
          <w:b/>
          <w:sz w:val="24"/>
        </w:rPr>
      </w:pPr>
      <w:r w:rsidRPr="00C63A1C">
        <w:rPr>
          <w:rFonts w:ascii="黑体" w:eastAsia="黑体" w:hAnsi="黑体" w:hint="eastAsia"/>
          <w:b/>
          <w:sz w:val="24"/>
        </w:rPr>
        <w:t>不允许单点失效（No Single Point Failure）</w:t>
      </w:r>
    </w:p>
    <w:p w:rsidR="009E2125" w:rsidRPr="009E2125" w:rsidRDefault="009E2125" w:rsidP="009E2125">
      <w:pPr>
        <w:pStyle w:val="af1"/>
        <w:spacing w:line="400" w:lineRule="exact"/>
        <w:ind w:firstLine="480"/>
        <w:jc w:val="left"/>
        <w:rPr>
          <w:rFonts w:ascii="宋体" w:hAnsi="宋体"/>
          <w:sz w:val="24"/>
        </w:rPr>
      </w:pPr>
      <w:r w:rsidRPr="009E2125">
        <w:rPr>
          <w:rFonts w:ascii="宋体" w:hAnsi="宋体" w:hint="eastAsia"/>
          <w:sz w:val="24"/>
        </w:rPr>
        <w:t>不允许单点失效（No Single Point Failure）。只要对自动化配置中心的功能稍加改动，便能满足这一特性。只要能将服务状态列表中的故障节点检测到，并从中剔出除们，客户端便不会受到影响。只要这个服务状态列表中仍有一台服务器上的服务是正常的，就会不造成整个服务失效。当然，这里也要考虑到这个自动化配置中心服务本身会出问题，需要保证这组服务也是高可用的服务。</w:t>
      </w:r>
    </w:p>
    <w:p w:rsidR="009D3CF6" w:rsidRDefault="009E2125" w:rsidP="009E2125">
      <w:pPr>
        <w:pStyle w:val="af1"/>
        <w:spacing w:line="400" w:lineRule="exact"/>
        <w:ind w:firstLine="480"/>
        <w:jc w:val="left"/>
        <w:rPr>
          <w:rFonts w:ascii="宋体" w:hAnsi="宋体"/>
          <w:sz w:val="24"/>
        </w:rPr>
      </w:pPr>
      <w:r w:rsidRPr="009E2125">
        <w:rPr>
          <w:rFonts w:ascii="宋体" w:hAnsi="宋体" w:hint="eastAsia"/>
          <w:sz w:val="24"/>
        </w:rPr>
        <w:t>对故障列表的检测，有两种方式：1.在启动的服务与自动化配置中心之间建立一个心跳，心跳消失即失效；2.从客户端来检测，如果客户端调用服务失败后，将其从自动化配置中心中剔除然后访问下一个服务地址。</w:t>
      </w:r>
    </w:p>
    <w:p w:rsidR="009E2125" w:rsidRDefault="00B31649" w:rsidP="009E2125">
      <w:pPr>
        <w:pStyle w:val="af1"/>
        <w:spacing w:line="400" w:lineRule="exact"/>
        <w:ind w:firstLine="480"/>
        <w:jc w:val="left"/>
        <w:rPr>
          <w:rFonts w:ascii="宋体" w:hAnsi="宋体"/>
          <w:sz w:val="24"/>
        </w:rPr>
      </w:pPr>
      <w:r>
        <w:rPr>
          <w:noProof/>
        </w:rPr>
        <w:lastRenderedPageBreak/>
        <w:object w:dxaOrig="0" w:dyaOrig="0">
          <v:shape id="_x0000_s1035" type="#_x0000_t75" style="position:absolute;left:0;text-align:left;margin-left:50.65pt;margin-top:132pt;width:312.4pt;height:193.35pt;z-index:251674624">
            <v:imagedata r:id="rId21" o:title=""/>
            <w10:wrap type="topAndBottom"/>
          </v:shape>
          <o:OLEObject Type="Embed" ProgID="Visio.Drawing.11" ShapeID="_x0000_s1035" DrawAspect="Content" ObjectID="_1528982087" r:id="rId22"/>
        </w:object>
      </w:r>
      <w:r w:rsidR="009E2125" w:rsidRPr="009E2125">
        <w:rPr>
          <w:rFonts w:ascii="宋体" w:hAnsi="宋体" w:hint="eastAsia"/>
          <w:sz w:val="24"/>
        </w:rPr>
        <w:t>第一种方式，因为心跳会有延时。如果在延时中发生问题，那么在这一段时间内就会有一定机率的请求会因为请求到故障节点上。</w:t>
      </w:r>
      <w:r w:rsidR="009D3CF6">
        <w:rPr>
          <w:rFonts w:ascii="宋体" w:hAnsi="宋体" w:hint="eastAsia"/>
          <w:sz w:val="24"/>
        </w:rPr>
        <w:t>（如下图4.4.3.1）</w:t>
      </w:r>
      <w:r w:rsidR="009E2125" w:rsidRPr="009E2125">
        <w:rPr>
          <w:rFonts w:ascii="宋体" w:hAnsi="宋体" w:hint="eastAsia"/>
          <w:sz w:val="24"/>
        </w:rPr>
        <w:t>第二种方式，需要做到客户端实时监听自动化配置中心的服务器状态变化，这样虽然会避免请求故障节点，但是在客户端数量过大的时候会大量的占用自动化配置中心服务的链接。工作</w:t>
      </w:r>
      <w:proofErr w:type="gramStart"/>
      <w:r w:rsidR="009E2125" w:rsidRPr="009E2125">
        <w:rPr>
          <w:rFonts w:ascii="宋体" w:hAnsi="宋体" w:hint="eastAsia"/>
          <w:sz w:val="24"/>
        </w:rPr>
        <w:t>圈目前</w:t>
      </w:r>
      <w:proofErr w:type="gramEnd"/>
      <w:r w:rsidR="009E2125" w:rsidRPr="009E2125">
        <w:rPr>
          <w:rFonts w:ascii="宋体" w:hAnsi="宋体" w:hint="eastAsia"/>
          <w:sz w:val="24"/>
        </w:rPr>
        <w:t>的设计，客户端服务还是可控的，所以选择了第二种实时性较高的处理方式。</w:t>
      </w:r>
    </w:p>
    <w:p w:rsidR="009D3CF6" w:rsidRPr="009E2125" w:rsidRDefault="00151D20" w:rsidP="00151D20">
      <w:pPr>
        <w:pStyle w:val="af1"/>
        <w:spacing w:line="400" w:lineRule="exact"/>
        <w:ind w:firstLine="480"/>
        <w:rPr>
          <w:rFonts w:ascii="宋体" w:hAnsi="宋体"/>
          <w:sz w:val="24"/>
        </w:rPr>
      </w:pPr>
      <w:r>
        <w:rPr>
          <w:rFonts w:hint="eastAsia"/>
        </w:rPr>
        <w:t>图</w:t>
      </w:r>
      <w:r>
        <w:rPr>
          <w:rFonts w:hint="eastAsia"/>
        </w:rPr>
        <w:t>4.4.6</w:t>
      </w:r>
      <w:r>
        <w:rPr>
          <w:rFonts w:hint="eastAsia"/>
        </w:rPr>
        <w:t>服务</w:t>
      </w:r>
      <w:r>
        <w:rPr>
          <w:rFonts w:hint="eastAsia"/>
        </w:rPr>
        <w:t>-</w:t>
      </w:r>
      <w:r>
        <w:rPr>
          <w:rFonts w:hint="eastAsia"/>
        </w:rPr>
        <w:t>配置中心心跳示意</w:t>
      </w:r>
      <w:r w:rsidRPr="00592BE4">
        <w:rPr>
          <w:rFonts w:hint="eastAsia"/>
        </w:rPr>
        <w:t>图</w:t>
      </w:r>
    </w:p>
    <w:p w:rsidR="009E2125" w:rsidRPr="001C24F2" w:rsidRDefault="009E2125" w:rsidP="001C24F2">
      <w:pPr>
        <w:pStyle w:val="af1"/>
        <w:spacing w:line="400" w:lineRule="exact"/>
        <w:ind w:firstLine="480"/>
        <w:jc w:val="left"/>
        <w:rPr>
          <w:rFonts w:ascii="宋体" w:hAnsi="宋体"/>
          <w:sz w:val="24"/>
        </w:rPr>
      </w:pPr>
      <w:r w:rsidRPr="009E2125">
        <w:rPr>
          <w:rFonts w:ascii="宋体" w:hAnsi="宋体" w:hint="eastAsia"/>
          <w:sz w:val="24"/>
        </w:rPr>
        <w:t>在实际的开发中，也可以将数据库和缓存服务的地址与链接配置存到Zookeeper中相应的节点下。当服务器的数据库或是缓存进行迁移数所据的时候，监听节点的变化，重新建立指向新服务的链接池就可以了。</w:t>
      </w:r>
    </w:p>
    <w:p w:rsidR="00862D67" w:rsidRPr="001877B8" w:rsidRDefault="00862D67" w:rsidP="00B55083">
      <w:pPr>
        <w:pStyle w:val="3"/>
        <w:spacing w:line="400" w:lineRule="exact"/>
        <w:ind w:left="826" w:hangingChars="343" w:hanging="826"/>
        <w:rPr>
          <w:sz w:val="24"/>
        </w:rPr>
      </w:pPr>
      <w:bookmarkStart w:id="19" w:name="_Toc455229083"/>
      <w:r w:rsidRPr="001877B8">
        <w:rPr>
          <w:rFonts w:hint="eastAsia"/>
          <w:sz w:val="24"/>
        </w:rPr>
        <w:t>数据分片</w:t>
      </w:r>
      <w:r w:rsidRPr="001877B8">
        <w:rPr>
          <w:rFonts w:hint="eastAsia"/>
          <w:sz w:val="24"/>
        </w:rPr>
        <w:t>(Data Sharding)</w:t>
      </w:r>
      <w:r w:rsidRPr="001877B8">
        <w:rPr>
          <w:rFonts w:hint="eastAsia"/>
          <w:sz w:val="24"/>
        </w:rPr>
        <w:t>与数据索引中心</w:t>
      </w:r>
      <w:bookmarkEnd w:id="19"/>
    </w:p>
    <w:p w:rsidR="00862D67" w:rsidRPr="00862D67" w:rsidRDefault="00862D67" w:rsidP="007E2E3C">
      <w:pPr>
        <w:pStyle w:val="af1"/>
        <w:spacing w:line="400" w:lineRule="exact"/>
        <w:ind w:firstLine="480"/>
        <w:jc w:val="left"/>
        <w:rPr>
          <w:rFonts w:ascii="宋体" w:hAnsi="宋体"/>
          <w:sz w:val="24"/>
        </w:rPr>
      </w:pPr>
      <w:r w:rsidRPr="00862D67">
        <w:rPr>
          <w:rFonts w:ascii="宋体" w:hAnsi="宋体" w:hint="eastAsia"/>
          <w:sz w:val="24"/>
        </w:rPr>
        <w:t>大数据时代，数据的持久化性能会影响服务的整体的性能。如果一个模块下的业务都存储在一个表中，那么随着数据量的上升性能必然会下降。解决的办法是对数据库中的数据进行水平扩展(分表，分库等)，</w:t>
      </w:r>
      <w:proofErr w:type="gramStart"/>
      <w:r w:rsidRPr="00862D67">
        <w:rPr>
          <w:rFonts w:ascii="宋体" w:hAnsi="宋体" w:hint="eastAsia"/>
          <w:sz w:val="24"/>
        </w:rPr>
        <w:t>控制住单表中</w:t>
      </w:r>
      <w:proofErr w:type="gramEnd"/>
      <w:r w:rsidRPr="00862D67">
        <w:rPr>
          <w:rFonts w:ascii="宋体" w:hAnsi="宋体" w:hint="eastAsia"/>
          <w:sz w:val="24"/>
        </w:rPr>
        <w:t>的数据量不会超过一个阀值即可。这个阀值的界定不是固定的，会根据数据库的选择以及运行的环境不同而不同。比如</w:t>
      </w:r>
      <w:r w:rsidR="00BB34F7">
        <w:rPr>
          <w:rFonts w:ascii="宋体" w:hAnsi="宋体" w:hint="eastAsia"/>
          <w:sz w:val="24"/>
        </w:rPr>
        <w:t>系</w:t>
      </w:r>
      <w:r w:rsidR="00BB34F7">
        <w:rPr>
          <w:rFonts w:ascii="宋体" w:hAnsi="宋体"/>
          <w:sz w:val="24"/>
        </w:rPr>
        <w:t>统</w:t>
      </w:r>
      <w:r w:rsidRPr="00862D67">
        <w:rPr>
          <w:rFonts w:ascii="宋体" w:hAnsi="宋体" w:hint="eastAsia"/>
          <w:sz w:val="24"/>
        </w:rPr>
        <w:t>需要数据库插入一条业务数据的响应时间要在1ms以内，需要在实际的运行环境中对数据库进行一个insert压力测试，得到在多少条数据的情况下单表的插入响应时间超过了1ms（这个时间需要根据业务场景来设定），那么这个阀值就是估算的一个单表数据量上限的指标。假设这个值是f，需求预估的整个系统容量是m，那个分表数t = m / f。如果数据库服务器不只一台，那么可以再将数据散列到不同的数据库上去，此时假设有n台数据库服务，那么t = m / (f * n)。</w:t>
      </w:r>
    </w:p>
    <w:p w:rsidR="00862D67" w:rsidRPr="00862D67" w:rsidRDefault="00862D67" w:rsidP="00862D67">
      <w:pPr>
        <w:pStyle w:val="af1"/>
        <w:spacing w:line="400" w:lineRule="exact"/>
        <w:ind w:firstLine="480"/>
        <w:jc w:val="left"/>
        <w:rPr>
          <w:rFonts w:ascii="宋体" w:hAnsi="宋体"/>
          <w:sz w:val="24"/>
        </w:rPr>
      </w:pPr>
      <w:r w:rsidRPr="00862D67">
        <w:rPr>
          <w:rFonts w:ascii="宋体" w:hAnsi="宋体" w:hint="eastAsia"/>
          <w:sz w:val="24"/>
        </w:rPr>
        <w:lastRenderedPageBreak/>
        <w:t>对数据进行分表，分库的插入的过程</w:t>
      </w:r>
      <w:r w:rsidR="00BB34F7">
        <w:rPr>
          <w:rFonts w:ascii="宋体" w:hAnsi="宋体" w:hint="eastAsia"/>
          <w:sz w:val="24"/>
        </w:rPr>
        <w:t>称</w:t>
      </w:r>
      <w:r w:rsidR="00BB34F7">
        <w:rPr>
          <w:rFonts w:ascii="宋体" w:hAnsi="宋体"/>
          <w:sz w:val="24"/>
        </w:rPr>
        <w:t>为</w:t>
      </w:r>
      <w:r w:rsidRPr="00862D67">
        <w:rPr>
          <w:rFonts w:ascii="宋体" w:hAnsi="宋体" w:hint="eastAsia"/>
          <w:sz w:val="24"/>
        </w:rPr>
        <w:t>数据分片(Data Sharding)。常见的</w:t>
      </w:r>
      <w:r w:rsidR="00852247">
        <w:rPr>
          <w:rFonts w:ascii="宋体" w:hAnsi="宋体" w:hint="eastAsia"/>
          <w:sz w:val="24"/>
        </w:rPr>
        <w:t>分</w:t>
      </w:r>
      <w:r w:rsidR="00852247">
        <w:rPr>
          <w:rFonts w:ascii="宋体" w:hAnsi="宋体"/>
          <w:sz w:val="24"/>
        </w:rPr>
        <w:t>片策略</w:t>
      </w:r>
      <w:r w:rsidRPr="00862D67">
        <w:rPr>
          <w:rFonts w:ascii="宋体" w:hAnsi="宋体" w:hint="eastAsia"/>
          <w:sz w:val="24"/>
        </w:rPr>
        <w:t>有以下几种：</w:t>
      </w:r>
    </w:p>
    <w:p w:rsidR="00862D67" w:rsidRPr="00862D67" w:rsidRDefault="00862D67" w:rsidP="00862D67">
      <w:pPr>
        <w:pStyle w:val="af1"/>
        <w:spacing w:line="400" w:lineRule="exact"/>
        <w:ind w:firstLine="480"/>
        <w:jc w:val="left"/>
        <w:rPr>
          <w:rFonts w:ascii="宋体" w:hAnsi="宋体"/>
          <w:sz w:val="24"/>
        </w:rPr>
      </w:pPr>
      <w:r w:rsidRPr="00862D67">
        <w:rPr>
          <w:rFonts w:ascii="宋体" w:hAnsi="宋体" w:hint="eastAsia"/>
          <w:sz w:val="24"/>
        </w:rPr>
        <w:t>根据ID特征：例如对记录的ID取模，得到的结果是几，那么这条记录就放在编号为几的数据分区上。</w:t>
      </w:r>
    </w:p>
    <w:p w:rsidR="00862D67" w:rsidRPr="00862D67" w:rsidRDefault="00852247" w:rsidP="00862D67">
      <w:pPr>
        <w:pStyle w:val="af1"/>
        <w:spacing w:line="400" w:lineRule="exact"/>
        <w:ind w:firstLine="480"/>
        <w:jc w:val="left"/>
        <w:rPr>
          <w:rFonts w:ascii="宋体" w:hAnsi="宋体"/>
          <w:sz w:val="24"/>
        </w:rPr>
      </w:pPr>
      <w:r>
        <w:rPr>
          <w:rFonts w:ascii="宋体" w:hAnsi="宋体" w:hint="eastAsia"/>
          <w:sz w:val="24"/>
        </w:rPr>
        <w:t>根据时间分</w:t>
      </w:r>
      <w:r>
        <w:rPr>
          <w:rFonts w:ascii="宋体" w:hAnsi="宋体"/>
          <w:sz w:val="24"/>
        </w:rPr>
        <w:t>区</w:t>
      </w:r>
      <w:r w:rsidR="00862D67" w:rsidRPr="00862D67">
        <w:rPr>
          <w:rFonts w:ascii="宋体" w:hAnsi="宋体" w:hint="eastAsia"/>
          <w:sz w:val="24"/>
        </w:rPr>
        <w:t>：例如</w:t>
      </w:r>
      <w:r>
        <w:rPr>
          <w:rFonts w:ascii="宋体" w:hAnsi="宋体" w:hint="eastAsia"/>
          <w:sz w:val="24"/>
        </w:rPr>
        <w:t>以</w:t>
      </w:r>
      <w:r>
        <w:rPr>
          <w:rFonts w:ascii="宋体" w:hAnsi="宋体"/>
          <w:sz w:val="24"/>
        </w:rPr>
        <w:t>年/</w:t>
      </w:r>
      <w:r>
        <w:rPr>
          <w:rFonts w:ascii="宋体" w:hAnsi="宋体" w:hint="eastAsia"/>
          <w:sz w:val="24"/>
        </w:rPr>
        <w:t>月</w:t>
      </w:r>
      <w:r>
        <w:rPr>
          <w:rFonts w:ascii="宋体" w:hAnsi="宋体"/>
          <w:sz w:val="24"/>
        </w:rPr>
        <w:t>为单位，某一年</w:t>
      </w:r>
      <w:r>
        <w:rPr>
          <w:rFonts w:ascii="宋体" w:hAnsi="宋体" w:hint="eastAsia"/>
          <w:sz w:val="24"/>
        </w:rPr>
        <w:t>/月中</w:t>
      </w:r>
      <w:r>
        <w:rPr>
          <w:rFonts w:ascii="宋体" w:hAnsi="宋体"/>
          <w:sz w:val="24"/>
        </w:rPr>
        <w:t>产生的数据放在一起</w:t>
      </w:r>
      <w:r w:rsidR="00862D67" w:rsidRPr="00862D67">
        <w:rPr>
          <w:rFonts w:ascii="宋体" w:hAnsi="宋体" w:hint="eastAsia"/>
          <w:sz w:val="24"/>
        </w:rPr>
        <w:t>。</w:t>
      </w:r>
    </w:p>
    <w:p w:rsidR="00862D67" w:rsidRDefault="00852247" w:rsidP="00862D67">
      <w:pPr>
        <w:pStyle w:val="af1"/>
        <w:spacing w:line="400" w:lineRule="exact"/>
        <w:ind w:firstLine="480"/>
        <w:jc w:val="left"/>
        <w:rPr>
          <w:rFonts w:ascii="宋体" w:hAnsi="宋体"/>
          <w:sz w:val="24"/>
        </w:rPr>
      </w:pPr>
      <w:r>
        <w:rPr>
          <w:rFonts w:ascii="宋体" w:hAnsi="宋体" w:hint="eastAsia"/>
          <w:sz w:val="24"/>
        </w:rPr>
        <w:t>基于索</w:t>
      </w:r>
      <w:r>
        <w:rPr>
          <w:rFonts w:ascii="宋体" w:hAnsi="宋体"/>
          <w:sz w:val="24"/>
        </w:rPr>
        <w:t>引</w:t>
      </w:r>
      <w:r w:rsidR="00862D67" w:rsidRPr="00862D67">
        <w:rPr>
          <w:rFonts w:ascii="宋体" w:hAnsi="宋体" w:hint="eastAsia"/>
          <w:sz w:val="24"/>
        </w:rPr>
        <w:t>表：根据ID先</w:t>
      </w:r>
      <w:r>
        <w:rPr>
          <w:rFonts w:ascii="宋体" w:hAnsi="宋体" w:hint="eastAsia"/>
          <w:sz w:val="24"/>
        </w:rPr>
        <w:t>在</w:t>
      </w:r>
      <w:r>
        <w:rPr>
          <w:rFonts w:ascii="宋体" w:hAnsi="宋体"/>
          <w:sz w:val="24"/>
        </w:rPr>
        <w:t>一个</w:t>
      </w:r>
      <w:r>
        <w:rPr>
          <w:rFonts w:ascii="宋体" w:hAnsi="宋体" w:hint="eastAsia"/>
          <w:sz w:val="24"/>
        </w:rPr>
        <w:t>复合</w:t>
      </w:r>
      <w:r>
        <w:rPr>
          <w:rFonts w:ascii="宋体" w:hAnsi="宋体"/>
          <w:sz w:val="24"/>
        </w:rPr>
        <w:t>索引中查到分区信息，</w:t>
      </w:r>
      <w:r>
        <w:rPr>
          <w:rFonts w:ascii="宋体" w:hAnsi="宋体" w:hint="eastAsia"/>
          <w:sz w:val="24"/>
        </w:rPr>
        <w:t>然</w:t>
      </w:r>
      <w:r>
        <w:rPr>
          <w:rFonts w:ascii="宋体" w:hAnsi="宋体"/>
          <w:sz w:val="24"/>
        </w:rPr>
        <w:t>后再到分区中去查找</w:t>
      </w:r>
      <w:r>
        <w:rPr>
          <w:rFonts w:ascii="宋体" w:hAnsi="宋体" w:hint="eastAsia"/>
          <w:sz w:val="24"/>
        </w:rPr>
        <w:t>具</w:t>
      </w:r>
      <w:r>
        <w:rPr>
          <w:rFonts w:ascii="宋体" w:hAnsi="宋体"/>
          <w:sz w:val="24"/>
        </w:rPr>
        <w:t>体的数据</w:t>
      </w:r>
      <w:r w:rsidR="00BB1895">
        <w:rPr>
          <w:rFonts w:ascii="宋体" w:hAnsi="宋体" w:hint="eastAsia"/>
          <w:sz w:val="24"/>
        </w:rPr>
        <w:t>。</w:t>
      </w:r>
    </w:p>
    <w:p w:rsidR="0079466A" w:rsidRDefault="00BB1895" w:rsidP="00BB1895">
      <w:pPr>
        <w:pStyle w:val="af1"/>
        <w:spacing w:line="400" w:lineRule="exact"/>
        <w:ind w:firstLine="480"/>
        <w:jc w:val="left"/>
        <w:rPr>
          <w:rFonts w:ascii="宋体" w:hAnsi="宋体" w:hint="eastAsia"/>
          <w:sz w:val="24"/>
        </w:rPr>
      </w:pPr>
      <w:r>
        <w:rPr>
          <w:rFonts w:ascii="宋体" w:hAnsi="宋体" w:hint="eastAsia"/>
          <w:sz w:val="24"/>
        </w:rPr>
        <w:t>这</w:t>
      </w:r>
      <w:r>
        <w:rPr>
          <w:rFonts w:ascii="宋体" w:hAnsi="宋体"/>
          <w:sz w:val="24"/>
        </w:rPr>
        <w:t>些分片的策略没有好坏之分，实际</w:t>
      </w:r>
      <w:r>
        <w:rPr>
          <w:rFonts w:ascii="宋体" w:hAnsi="宋体" w:hint="eastAsia"/>
          <w:sz w:val="24"/>
        </w:rPr>
        <w:t>应</w:t>
      </w:r>
      <w:r>
        <w:rPr>
          <w:rFonts w:ascii="宋体" w:hAnsi="宋体"/>
          <w:sz w:val="24"/>
        </w:rPr>
        <w:t>用中</w:t>
      </w:r>
      <w:r>
        <w:rPr>
          <w:rFonts w:ascii="宋体" w:hAnsi="宋体" w:hint="eastAsia"/>
          <w:sz w:val="24"/>
        </w:rPr>
        <w:t>需</w:t>
      </w:r>
      <w:r>
        <w:rPr>
          <w:rFonts w:ascii="宋体" w:hAnsi="宋体"/>
          <w:sz w:val="24"/>
        </w:rPr>
        <w:t>要</w:t>
      </w:r>
      <w:r>
        <w:rPr>
          <w:rFonts w:ascii="宋体" w:hAnsi="宋体" w:hint="eastAsia"/>
          <w:sz w:val="24"/>
        </w:rPr>
        <w:t>根据</w:t>
      </w:r>
      <w:r>
        <w:rPr>
          <w:rFonts w:ascii="宋体" w:hAnsi="宋体"/>
          <w:sz w:val="24"/>
        </w:rPr>
        <w:t>具体的</w:t>
      </w:r>
      <w:r>
        <w:rPr>
          <w:rFonts w:ascii="宋体" w:hAnsi="宋体" w:hint="eastAsia"/>
          <w:sz w:val="24"/>
        </w:rPr>
        <w:t>业</w:t>
      </w:r>
      <w:r>
        <w:rPr>
          <w:rFonts w:ascii="宋体" w:hAnsi="宋体"/>
          <w:sz w:val="24"/>
        </w:rPr>
        <w:t>务需求或是数据特征来</w:t>
      </w:r>
      <w:r>
        <w:rPr>
          <w:rFonts w:ascii="宋体" w:hAnsi="宋体" w:hint="eastAsia"/>
          <w:sz w:val="24"/>
        </w:rPr>
        <w:t>选择设计</w:t>
      </w:r>
      <w:r>
        <w:rPr>
          <w:rFonts w:ascii="宋体" w:hAnsi="宋体"/>
          <w:sz w:val="24"/>
        </w:rPr>
        <w:t>。</w:t>
      </w:r>
      <w:r>
        <w:rPr>
          <w:rFonts w:ascii="宋体" w:hAnsi="宋体" w:hint="eastAsia"/>
          <w:sz w:val="24"/>
        </w:rPr>
        <w:t>需要</w:t>
      </w:r>
      <w:r>
        <w:rPr>
          <w:rFonts w:ascii="宋体" w:hAnsi="宋体"/>
          <w:sz w:val="24"/>
        </w:rPr>
        <w:t>注意的是</w:t>
      </w:r>
      <w:r w:rsidR="00862D67" w:rsidRPr="00862D67">
        <w:rPr>
          <w:rFonts w:ascii="宋体" w:hAnsi="宋体" w:hint="eastAsia"/>
          <w:sz w:val="24"/>
        </w:rPr>
        <w:t>：数据分片不是银弹，它对系统的性能和伸缩性（Scalability）带来一定好处的同时，也会对系统开发带来许多复杂度。例如，有两条记录分别处</w:t>
      </w:r>
      <w:r>
        <w:rPr>
          <w:rFonts w:ascii="宋体" w:hAnsi="宋体" w:hint="eastAsia"/>
          <w:sz w:val="24"/>
        </w:rPr>
        <w:t>在</w:t>
      </w:r>
      <w:r>
        <w:rPr>
          <w:rFonts w:ascii="宋体" w:hAnsi="宋体"/>
          <w:sz w:val="24"/>
        </w:rPr>
        <w:t>不同</w:t>
      </w:r>
      <w:r>
        <w:rPr>
          <w:rFonts w:ascii="宋体" w:hAnsi="宋体" w:hint="eastAsia"/>
          <w:sz w:val="24"/>
        </w:rPr>
        <w:t>的</w:t>
      </w:r>
      <w:r>
        <w:rPr>
          <w:rFonts w:ascii="宋体" w:hAnsi="宋体"/>
          <w:sz w:val="24"/>
        </w:rPr>
        <w:t>分</w:t>
      </w:r>
      <w:r>
        <w:rPr>
          <w:rFonts w:ascii="宋体" w:hAnsi="宋体" w:hint="eastAsia"/>
          <w:sz w:val="24"/>
        </w:rPr>
        <w:t>区中</w:t>
      </w:r>
      <w:r w:rsidR="00862D67" w:rsidRPr="00862D67">
        <w:rPr>
          <w:rFonts w:ascii="宋体" w:hAnsi="宋体" w:hint="eastAsia"/>
          <w:sz w:val="24"/>
        </w:rPr>
        <w:t>，</w:t>
      </w:r>
      <w:r w:rsidR="0079466A">
        <w:rPr>
          <w:rFonts w:ascii="宋体" w:hAnsi="宋体" w:hint="eastAsia"/>
          <w:sz w:val="24"/>
        </w:rPr>
        <w:t>如</w:t>
      </w:r>
      <w:r w:rsidR="0079466A">
        <w:rPr>
          <w:rFonts w:ascii="宋体" w:hAnsi="宋体"/>
          <w:sz w:val="24"/>
        </w:rPr>
        <w:t>果</w:t>
      </w:r>
      <w:r w:rsidR="0079466A">
        <w:rPr>
          <w:rFonts w:ascii="宋体" w:hAnsi="宋体" w:hint="eastAsia"/>
          <w:sz w:val="24"/>
        </w:rPr>
        <w:t>有</w:t>
      </w:r>
      <w:r w:rsidR="0079466A">
        <w:rPr>
          <w:rFonts w:ascii="宋体" w:hAnsi="宋体"/>
          <w:sz w:val="24"/>
        </w:rPr>
        <w:t>另一条数据与</w:t>
      </w:r>
      <w:r w:rsidR="0079466A">
        <w:rPr>
          <w:rFonts w:ascii="宋体" w:hAnsi="宋体" w:hint="eastAsia"/>
          <w:sz w:val="24"/>
        </w:rPr>
        <w:t>这</w:t>
      </w:r>
      <w:r w:rsidR="0079466A">
        <w:rPr>
          <w:rFonts w:ascii="宋体" w:hAnsi="宋体"/>
          <w:sz w:val="24"/>
        </w:rPr>
        <w:t>两条记录</w:t>
      </w:r>
      <w:r w:rsidR="0079466A">
        <w:rPr>
          <w:rFonts w:ascii="宋体" w:hAnsi="宋体" w:hint="eastAsia"/>
          <w:sz w:val="24"/>
        </w:rPr>
        <w:t>其</w:t>
      </w:r>
      <w:r w:rsidR="0079466A">
        <w:rPr>
          <w:rFonts w:ascii="宋体" w:hAnsi="宋体"/>
          <w:sz w:val="24"/>
        </w:rPr>
        <w:t>中之一有关联，</w:t>
      </w:r>
      <w:r w:rsidR="0079466A">
        <w:rPr>
          <w:rFonts w:ascii="宋体" w:hAnsi="宋体" w:hint="eastAsia"/>
          <w:sz w:val="24"/>
        </w:rPr>
        <w:t>那</w:t>
      </w:r>
      <w:r w:rsidR="0079466A">
        <w:rPr>
          <w:rFonts w:ascii="宋体" w:hAnsi="宋体"/>
          <w:sz w:val="24"/>
        </w:rPr>
        <w:t>么关联的信息</w:t>
      </w:r>
      <w:r w:rsidR="0079466A">
        <w:rPr>
          <w:rFonts w:ascii="宋体" w:hAnsi="宋体" w:hint="eastAsia"/>
          <w:sz w:val="24"/>
        </w:rPr>
        <w:t>就</w:t>
      </w:r>
      <w:r w:rsidR="0079466A">
        <w:rPr>
          <w:rFonts w:ascii="宋体" w:hAnsi="宋体"/>
          <w:sz w:val="24"/>
        </w:rPr>
        <w:t>需要</w:t>
      </w:r>
      <w:r w:rsidR="0079466A">
        <w:rPr>
          <w:rFonts w:ascii="宋体" w:hAnsi="宋体" w:hint="eastAsia"/>
          <w:sz w:val="24"/>
        </w:rPr>
        <w:t>在</w:t>
      </w:r>
      <w:r w:rsidR="0079466A">
        <w:rPr>
          <w:rFonts w:ascii="宋体" w:hAnsi="宋体"/>
          <w:sz w:val="24"/>
        </w:rPr>
        <w:t>这两个分区中各</w:t>
      </w:r>
      <w:r w:rsidR="0079466A">
        <w:rPr>
          <w:rFonts w:ascii="宋体" w:hAnsi="宋体" w:hint="eastAsia"/>
          <w:sz w:val="24"/>
        </w:rPr>
        <w:t>保</w:t>
      </w:r>
      <w:r w:rsidR="0079466A">
        <w:rPr>
          <w:rFonts w:ascii="宋体" w:hAnsi="宋体"/>
          <w:sz w:val="24"/>
        </w:rPr>
        <w:t>存一次</w:t>
      </w:r>
      <w:r w:rsidR="0079466A">
        <w:rPr>
          <w:rFonts w:ascii="宋体" w:hAnsi="宋体" w:hint="eastAsia"/>
          <w:sz w:val="24"/>
        </w:rPr>
        <w:t>。在</w:t>
      </w:r>
      <w:r w:rsidR="0079466A">
        <w:rPr>
          <w:rFonts w:ascii="宋体" w:hAnsi="宋体"/>
          <w:sz w:val="24"/>
        </w:rPr>
        <w:t>对数据完整性有要求的</w:t>
      </w:r>
      <w:r w:rsidR="0079466A">
        <w:rPr>
          <w:rFonts w:ascii="宋体" w:hAnsi="宋体" w:hint="eastAsia"/>
          <w:sz w:val="24"/>
        </w:rPr>
        <w:t>场</w:t>
      </w:r>
      <w:r w:rsidR="0079466A">
        <w:rPr>
          <w:rFonts w:ascii="宋体" w:hAnsi="宋体"/>
          <w:sz w:val="24"/>
        </w:rPr>
        <w:t>合，</w:t>
      </w:r>
      <w:r w:rsidR="0079466A">
        <w:rPr>
          <w:rFonts w:ascii="宋体" w:hAnsi="宋体" w:hint="eastAsia"/>
          <w:sz w:val="24"/>
        </w:rPr>
        <w:t>也</w:t>
      </w:r>
      <w:r w:rsidR="0079466A">
        <w:rPr>
          <w:rFonts w:ascii="宋体" w:hAnsi="宋体"/>
          <w:sz w:val="24"/>
        </w:rPr>
        <w:t>就是对数据操作</w:t>
      </w:r>
      <w:r w:rsidR="0079466A">
        <w:rPr>
          <w:rFonts w:ascii="宋体" w:hAnsi="宋体" w:hint="eastAsia"/>
          <w:sz w:val="24"/>
        </w:rPr>
        <w:t>需</w:t>
      </w:r>
      <w:r w:rsidR="0079466A">
        <w:rPr>
          <w:rFonts w:ascii="宋体" w:hAnsi="宋体"/>
          <w:sz w:val="24"/>
        </w:rPr>
        <w:t>要事务的情况下，跨分</w:t>
      </w:r>
      <w:r w:rsidR="0079466A">
        <w:rPr>
          <w:rFonts w:ascii="宋体" w:hAnsi="宋体" w:hint="eastAsia"/>
          <w:sz w:val="24"/>
        </w:rPr>
        <w:t>区</w:t>
      </w:r>
      <w:r w:rsidR="0079466A">
        <w:rPr>
          <w:rFonts w:ascii="宋体" w:hAnsi="宋体"/>
          <w:sz w:val="24"/>
        </w:rPr>
        <w:t>的事务会变成</w:t>
      </w:r>
      <w:r w:rsidR="0079466A">
        <w:rPr>
          <w:rFonts w:ascii="宋体" w:hAnsi="宋体" w:hint="eastAsia"/>
          <w:sz w:val="24"/>
        </w:rPr>
        <w:t>“</w:t>
      </w:r>
      <w:r w:rsidR="0079466A">
        <w:rPr>
          <w:rFonts w:ascii="宋体" w:hAnsi="宋体"/>
          <w:sz w:val="24"/>
        </w:rPr>
        <w:t>性能杀手</w:t>
      </w:r>
      <w:r w:rsidR="0079466A">
        <w:rPr>
          <w:rFonts w:ascii="宋体" w:hAnsi="宋体" w:hint="eastAsia"/>
          <w:sz w:val="24"/>
        </w:rPr>
        <w:t>”。另</w:t>
      </w:r>
      <w:r w:rsidR="0079466A">
        <w:rPr>
          <w:rFonts w:ascii="宋体" w:hAnsi="宋体"/>
          <w:sz w:val="24"/>
        </w:rPr>
        <w:t>一方面，</w:t>
      </w:r>
      <w:r w:rsidR="0079466A">
        <w:rPr>
          <w:rFonts w:ascii="宋体" w:hAnsi="宋体" w:hint="eastAsia"/>
          <w:sz w:val="24"/>
        </w:rPr>
        <w:t>数</w:t>
      </w:r>
      <w:r w:rsidR="0079466A">
        <w:rPr>
          <w:rFonts w:ascii="宋体" w:hAnsi="宋体"/>
          <w:sz w:val="24"/>
        </w:rPr>
        <w:t>据分片对全局扫描的需求也没有</w:t>
      </w:r>
      <w:r w:rsidR="0079466A">
        <w:rPr>
          <w:rFonts w:ascii="宋体" w:hAnsi="宋体" w:hint="eastAsia"/>
          <w:sz w:val="24"/>
        </w:rPr>
        <w:t>带</w:t>
      </w:r>
      <w:r w:rsidR="0079466A">
        <w:rPr>
          <w:rFonts w:ascii="宋体" w:hAnsi="宋体"/>
          <w:sz w:val="24"/>
        </w:rPr>
        <w:t>来提升，反</w:t>
      </w:r>
      <w:r w:rsidR="0079466A">
        <w:rPr>
          <w:rFonts w:ascii="宋体" w:hAnsi="宋体" w:hint="eastAsia"/>
          <w:sz w:val="24"/>
        </w:rPr>
        <w:t>而增</w:t>
      </w:r>
      <w:r w:rsidR="0079466A">
        <w:rPr>
          <w:rFonts w:ascii="宋体" w:hAnsi="宋体"/>
          <w:sz w:val="24"/>
        </w:rPr>
        <w:t>加了扫描的复杂度。</w:t>
      </w:r>
    </w:p>
    <w:p w:rsidR="00046CC5" w:rsidRDefault="00862D67" w:rsidP="00E5356B">
      <w:pPr>
        <w:pStyle w:val="af1"/>
        <w:spacing w:line="400" w:lineRule="exact"/>
        <w:ind w:firstLine="480"/>
        <w:jc w:val="left"/>
        <w:rPr>
          <w:rFonts w:ascii="宋体" w:hAnsi="宋体"/>
          <w:sz w:val="24"/>
        </w:rPr>
      </w:pPr>
      <w:r w:rsidRPr="00862D67">
        <w:rPr>
          <w:rFonts w:ascii="宋体" w:hAnsi="宋体" w:hint="eastAsia"/>
          <w:sz w:val="24"/>
        </w:rPr>
        <w:t>工</w:t>
      </w:r>
      <w:r w:rsidR="00BB1895">
        <w:rPr>
          <w:rFonts w:ascii="宋体" w:hAnsi="宋体" w:hint="eastAsia"/>
          <w:sz w:val="24"/>
        </w:rPr>
        <w:t>作圈的数据分片使用</w:t>
      </w:r>
      <w:r w:rsidR="00BB1895">
        <w:rPr>
          <w:rFonts w:ascii="宋体" w:hAnsi="宋体"/>
          <w:sz w:val="24"/>
        </w:rPr>
        <w:t>了</w:t>
      </w:r>
      <w:r w:rsidRPr="00862D67">
        <w:rPr>
          <w:rFonts w:ascii="宋体" w:hAnsi="宋体" w:hint="eastAsia"/>
          <w:sz w:val="24"/>
        </w:rPr>
        <w:t>ID取模</w:t>
      </w:r>
      <w:r w:rsidR="00BB1895">
        <w:rPr>
          <w:rFonts w:ascii="宋体" w:hAnsi="宋体" w:hint="eastAsia"/>
          <w:sz w:val="24"/>
        </w:rPr>
        <w:t>和</w:t>
      </w:r>
      <w:r w:rsidR="00BB1895">
        <w:rPr>
          <w:rFonts w:ascii="宋体" w:hAnsi="宋体"/>
          <w:sz w:val="24"/>
        </w:rPr>
        <w:t>索引表两种</w:t>
      </w:r>
      <w:r w:rsidRPr="00862D67">
        <w:rPr>
          <w:rFonts w:ascii="宋体" w:hAnsi="宋体" w:hint="eastAsia"/>
          <w:sz w:val="24"/>
        </w:rPr>
        <w:t>的方式，但是对这个策略进行了改进。首先引入一个gongzuoquan-idcenter的服务，用来随机生成数据在工作圈服务内全局唯一的主键id。这样，id在进行取模分片的时候就可以较为均匀的分布在所有的分表中。同时，为了解决跨区数据查询的问题，</w:t>
      </w:r>
      <w:r w:rsidR="00BB34F7">
        <w:rPr>
          <w:rFonts w:ascii="宋体" w:hAnsi="宋体" w:hint="eastAsia"/>
          <w:sz w:val="24"/>
        </w:rPr>
        <w:t>服务</w:t>
      </w:r>
      <w:r w:rsidRPr="00862D67">
        <w:rPr>
          <w:rFonts w:ascii="宋体" w:hAnsi="宋体" w:hint="eastAsia"/>
          <w:sz w:val="24"/>
        </w:rPr>
        <w:t>需要一个数据索引中心（</w:t>
      </w:r>
      <w:proofErr w:type="gramStart"/>
      <w:r w:rsidRPr="00862D67">
        <w:rPr>
          <w:rFonts w:ascii="宋体" w:hAnsi="宋体" w:hint="eastAsia"/>
          <w:sz w:val="24"/>
        </w:rPr>
        <w:t>类拟于</w:t>
      </w:r>
      <w:proofErr w:type="gramEnd"/>
      <w:r w:rsidR="0076247B" w:rsidRPr="00862D67">
        <w:rPr>
          <w:rFonts w:ascii="宋体" w:hAnsi="宋体"/>
          <w:sz w:val="24"/>
        </w:rPr>
        <w:t>Hadoop</w:t>
      </w:r>
      <w:r w:rsidRPr="00862D67">
        <w:rPr>
          <w:rFonts w:ascii="宋体" w:hAnsi="宋体" w:hint="eastAsia"/>
          <w:sz w:val="24"/>
        </w:rPr>
        <w:t>的nameService的概念)。相一组有关系的数据id索引在一起保存起来，在查询的时候通过这个索引可以得到这些数据的id，然后再通过id取模来得到分库分表的数据，从而查询到需要的业务数据。工作圈中承担这部份工作的核心服务是gongzuoquan-idlist。</w:t>
      </w:r>
    </w:p>
    <w:p w:rsidR="00EE7FFE" w:rsidRPr="009E234B" w:rsidRDefault="009E234B" w:rsidP="00567A78">
      <w:pPr>
        <w:pStyle w:val="3"/>
        <w:spacing w:line="400" w:lineRule="exact"/>
        <w:ind w:left="826" w:hangingChars="343" w:hanging="826"/>
        <w:rPr>
          <w:sz w:val="24"/>
        </w:rPr>
      </w:pPr>
      <w:bookmarkStart w:id="20" w:name="_Toc455229084"/>
      <w:r>
        <w:rPr>
          <w:rFonts w:hint="eastAsia"/>
          <w:sz w:val="24"/>
        </w:rPr>
        <w:lastRenderedPageBreak/>
        <w:t>工作</w:t>
      </w:r>
      <w:proofErr w:type="gramStart"/>
      <w:r>
        <w:rPr>
          <w:rFonts w:hint="eastAsia"/>
          <w:sz w:val="24"/>
        </w:rPr>
        <w:t>圈</w:t>
      </w:r>
      <w:r w:rsidR="00E065A3" w:rsidRPr="009E234B">
        <w:rPr>
          <w:rFonts w:hint="eastAsia"/>
          <w:sz w:val="24"/>
        </w:rPr>
        <w:t>部署</w:t>
      </w:r>
      <w:proofErr w:type="gramEnd"/>
      <w:r w:rsidR="00E065A3" w:rsidRPr="009E234B">
        <w:rPr>
          <w:rFonts w:hint="eastAsia"/>
          <w:sz w:val="24"/>
        </w:rPr>
        <w:t>架构</w:t>
      </w:r>
      <w:bookmarkEnd w:id="20"/>
    </w:p>
    <w:p w:rsidR="00567A78" w:rsidRDefault="009A7775" w:rsidP="00567A78">
      <w:pPr>
        <w:pStyle w:val="a0"/>
        <w:rPr>
          <w:highlight w:val="yellow"/>
        </w:rPr>
      </w:pPr>
      <w:r>
        <w:rPr>
          <w:noProof/>
        </w:rPr>
        <w:drawing>
          <wp:inline distT="0" distB="0" distL="0" distR="0" wp14:anchorId="55242B72" wp14:editId="3A9C6138">
            <wp:extent cx="5274310" cy="298450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984502"/>
                    </a:xfrm>
                    <a:prstGeom prst="rect">
                      <a:avLst/>
                    </a:prstGeom>
                  </pic:spPr>
                </pic:pic>
              </a:graphicData>
            </a:graphic>
          </wp:inline>
        </w:drawing>
      </w:r>
    </w:p>
    <w:p w:rsidR="009A7775" w:rsidRPr="009E2125" w:rsidRDefault="009A7775" w:rsidP="009A7775">
      <w:pPr>
        <w:pStyle w:val="af1"/>
        <w:spacing w:line="400" w:lineRule="exact"/>
        <w:ind w:firstLine="480"/>
        <w:rPr>
          <w:rFonts w:ascii="宋体" w:hAnsi="宋体"/>
          <w:sz w:val="24"/>
        </w:rPr>
      </w:pPr>
      <w:r>
        <w:rPr>
          <w:rFonts w:hint="eastAsia"/>
        </w:rPr>
        <w:t>图</w:t>
      </w:r>
      <w:r>
        <w:rPr>
          <w:rFonts w:hint="eastAsia"/>
        </w:rPr>
        <w:t>4.4.7</w:t>
      </w:r>
      <w:r>
        <w:rPr>
          <w:rFonts w:hint="eastAsia"/>
        </w:rPr>
        <w:t>工作</w:t>
      </w:r>
      <w:proofErr w:type="gramStart"/>
      <w:r>
        <w:rPr>
          <w:rFonts w:hint="eastAsia"/>
        </w:rPr>
        <w:t>圈部署</w:t>
      </w:r>
      <w:proofErr w:type="gramEnd"/>
      <w:r>
        <w:rPr>
          <w:rFonts w:hint="eastAsia"/>
        </w:rPr>
        <w:t>网络拓扑</w:t>
      </w:r>
      <w:r w:rsidRPr="00592BE4">
        <w:rPr>
          <w:rFonts w:hint="eastAsia"/>
        </w:rPr>
        <w:t>图</w:t>
      </w:r>
    </w:p>
    <w:p w:rsidR="009E6E22" w:rsidRDefault="009E6E22" w:rsidP="009E6E22">
      <w:pPr>
        <w:pStyle w:val="af1"/>
        <w:spacing w:line="400" w:lineRule="exact"/>
        <w:ind w:firstLine="480"/>
        <w:jc w:val="left"/>
        <w:rPr>
          <w:rFonts w:ascii="宋体" w:hAnsi="宋体"/>
          <w:sz w:val="24"/>
        </w:rPr>
      </w:pPr>
      <w:r>
        <w:rPr>
          <w:rFonts w:ascii="宋体" w:hAnsi="宋体" w:hint="eastAsia"/>
          <w:sz w:val="24"/>
        </w:rPr>
        <w:t>工作圈完整的部署架构如图4.4.7所示。工作</w:t>
      </w:r>
      <w:proofErr w:type="gramStart"/>
      <w:r>
        <w:rPr>
          <w:rFonts w:ascii="宋体" w:hAnsi="宋体" w:hint="eastAsia"/>
          <w:sz w:val="24"/>
        </w:rPr>
        <w:t>圈主体</w:t>
      </w:r>
      <w:proofErr w:type="gramEnd"/>
      <w:r>
        <w:rPr>
          <w:rFonts w:ascii="宋体" w:hAnsi="宋体" w:hint="eastAsia"/>
          <w:sz w:val="24"/>
        </w:rPr>
        <w:t>的服务是由Rest和Server</w:t>
      </w:r>
      <w:r w:rsidR="00482391">
        <w:rPr>
          <w:rFonts w:ascii="宋体" w:hAnsi="宋体" w:hint="eastAsia"/>
          <w:sz w:val="24"/>
        </w:rPr>
        <w:t>层来承担的。为了提高性能，Rest和Server层都有不止一台的服务器来提供服务，每一台Rest服务器中都部署着工作</w:t>
      </w:r>
      <w:proofErr w:type="gramStart"/>
      <w:r w:rsidR="00482391">
        <w:rPr>
          <w:rFonts w:ascii="宋体" w:hAnsi="宋体" w:hint="eastAsia"/>
          <w:sz w:val="24"/>
        </w:rPr>
        <w:t>圈所有</w:t>
      </w:r>
      <w:proofErr w:type="gramEnd"/>
      <w:r w:rsidR="00482391">
        <w:rPr>
          <w:rFonts w:ascii="宋体" w:hAnsi="宋体" w:hint="eastAsia"/>
          <w:sz w:val="24"/>
        </w:rPr>
        <w:t>Rest模块，同样Server中的每一台服务器也都部署着工作</w:t>
      </w:r>
      <w:proofErr w:type="gramStart"/>
      <w:r w:rsidR="00482391">
        <w:rPr>
          <w:rFonts w:ascii="宋体" w:hAnsi="宋体" w:hint="eastAsia"/>
          <w:sz w:val="24"/>
        </w:rPr>
        <w:t>圈所有</w:t>
      </w:r>
      <w:proofErr w:type="gramEnd"/>
      <w:r w:rsidR="00482391">
        <w:rPr>
          <w:rFonts w:ascii="宋体" w:hAnsi="宋体" w:hint="eastAsia"/>
          <w:sz w:val="24"/>
        </w:rPr>
        <w:t>的Server模块。</w:t>
      </w:r>
      <w:r w:rsidR="009E234B">
        <w:rPr>
          <w:rFonts w:ascii="宋体" w:hAnsi="宋体" w:hint="eastAsia"/>
          <w:sz w:val="24"/>
        </w:rPr>
        <w:t>这样部署，使得整个系统</w:t>
      </w:r>
      <w:r w:rsidR="004B2ACE">
        <w:rPr>
          <w:rFonts w:ascii="宋体" w:hAnsi="宋体" w:hint="eastAsia"/>
          <w:sz w:val="24"/>
        </w:rPr>
        <w:t>中</w:t>
      </w:r>
      <w:r w:rsidR="009E234B">
        <w:rPr>
          <w:rFonts w:ascii="宋体" w:hAnsi="宋体" w:hint="eastAsia"/>
          <w:sz w:val="24"/>
        </w:rPr>
        <w:t>只要有一个Rest服务器和Server服务器</w:t>
      </w:r>
      <w:r w:rsidR="004B2ACE">
        <w:rPr>
          <w:rFonts w:ascii="宋体" w:hAnsi="宋体" w:hint="eastAsia"/>
          <w:sz w:val="24"/>
        </w:rPr>
        <w:t>还在工作</w:t>
      </w:r>
      <w:r w:rsidR="009E234B">
        <w:rPr>
          <w:rFonts w:ascii="宋体" w:hAnsi="宋体" w:hint="eastAsia"/>
          <w:sz w:val="24"/>
        </w:rPr>
        <w:t>，都可以继续为用户提供服务。</w:t>
      </w:r>
      <w:r w:rsidR="00CC7E70">
        <w:rPr>
          <w:rFonts w:ascii="宋体" w:hAnsi="宋体" w:hint="eastAsia"/>
          <w:sz w:val="24"/>
        </w:rPr>
        <w:t>集群中任意一个节点的故障都不会影响到系统的完整功能，仅会影响整个集群的性能。</w:t>
      </w:r>
    </w:p>
    <w:p w:rsidR="009A7775" w:rsidRPr="009E6E22" w:rsidRDefault="009E6E22" w:rsidP="009E6E22">
      <w:pPr>
        <w:pStyle w:val="af1"/>
        <w:spacing w:line="400" w:lineRule="exact"/>
        <w:ind w:firstLine="480"/>
        <w:jc w:val="left"/>
        <w:rPr>
          <w:highlight w:val="yellow"/>
        </w:rPr>
      </w:pPr>
      <w:r>
        <w:rPr>
          <w:rFonts w:ascii="宋体" w:hAnsi="宋体" w:hint="eastAsia"/>
          <w:sz w:val="24"/>
        </w:rPr>
        <w:t>Nginx承担着网关与Rest层服务的负载，图中可以看到Rest</w:t>
      </w:r>
      <w:r w:rsidR="00D92AC6">
        <w:rPr>
          <w:rFonts w:ascii="宋体" w:hAnsi="宋体" w:hint="eastAsia"/>
          <w:sz w:val="24"/>
        </w:rPr>
        <w:t>集群</w:t>
      </w:r>
      <w:proofErr w:type="gramStart"/>
      <w:r w:rsidR="00482391">
        <w:rPr>
          <w:rFonts w:ascii="宋体" w:hAnsi="宋体" w:hint="eastAsia"/>
          <w:sz w:val="24"/>
        </w:rPr>
        <w:t>一</w:t>
      </w:r>
      <w:proofErr w:type="gramEnd"/>
      <w:r w:rsidR="00482391">
        <w:rPr>
          <w:rFonts w:ascii="宋体" w:hAnsi="宋体" w:hint="eastAsia"/>
          <w:sz w:val="24"/>
        </w:rPr>
        <w:t>共</w:t>
      </w:r>
      <w:r>
        <w:rPr>
          <w:rFonts w:ascii="宋体" w:hAnsi="宋体" w:hint="eastAsia"/>
          <w:sz w:val="24"/>
        </w:rPr>
        <w:t>层部署了4台主机，</w:t>
      </w:r>
      <w:r w:rsidR="00482391">
        <w:rPr>
          <w:rFonts w:ascii="宋体" w:hAnsi="宋体" w:hint="eastAsia"/>
          <w:sz w:val="24"/>
        </w:rPr>
        <w:t>Server</w:t>
      </w:r>
      <w:r w:rsidR="00D92AC6">
        <w:rPr>
          <w:rFonts w:ascii="宋体" w:hAnsi="宋体" w:hint="eastAsia"/>
          <w:sz w:val="24"/>
        </w:rPr>
        <w:t>集群</w:t>
      </w:r>
      <w:r w:rsidR="00482391">
        <w:rPr>
          <w:rFonts w:ascii="宋体" w:hAnsi="宋体" w:hint="eastAsia"/>
          <w:sz w:val="24"/>
        </w:rPr>
        <w:t>一共部署了8台主机。</w:t>
      </w:r>
      <w:r w:rsidR="00D92AC6">
        <w:rPr>
          <w:rFonts w:ascii="宋体" w:hAnsi="宋体" w:hint="eastAsia"/>
          <w:sz w:val="24"/>
        </w:rPr>
        <w:t>注册配置中心用到的Zookeeper集群服务与Server集群共享了5台主机。MongoDB集群使用了一个3×2的方案，集群使用了三组服务做分布式数据存储，每一组服务都是由Master/Slave/仲裁节点做</w:t>
      </w:r>
      <w:r w:rsidR="00E1438E">
        <w:rPr>
          <w:rFonts w:ascii="宋体" w:hAnsi="宋体" w:hint="eastAsia"/>
          <w:sz w:val="24"/>
        </w:rPr>
        <w:t>的高可用配置。</w:t>
      </w:r>
    </w:p>
    <w:p w:rsidR="00E5356B" w:rsidRPr="00CA246A" w:rsidRDefault="00E5356B" w:rsidP="00E5356B">
      <w:pPr>
        <w:pStyle w:val="2"/>
        <w:rPr>
          <w:rFonts w:ascii="黑体"/>
          <w:sz w:val="28"/>
        </w:rPr>
      </w:pPr>
      <w:bookmarkStart w:id="21" w:name="_Toc455229085"/>
      <w:r>
        <w:rPr>
          <w:rFonts w:ascii="黑体" w:hint="eastAsia"/>
          <w:sz w:val="28"/>
        </w:rPr>
        <w:t>本章小节</w:t>
      </w:r>
      <w:bookmarkEnd w:id="21"/>
    </w:p>
    <w:p w:rsidR="0084085E" w:rsidRDefault="0084085E" w:rsidP="0084085E">
      <w:pPr>
        <w:pStyle w:val="af1"/>
        <w:spacing w:line="400" w:lineRule="exact"/>
        <w:ind w:firstLine="480"/>
        <w:jc w:val="left"/>
        <w:rPr>
          <w:rFonts w:ascii="宋体" w:hAnsi="宋体"/>
          <w:sz w:val="24"/>
        </w:rPr>
      </w:pPr>
      <w:r>
        <w:rPr>
          <w:rFonts w:ascii="宋体" w:hAnsi="宋体" w:hint="eastAsia"/>
          <w:sz w:val="24"/>
        </w:rPr>
        <w:t>本章重点描述了工作圈的Rest server层、模块化的服务层的设计。以前一章的需求作为入口，对工作圈的服务进行了模块的划分，并且对公共功能的模块进行了封装</w:t>
      </w:r>
      <w:r w:rsidR="0055647D">
        <w:rPr>
          <w:rFonts w:ascii="宋体" w:hAnsi="宋体" w:hint="eastAsia"/>
          <w:sz w:val="24"/>
        </w:rPr>
        <w:t>设计，减少开发人员的工作量</w:t>
      </w:r>
      <w:r>
        <w:rPr>
          <w:rFonts w:ascii="宋体" w:hAnsi="宋体" w:hint="eastAsia"/>
          <w:sz w:val="24"/>
        </w:rPr>
        <w:t>。结合第二章的分布式思想</w:t>
      </w:r>
      <w:r w:rsidR="00CD4D1E">
        <w:rPr>
          <w:rFonts w:ascii="宋体" w:hAnsi="宋体" w:hint="eastAsia"/>
          <w:sz w:val="24"/>
        </w:rPr>
        <w:t>为Rest和Server层设计了负载均衡的解决方案。同时也对持久化的数据存储进</w:t>
      </w:r>
      <w:r w:rsidR="00CD4D1E">
        <w:rPr>
          <w:rFonts w:ascii="宋体" w:hAnsi="宋体" w:hint="eastAsia"/>
          <w:sz w:val="24"/>
        </w:rPr>
        <w:lastRenderedPageBreak/>
        <w:t>行了数据分片的设计，以期能够在大量用户并发的场景下能有高性能的表现。</w:t>
      </w:r>
    </w:p>
    <w:p w:rsidR="0084085E" w:rsidRPr="0055647D" w:rsidRDefault="0084085E" w:rsidP="0055647D">
      <w:pPr>
        <w:pStyle w:val="af1"/>
        <w:spacing w:line="400" w:lineRule="exact"/>
        <w:ind w:firstLine="480"/>
        <w:jc w:val="left"/>
        <w:rPr>
          <w:rFonts w:ascii="宋体" w:hAnsi="宋体"/>
          <w:sz w:val="24"/>
        </w:rPr>
      </w:pPr>
      <w:r w:rsidRPr="00F56E4D">
        <w:rPr>
          <w:color w:val="000000" w:themeColor="text1"/>
          <w:sz w:val="24"/>
        </w:rPr>
        <w:t>综上所述为本章的核心内容</w:t>
      </w:r>
      <w:r w:rsidRPr="00F56E4D">
        <w:rPr>
          <w:rFonts w:hint="eastAsia"/>
          <w:color w:val="000000" w:themeColor="text1"/>
          <w:sz w:val="24"/>
        </w:rPr>
        <w:t>，</w:t>
      </w:r>
      <w:r w:rsidRPr="00F56E4D">
        <w:rPr>
          <w:color w:val="000000" w:themeColor="text1"/>
          <w:sz w:val="24"/>
        </w:rPr>
        <w:t>本章虽然没有具体提及某个功能的具体设计与实现</w:t>
      </w:r>
      <w:r w:rsidRPr="00F56E4D">
        <w:rPr>
          <w:rFonts w:hint="eastAsia"/>
          <w:color w:val="000000" w:themeColor="text1"/>
          <w:sz w:val="24"/>
        </w:rPr>
        <w:t>，</w:t>
      </w:r>
      <w:r w:rsidRPr="00F56E4D">
        <w:rPr>
          <w:color w:val="000000" w:themeColor="text1"/>
          <w:sz w:val="24"/>
        </w:rPr>
        <w:t>但从宏观的角度出发以系统运转主线为基础简明的描述了整个系统的业务逻辑</w:t>
      </w:r>
      <w:r w:rsidRPr="00F56E4D">
        <w:rPr>
          <w:rFonts w:hint="eastAsia"/>
          <w:color w:val="000000" w:themeColor="text1"/>
          <w:sz w:val="24"/>
        </w:rPr>
        <w:t>，</w:t>
      </w:r>
      <w:r w:rsidRPr="00F56E4D">
        <w:rPr>
          <w:color w:val="000000" w:themeColor="text1"/>
          <w:sz w:val="24"/>
        </w:rPr>
        <w:t>在后面的章节中将选择这些逻辑或模块中的核心内容作为重点阐述</w:t>
      </w:r>
      <w:r w:rsidRPr="00F56E4D">
        <w:rPr>
          <w:rFonts w:hint="eastAsia"/>
          <w:color w:val="000000" w:themeColor="text1"/>
          <w:sz w:val="24"/>
        </w:rPr>
        <w:t>。</w:t>
      </w:r>
    </w:p>
    <w:p w:rsidR="00EE7FFE" w:rsidRPr="0084085E" w:rsidRDefault="00EE7FFE">
      <w:pPr>
        <w:widowControl/>
        <w:jc w:val="left"/>
      </w:pPr>
    </w:p>
    <w:p w:rsidR="00EE7FFE" w:rsidRDefault="00EE7FFE">
      <w:pPr>
        <w:widowControl/>
        <w:jc w:val="left"/>
      </w:pPr>
      <w:r>
        <w:br w:type="page"/>
      </w:r>
    </w:p>
    <w:p w:rsidR="00E01A50" w:rsidRDefault="00E01A50" w:rsidP="00385B62">
      <w:pPr>
        <w:pStyle w:val="1"/>
        <w:numPr>
          <w:ilvl w:val="0"/>
          <w:numId w:val="0"/>
        </w:numPr>
        <w:ind w:left="432"/>
        <w:rPr>
          <w:rFonts w:eastAsia="黑体" w:hint="eastAsia"/>
          <w:sz w:val="32"/>
        </w:rPr>
        <w:sectPr w:rsidR="00E01A50" w:rsidSect="00B67EFB">
          <w:headerReference w:type="default" r:id="rId24"/>
          <w:pgSz w:w="11906" w:h="16838"/>
          <w:pgMar w:top="1440" w:right="1800" w:bottom="1440" w:left="1800" w:header="851" w:footer="992" w:gutter="0"/>
          <w:cols w:space="720"/>
          <w:docGrid w:type="lines" w:linePitch="312"/>
        </w:sectPr>
      </w:pPr>
    </w:p>
    <w:p w:rsidR="00911ECC" w:rsidRDefault="00911ECC" w:rsidP="00385B62">
      <w:pPr>
        <w:pStyle w:val="1"/>
        <w:numPr>
          <w:ilvl w:val="0"/>
          <w:numId w:val="0"/>
        </w:numPr>
        <w:rPr>
          <w:rFonts w:ascii="宋体" w:hAnsi="宋体" w:hint="eastAsia"/>
          <w:sz w:val="24"/>
        </w:rPr>
      </w:pPr>
    </w:p>
    <w:sectPr w:rsidR="00911ECC" w:rsidSect="0090392B">
      <w:headerReference w:type="default" r:id="rId2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5D8" w:rsidRDefault="00B505D8">
      <w:r>
        <w:separator/>
      </w:r>
    </w:p>
  </w:endnote>
  <w:endnote w:type="continuationSeparator" w:id="0">
    <w:p w:rsidR="00B505D8" w:rsidRDefault="00B50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altName w:val="Arial Unicode MS"/>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等线">
    <w:altName w:val="Arial Unicode MS"/>
    <w:panose1 w:val="02010600030101010101"/>
    <w:charset w:val="86"/>
    <w:family w:val="auto"/>
    <w:pitch w:val="variable"/>
    <w:sig w:usb0="A00002BF" w:usb1="38CF7CFA" w:usb2="00000016" w:usb3="00000000" w:csb0="0004000F" w:csb1="00000000"/>
  </w:font>
  <w:font w:name="Kaiti SC">
    <w:altName w:val="Arial Unicode MS"/>
    <w:charset w:val="86"/>
    <w:family w:val="auto"/>
    <w:pitch w:val="variable"/>
    <w:sig w:usb0="00000000" w:usb1="280F3C52" w:usb2="00000016" w:usb3="00000000" w:csb0="0004001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49" w:rsidRDefault="00B31649">
    <w:pPr>
      <w:pStyle w:val="af"/>
      <w:framePr w:wrap="around" w:vAnchor="text" w:hAnchor="margin" w:xAlign="center" w:y="1"/>
      <w:rPr>
        <w:rStyle w:val="a7"/>
      </w:rPr>
    </w:pPr>
    <w:r>
      <w:fldChar w:fldCharType="begin"/>
    </w:r>
    <w:r>
      <w:rPr>
        <w:rStyle w:val="a7"/>
      </w:rPr>
      <w:instrText xml:space="preserve">PAGE  </w:instrText>
    </w:r>
    <w:r>
      <w:fldChar w:fldCharType="separate"/>
    </w:r>
    <w:r w:rsidR="00FB2DB4">
      <w:rPr>
        <w:rStyle w:val="a7"/>
        <w:noProof/>
      </w:rPr>
      <w:t>18</w:t>
    </w:r>
    <w:r>
      <w:fldChar w:fldCharType="end"/>
    </w:r>
  </w:p>
  <w:p w:rsidR="00B31649" w:rsidRDefault="00B31649" w:rsidP="00A82CD4">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49" w:rsidRDefault="00B31649">
    <w:pPr>
      <w:pStyle w:val="af"/>
      <w:framePr w:wrap="around" w:vAnchor="text" w:hAnchor="margin" w:xAlign="center" w:y="1"/>
      <w:rPr>
        <w:rStyle w:val="a7"/>
      </w:rPr>
    </w:pPr>
  </w:p>
  <w:p w:rsidR="00B31649" w:rsidRDefault="00B31649">
    <w:pPr>
      <w:pStyle w:val="af"/>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49" w:rsidRDefault="00B31649">
    <w:pPr>
      <w:pStyle w:val="af"/>
      <w:framePr w:wrap="around" w:vAnchor="text" w:hAnchor="margin" w:xAlign="center" w:y="1"/>
      <w:rPr>
        <w:rStyle w:val="a7"/>
        <w:rFonts w:ascii="宋体" w:hAnsi="宋体" w:cs="宋体"/>
      </w:rPr>
    </w:pPr>
    <w:r>
      <w:rPr>
        <w:rStyle w:val="a7"/>
        <w:rFonts w:ascii="宋体" w:hAnsi="宋体" w:cs="宋体" w:hint="eastAsia"/>
      </w:rPr>
      <w:t>Ⅰ</w:t>
    </w:r>
  </w:p>
  <w:p w:rsidR="00B31649" w:rsidRDefault="00B31649" w:rsidP="00FF35F9">
    <w:pPr>
      <w:pStyle w:val="af"/>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49" w:rsidRDefault="00B31649">
    <w:pPr>
      <w:pStyle w:val="af"/>
      <w:framePr w:wrap="around" w:vAnchor="text" w:hAnchor="margin" w:xAlign="center" w:y="1"/>
      <w:rPr>
        <w:rStyle w:val="a7"/>
      </w:rPr>
    </w:pPr>
    <w:r>
      <w:fldChar w:fldCharType="begin"/>
    </w:r>
    <w:r>
      <w:rPr>
        <w:rStyle w:val="a7"/>
      </w:rPr>
      <w:instrText xml:space="preserve">PAGE  </w:instrText>
    </w:r>
    <w:r>
      <w:fldChar w:fldCharType="separate"/>
    </w:r>
    <w:r w:rsidR="00FB2DB4">
      <w:rPr>
        <w:rStyle w:val="a7"/>
        <w:noProof/>
      </w:rPr>
      <w:t>17</w:t>
    </w:r>
    <w:r>
      <w:fldChar w:fldCharType="end"/>
    </w:r>
  </w:p>
  <w:p w:rsidR="00B31649" w:rsidRDefault="00B31649" w:rsidP="00B67EFB">
    <w:pPr>
      <w:pStyle w:val="af"/>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5D8" w:rsidRDefault="00B505D8">
      <w:r>
        <w:separator/>
      </w:r>
    </w:p>
  </w:footnote>
  <w:footnote w:type="continuationSeparator" w:id="0">
    <w:p w:rsidR="00B505D8" w:rsidRDefault="00B505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49" w:rsidRDefault="00B31649">
    <w:pPr>
      <w:pStyle w:val="ae"/>
    </w:pPr>
    <w:r w:rsidRPr="004E10E2">
      <w:rPr>
        <w:rFonts w:hint="eastAsia"/>
      </w:rPr>
      <w:t>北京邮电大学硕士学位论文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49" w:rsidRDefault="00B31649">
    <w:pPr>
      <w:pStyle w:val="ae"/>
    </w:pPr>
    <w:r w:rsidRPr="004E10E2">
      <w:rPr>
        <w:rFonts w:hint="eastAsia"/>
      </w:rPr>
      <w:t>第二章</w:t>
    </w:r>
    <w:r w:rsidRPr="004E10E2">
      <w:rPr>
        <w:rFonts w:hint="eastAsia"/>
      </w:rPr>
      <w:t xml:space="preserve"> </w:t>
    </w:r>
    <w:r w:rsidRPr="004E10E2">
      <w:rPr>
        <w:rFonts w:hint="eastAsia"/>
      </w:rPr>
      <w:t>关键技术介绍</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49" w:rsidRPr="004E10E2" w:rsidRDefault="00B31649" w:rsidP="004E10E2">
    <w:pPr>
      <w:pStyle w:val="ae"/>
    </w:pPr>
    <w:r w:rsidRPr="00E01A50">
      <w:rPr>
        <w:rFonts w:hint="eastAsia"/>
      </w:rPr>
      <w:t>第四章</w:t>
    </w:r>
    <w:r w:rsidRPr="00E01A50">
      <w:rPr>
        <w:rFonts w:hint="eastAsia"/>
      </w:rPr>
      <w:t xml:space="preserve"> </w:t>
    </w:r>
    <w:r w:rsidRPr="00E01A50">
      <w:rPr>
        <w:rFonts w:hint="eastAsia"/>
      </w:rPr>
      <w:t>工作圈的总体设计</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49" w:rsidRPr="004E10E2" w:rsidRDefault="00B31649" w:rsidP="004E10E2">
    <w:pPr>
      <w:pStyle w:val="ae"/>
    </w:pPr>
    <w:r>
      <w:rPr>
        <w:rFonts w:hint="eastAsia"/>
      </w:rPr>
      <w:t>致</w:t>
    </w:r>
    <w:r>
      <w:rPr>
        <w:rFonts w:hint="eastAsia"/>
      </w:rPr>
      <w:t xml:space="preserve">  </w:t>
    </w:r>
    <w:r>
      <w:rPr>
        <w:rFonts w:hint="eastAsia"/>
      </w:rPr>
      <w:t>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multilevel"/>
    <w:tmpl w:val="0000000B"/>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EC259D2"/>
    <w:multiLevelType w:val="hybridMultilevel"/>
    <w:tmpl w:val="AC109734"/>
    <w:lvl w:ilvl="0" w:tplc="9BCAFB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1727BBC"/>
    <w:multiLevelType w:val="hybridMultilevel"/>
    <w:tmpl w:val="81D0A0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A6256E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2134E27"/>
    <w:multiLevelType w:val="hybridMultilevel"/>
    <w:tmpl w:val="FE327780"/>
    <w:lvl w:ilvl="0" w:tplc="0409000F">
      <w:start w:val="1"/>
      <w:numFmt w:val="decimal"/>
      <w:lvlText w:val="%1."/>
      <w:lvlJc w:val="left"/>
      <w:pPr>
        <w:ind w:left="852" w:hanging="420"/>
      </w:p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15:restartNumberingAfterBreak="0">
    <w:nsid w:val="4C6C09D2"/>
    <w:multiLevelType w:val="hybridMultilevel"/>
    <w:tmpl w:val="81D0A0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21C42C6"/>
    <w:multiLevelType w:val="hybridMultilevel"/>
    <w:tmpl w:val="81D0A0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AB75E5F"/>
    <w:multiLevelType w:val="multilevel"/>
    <w:tmpl w:val="0000000B"/>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713A1FAC"/>
    <w:multiLevelType w:val="hybridMultilevel"/>
    <w:tmpl w:val="9C26E3E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80F3B53"/>
    <w:multiLevelType w:val="hybridMultilevel"/>
    <w:tmpl w:val="3CDC0D6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4"/>
  </w:num>
  <w:num w:numId="3">
    <w:abstractNumId w:val="0"/>
  </w:num>
  <w:num w:numId="4">
    <w:abstractNumId w:val="7"/>
  </w:num>
  <w:num w:numId="5">
    <w:abstractNumId w:val="3"/>
  </w:num>
  <w:num w:numId="6">
    <w:abstractNumId w:val="3"/>
  </w:num>
  <w:num w:numId="7">
    <w:abstractNumId w:val="3"/>
  </w:num>
  <w:num w:numId="8">
    <w:abstractNumId w:val="3"/>
  </w:num>
  <w:num w:numId="9">
    <w:abstractNumId w:val="3"/>
  </w:num>
  <w:num w:numId="10">
    <w:abstractNumId w:val="2"/>
  </w:num>
  <w:num w:numId="11">
    <w:abstractNumId w:val="3"/>
  </w:num>
  <w:num w:numId="12">
    <w:abstractNumId w:val="3"/>
  </w:num>
  <w:num w:numId="13">
    <w:abstractNumId w:val="3"/>
  </w:num>
  <w:num w:numId="14">
    <w:abstractNumId w:val="3"/>
  </w:num>
  <w:num w:numId="15">
    <w:abstractNumId w:val="3"/>
  </w:num>
  <w:num w:numId="16">
    <w:abstractNumId w:val="8"/>
  </w:num>
  <w:num w:numId="17">
    <w:abstractNumId w:val="6"/>
  </w:num>
  <w:num w:numId="18">
    <w:abstractNumId w:val="5"/>
  </w:num>
  <w:num w:numId="19">
    <w:abstractNumId w:val="3"/>
  </w:num>
  <w:num w:numId="20">
    <w:abstractNumId w:val="3"/>
  </w:num>
  <w:num w:numId="21">
    <w:abstractNumId w:val="9"/>
  </w:num>
  <w:num w:numId="22">
    <w:abstractNumId w:val="1"/>
  </w:num>
  <w:num w:numId="2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000"/>
    <w:rsid w:val="00005B86"/>
    <w:rsid w:val="00015D4B"/>
    <w:rsid w:val="00016A9C"/>
    <w:rsid w:val="000203AB"/>
    <w:rsid w:val="00021802"/>
    <w:rsid w:val="0002421B"/>
    <w:rsid w:val="0002721D"/>
    <w:rsid w:val="00027C49"/>
    <w:rsid w:val="000326B0"/>
    <w:rsid w:val="0003465D"/>
    <w:rsid w:val="0003669C"/>
    <w:rsid w:val="00042B0B"/>
    <w:rsid w:val="00042D6D"/>
    <w:rsid w:val="00043FE1"/>
    <w:rsid w:val="00044531"/>
    <w:rsid w:val="00044B19"/>
    <w:rsid w:val="00044FB2"/>
    <w:rsid w:val="00046CC5"/>
    <w:rsid w:val="00053AB0"/>
    <w:rsid w:val="000614AC"/>
    <w:rsid w:val="00063100"/>
    <w:rsid w:val="0006519F"/>
    <w:rsid w:val="0007088D"/>
    <w:rsid w:val="00082F9B"/>
    <w:rsid w:val="00083A81"/>
    <w:rsid w:val="00085489"/>
    <w:rsid w:val="00086611"/>
    <w:rsid w:val="00090C32"/>
    <w:rsid w:val="00092E02"/>
    <w:rsid w:val="0009486F"/>
    <w:rsid w:val="00094A65"/>
    <w:rsid w:val="00094C1C"/>
    <w:rsid w:val="00096E7D"/>
    <w:rsid w:val="000A31E6"/>
    <w:rsid w:val="000A3348"/>
    <w:rsid w:val="000A62F1"/>
    <w:rsid w:val="000A6838"/>
    <w:rsid w:val="000B14D9"/>
    <w:rsid w:val="000B557E"/>
    <w:rsid w:val="000B5AA5"/>
    <w:rsid w:val="000B685D"/>
    <w:rsid w:val="000B694B"/>
    <w:rsid w:val="000C018A"/>
    <w:rsid w:val="000C0CB1"/>
    <w:rsid w:val="000C1307"/>
    <w:rsid w:val="000C217C"/>
    <w:rsid w:val="000C3821"/>
    <w:rsid w:val="000C46FB"/>
    <w:rsid w:val="000C4EBC"/>
    <w:rsid w:val="000D05B2"/>
    <w:rsid w:val="000D3EF1"/>
    <w:rsid w:val="000D3FEC"/>
    <w:rsid w:val="000D7A17"/>
    <w:rsid w:val="000D7B6E"/>
    <w:rsid w:val="000E3F7C"/>
    <w:rsid w:val="000E4BE0"/>
    <w:rsid w:val="000E7547"/>
    <w:rsid w:val="000F0205"/>
    <w:rsid w:val="000F387D"/>
    <w:rsid w:val="000F3D01"/>
    <w:rsid w:val="000F5577"/>
    <w:rsid w:val="000F66E9"/>
    <w:rsid w:val="000F70CB"/>
    <w:rsid w:val="0010084C"/>
    <w:rsid w:val="00102C0C"/>
    <w:rsid w:val="001133B9"/>
    <w:rsid w:val="00114322"/>
    <w:rsid w:val="00114726"/>
    <w:rsid w:val="00116B3F"/>
    <w:rsid w:val="00117066"/>
    <w:rsid w:val="00120E1E"/>
    <w:rsid w:val="00121695"/>
    <w:rsid w:val="00122230"/>
    <w:rsid w:val="00122656"/>
    <w:rsid w:val="001254B2"/>
    <w:rsid w:val="00125B11"/>
    <w:rsid w:val="00127F2C"/>
    <w:rsid w:val="0013056E"/>
    <w:rsid w:val="001358B5"/>
    <w:rsid w:val="001363DF"/>
    <w:rsid w:val="0014064D"/>
    <w:rsid w:val="00141679"/>
    <w:rsid w:val="0014292E"/>
    <w:rsid w:val="001465D8"/>
    <w:rsid w:val="00146E1D"/>
    <w:rsid w:val="0015003E"/>
    <w:rsid w:val="00151D20"/>
    <w:rsid w:val="00154A12"/>
    <w:rsid w:val="00156BAE"/>
    <w:rsid w:val="00157426"/>
    <w:rsid w:val="001624DE"/>
    <w:rsid w:val="00162563"/>
    <w:rsid w:val="00162F82"/>
    <w:rsid w:val="00166A6E"/>
    <w:rsid w:val="00167BE6"/>
    <w:rsid w:val="00170524"/>
    <w:rsid w:val="00172A27"/>
    <w:rsid w:val="001765ED"/>
    <w:rsid w:val="00181929"/>
    <w:rsid w:val="00185666"/>
    <w:rsid w:val="001877B8"/>
    <w:rsid w:val="001939CB"/>
    <w:rsid w:val="00193FBA"/>
    <w:rsid w:val="00197637"/>
    <w:rsid w:val="001A7D1F"/>
    <w:rsid w:val="001B014D"/>
    <w:rsid w:val="001B1369"/>
    <w:rsid w:val="001B24BB"/>
    <w:rsid w:val="001B3690"/>
    <w:rsid w:val="001B6ED9"/>
    <w:rsid w:val="001B7F58"/>
    <w:rsid w:val="001C0BF9"/>
    <w:rsid w:val="001C1E64"/>
    <w:rsid w:val="001C24F2"/>
    <w:rsid w:val="001C6D3B"/>
    <w:rsid w:val="001C7BDA"/>
    <w:rsid w:val="001C7F9C"/>
    <w:rsid w:val="001D1B26"/>
    <w:rsid w:val="001D7FF4"/>
    <w:rsid w:val="001E0DDC"/>
    <w:rsid w:val="001E0F0F"/>
    <w:rsid w:val="001E22D4"/>
    <w:rsid w:val="001E300E"/>
    <w:rsid w:val="001F154F"/>
    <w:rsid w:val="001F618B"/>
    <w:rsid w:val="00203E8A"/>
    <w:rsid w:val="00204C2B"/>
    <w:rsid w:val="00211B96"/>
    <w:rsid w:val="002143A4"/>
    <w:rsid w:val="0022504E"/>
    <w:rsid w:val="00232309"/>
    <w:rsid w:val="00233F99"/>
    <w:rsid w:val="00235B30"/>
    <w:rsid w:val="0023701F"/>
    <w:rsid w:val="002409C9"/>
    <w:rsid w:val="00240B0A"/>
    <w:rsid w:val="00242196"/>
    <w:rsid w:val="00242715"/>
    <w:rsid w:val="00243AD7"/>
    <w:rsid w:val="002462FF"/>
    <w:rsid w:val="00246924"/>
    <w:rsid w:val="002471F2"/>
    <w:rsid w:val="0024726C"/>
    <w:rsid w:val="002476A3"/>
    <w:rsid w:val="0025196A"/>
    <w:rsid w:val="00252C8D"/>
    <w:rsid w:val="00255C26"/>
    <w:rsid w:val="00260000"/>
    <w:rsid w:val="0026357C"/>
    <w:rsid w:val="00263A25"/>
    <w:rsid w:val="00264144"/>
    <w:rsid w:val="00264C46"/>
    <w:rsid w:val="0027760F"/>
    <w:rsid w:val="00277CF0"/>
    <w:rsid w:val="0028164A"/>
    <w:rsid w:val="00281974"/>
    <w:rsid w:val="00281981"/>
    <w:rsid w:val="002825BF"/>
    <w:rsid w:val="002863D9"/>
    <w:rsid w:val="00286853"/>
    <w:rsid w:val="00287707"/>
    <w:rsid w:val="00295DEE"/>
    <w:rsid w:val="002A5AC6"/>
    <w:rsid w:val="002A7D31"/>
    <w:rsid w:val="002B0939"/>
    <w:rsid w:val="002B3260"/>
    <w:rsid w:val="002B6ED4"/>
    <w:rsid w:val="002C2BC9"/>
    <w:rsid w:val="002C69C5"/>
    <w:rsid w:val="002D13D8"/>
    <w:rsid w:val="002D1F01"/>
    <w:rsid w:val="002D3B7E"/>
    <w:rsid w:val="002D6ED9"/>
    <w:rsid w:val="002E0264"/>
    <w:rsid w:val="002E28AD"/>
    <w:rsid w:val="002E5B15"/>
    <w:rsid w:val="002E786C"/>
    <w:rsid w:val="003020B2"/>
    <w:rsid w:val="00304D52"/>
    <w:rsid w:val="003054DD"/>
    <w:rsid w:val="00305FF9"/>
    <w:rsid w:val="0030640A"/>
    <w:rsid w:val="00310D45"/>
    <w:rsid w:val="0031444E"/>
    <w:rsid w:val="00322892"/>
    <w:rsid w:val="00323E05"/>
    <w:rsid w:val="00324E90"/>
    <w:rsid w:val="00327D54"/>
    <w:rsid w:val="00332BAC"/>
    <w:rsid w:val="003366A9"/>
    <w:rsid w:val="0033755D"/>
    <w:rsid w:val="00343C84"/>
    <w:rsid w:val="00344B19"/>
    <w:rsid w:val="00352C60"/>
    <w:rsid w:val="00352F49"/>
    <w:rsid w:val="003615B9"/>
    <w:rsid w:val="00362BB6"/>
    <w:rsid w:val="003667D7"/>
    <w:rsid w:val="00366F8F"/>
    <w:rsid w:val="0037298A"/>
    <w:rsid w:val="00375A5A"/>
    <w:rsid w:val="0038282C"/>
    <w:rsid w:val="00385365"/>
    <w:rsid w:val="00385B62"/>
    <w:rsid w:val="00386507"/>
    <w:rsid w:val="00390F6A"/>
    <w:rsid w:val="0039472F"/>
    <w:rsid w:val="003966E9"/>
    <w:rsid w:val="003A07ED"/>
    <w:rsid w:val="003A0D42"/>
    <w:rsid w:val="003A550A"/>
    <w:rsid w:val="003A5F8C"/>
    <w:rsid w:val="003A7472"/>
    <w:rsid w:val="003B1D36"/>
    <w:rsid w:val="003B319F"/>
    <w:rsid w:val="003C3DA4"/>
    <w:rsid w:val="003E243E"/>
    <w:rsid w:val="003E4B5F"/>
    <w:rsid w:val="003E52C8"/>
    <w:rsid w:val="003F1998"/>
    <w:rsid w:val="003F5661"/>
    <w:rsid w:val="003F6C1E"/>
    <w:rsid w:val="0040115E"/>
    <w:rsid w:val="004029C9"/>
    <w:rsid w:val="00402E8B"/>
    <w:rsid w:val="00403028"/>
    <w:rsid w:val="004034B1"/>
    <w:rsid w:val="00403C58"/>
    <w:rsid w:val="0041204D"/>
    <w:rsid w:val="00412262"/>
    <w:rsid w:val="00412DB6"/>
    <w:rsid w:val="00417E82"/>
    <w:rsid w:val="00422953"/>
    <w:rsid w:val="00424FB1"/>
    <w:rsid w:val="00425B3B"/>
    <w:rsid w:val="00430B81"/>
    <w:rsid w:val="00430BE5"/>
    <w:rsid w:val="0043186D"/>
    <w:rsid w:val="00432D48"/>
    <w:rsid w:val="00433F75"/>
    <w:rsid w:val="004443DF"/>
    <w:rsid w:val="0044746D"/>
    <w:rsid w:val="00453740"/>
    <w:rsid w:val="0045497D"/>
    <w:rsid w:val="00454CE7"/>
    <w:rsid w:val="004556B9"/>
    <w:rsid w:val="00456055"/>
    <w:rsid w:val="0045719A"/>
    <w:rsid w:val="00457D5A"/>
    <w:rsid w:val="004629CD"/>
    <w:rsid w:val="00467D7E"/>
    <w:rsid w:val="00471A5A"/>
    <w:rsid w:val="00477AF3"/>
    <w:rsid w:val="00477BEB"/>
    <w:rsid w:val="00482391"/>
    <w:rsid w:val="00486D5B"/>
    <w:rsid w:val="00487283"/>
    <w:rsid w:val="0049130D"/>
    <w:rsid w:val="004914F7"/>
    <w:rsid w:val="004A3DC9"/>
    <w:rsid w:val="004A5409"/>
    <w:rsid w:val="004A6C77"/>
    <w:rsid w:val="004A7FDF"/>
    <w:rsid w:val="004B23CD"/>
    <w:rsid w:val="004B2754"/>
    <w:rsid w:val="004B2ACE"/>
    <w:rsid w:val="004B32EF"/>
    <w:rsid w:val="004B660F"/>
    <w:rsid w:val="004C0D24"/>
    <w:rsid w:val="004C240C"/>
    <w:rsid w:val="004C5EE7"/>
    <w:rsid w:val="004C717D"/>
    <w:rsid w:val="004D01B4"/>
    <w:rsid w:val="004D0E98"/>
    <w:rsid w:val="004D4435"/>
    <w:rsid w:val="004D69F6"/>
    <w:rsid w:val="004E0714"/>
    <w:rsid w:val="004E10E2"/>
    <w:rsid w:val="004E34DB"/>
    <w:rsid w:val="004F036D"/>
    <w:rsid w:val="004F3F10"/>
    <w:rsid w:val="004F47FA"/>
    <w:rsid w:val="004F5EAD"/>
    <w:rsid w:val="0050004A"/>
    <w:rsid w:val="005014D4"/>
    <w:rsid w:val="00501918"/>
    <w:rsid w:val="0050278A"/>
    <w:rsid w:val="005032EC"/>
    <w:rsid w:val="00505F0D"/>
    <w:rsid w:val="00506070"/>
    <w:rsid w:val="00516B3F"/>
    <w:rsid w:val="00520FE9"/>
    <w:rsid w:val="0052218B"/>
    <w:rsid w:val="00522875"/>
    <w:rsid w:val="00522E58"/>
    <w:rsid w:val="00525C77"/>
    <w:rsid w:val="0052641D"/>
    <w:rsid w:val="00530729"/>
    <w:rsid w:val="00532AED"/>
    <w:rsid w:val="00534DFA"/>
    <w:rsid w:val="0054199E"/>
    <w:rsid w:val="00542A1B"/>
    <w:rsid w:val="00545E6B"/>
    <w:rsid w:val="00552076"/>
    <w:rsid w:val="0055647D"/>
    <w:rsid w:val="00557105"/>
    <w:rsid w:val="00562739"/>
    <w:rsid w:val="00565D78"/>
    <w:rsid w:val="00567A78"/>
    <w:rsid w:val="00567D0F"/>
    <w:rsid w:val="00574370"/>
    <w:rsid w:val="00574FB9"/>
    <w:rsid w:val="005760B3"/>
    <w:rsid w:val="005801E4"/>
    <w:rsid w:val="00583275"/>
    <w:rsid w:val="00586D8D"/>
    <w:rsid w:val="005877FF"/>
    <w:rsid w:val="005949C0"/>
    <w:rsid w:val="0059592F"/>
    <w:rsid w:val="00597750"/>
    <w:rsid w:val="005A59A1"/>
    <w:rsid w:val="005B0838"/>
    <w:rsid w:val="005B30AA"/>
    <w:rsid w:val="005B475E"/>
    <w:rsid w:val="005C2232"/>
    <w:rsid w:val="005C4CC3"/>
    <w:rsid w:val="005C6AF8"/>
    <w:rsid w:val="005C6B57"/>
    <w:rsid w:val="005D0534"/>
    <w:rsid w:val="005D2271"/>
    <w:rsid w:val="005D2F41"/>
    <w:rsid w:val="005D5821"/>
    <w:rsid w:val="005D5EB9"/>
    <w:rsid w:val="005E47B0"/>
    <w:rsid w:val="005E65B4"/>
    <w:rsid w:val="005E7588"/>
    <w:rsid w:val="005F2EA4"/>
    <w:rsid w:val="005F5BA8"/>
    <w:rsid w:val="005F6DA2"/>
    <w:rsid w:val="005F7C00"/>
    <w:rsid w:val="00604948"/>
    <w:rsid w:val="00606FD5"/>
    <w:rsid w:val="0060764D"/>
    <w:rsid w:val="00610F9A"/>
    <w:rsid w:val="00611AB0"/>
    <w:rsid w:val="006124D8"/>
    <w:rsid w:val="006140E1"/>
    <w:rsid w:val="00614537"/>
    <w:rsid w:val="00620410"/>
    <w:rsid w:val="006205C5"/>
    <w:rsid w:val="00623563"/>
    <w:rsid w:val="00626322"/>
    <w:rsid w:val="006340F6"/>
    <w:rsid w:val="00634E64"/>
    <w:rsid w:val="00635694"/>
    <w:rsid w:val="00635877"/>
    <w:rsid w:val="00636CE0"/>
    <w:rsid w:val="00640B9E"/>
    <w:rsid w:val="00642494"/>
    <w:rsid w:val="00646462"/>
    <w:rsid w:val="00660B14"/>
    <w:rsid w:val="00662A6C"/>
    <w:rsid w:val="00665986"/>
    <w:rsid w:val="00665BC8"/>
    <w:rsid w:val="00667E3A"/>
    <w:rsid w:val="00670F45"/>
    <w:rsid w:val="006724CD"/>
    <w:rsid w:val="00675F10"/>
    <w:rsid w:val="006775AF"/>
    <w:rsid w:val="006800F0"/>
    <w:rsid w:val="00680269"/>
    <w:rsid w:val="0068167F"/>
    <w:rsid w:val="00683343"/>
    <w:rsid w:val="00686BE9"/>
    <w:rsid w:val="00687A5F"/>
    <w:rsid w:val="00690991"/>
    <w:rsid w:val="006A01BE"/>
    <w:rsid w:val="006A42B0"/>
    <w:rsid w:val="006A44CB"/>
    <w:rsid w:val="006A4B30"/>
    <w:rsid w:val="006A6334"/>
    <w:rsid w:val="006A6C7E"/>
    <w:rsid w:val="006A6E2F"/>
    <w:rsid w:val="006B0149"/>
    <w:rsid w:val="006B0DE0"/>
    <w:rsid w:val="006B62A7"/>
    <w:rsid w:val="006B70B1"/>
    <w:rsid w:val="006B77EA"/>
    <w:rsid w:val="006C292F"/>
    <w:rsid w:val="006C5579"/>
    <w:rsid w:val="006D0CDD"/>
    <w:rsid w:val="006D268B"/>
    <w:rsid w:val="006E3401"/>
    <w:rsid w:val="006E438C"/>
    <w:rsid w:val="006E6897"/>
    <w:rsid w:val="006E6B35"/>
    <w:rsid w:val="006F21CA"/>
    <w:rsid w:val="006F7B9D"/>
    <w:rsid w:val="00701501"/>
    <w:rsid w:val="007168FD"/>
    <w:rsid w:val="0072240F"/>
    <w:rsid w:val="00722E97"/>
    <w:rsid w:val="0072724A"/>
    <w:rsid w:val="00727D58"/>
    <w:rsid w:val="00730BF5"/>
    <w:rsid w:val="00732137"/>
    <w:rsid w:val="00733AE8"/>
    <w:rsid w:val="00735293"/>
    <w:rsid w:val="00740A00"/>
    <w:rsid w:val="00740C30"/>
    <w:rsid w:val="0074406A"/>
    <w:rsid w:val="0074633D"/>
    <w:rsid w:val="00746483"/>
    <w:rsid w:val="0075188A"/>
    <w:rsid w:val="00752CED"/>
    <w:rsid w:val="00754755"/>
    <w:rsid w:val="00757936"/>
    <w:rsid w:val="0076247B"/>
    <w:rsid w:val="00765856"/>
    <w:rsid w:val="0076745E"/>
    <w:rsid w:val="0076776F"/>
    <w:rsid w:val="00774222"/>
    <w:rsid w:val="007757D2"/>
    <w:rsid w:val="00780455"/>
    <w:rsid w:val="007838C8"/>
    <w:rsid w:val="00783CDB"/>
    <w:rsid w:val="007851F5"/>
    <w:rsid w:val="00792440"/>
    <w:rsid w:val="00793B8D"/>
    <w:rsid w:val="0079466A"/>
    <w:rsid w:val="007A666F"/>
    <w:rsid w:val="007B660E"/>
    <w:rsid w:val="007C2508"/>
    <w:rsid w:val="007C48DF"/>
    <w:rsid w:val="007C4F7B"/>
    <w:rsid w:val="007C71F1"/>
    <w:rsid w:val="007D2A55"/>
    <w:rsid w:val="007E14BE"/>
    <w:rsid w:val="007E2E39"/>
    <w:rsid w:val="007E2E3C"/>
    <w:rsid w:val="007E4D79"/>
    <w:rsid w:val="007E5FCD"/>
    <w:rsid w:val="007E7F1A"/>
    <w:rsid w:val="007F0197"/>
    <w:rsid w:val="007F074A"/>
    <w:rsid w:val="007F1343"/>
    <w:rsid w:val="007F2154"/>
    <w:rsid w:val="007F6ADE"/>
    <w:rsid w:val="00801F72"/>
    <w:rsid w:val="008026C1"/>
    <w:rsid w:val="00803315"/>
    <w:rsid w:val="00805566"/>
    <w:rsid w:val="0080674A"/>
    <w:rsid w:val="008122A3"/>
    <w:rsid w:val="00812556"/>
    <w:rsid w:val="00813301"/>
    <w:rsid w:val="00813BC1"/>
    <w:rsid w:val="00815ABF"/>
    <w:rsid w:val="0081642F"/>
    <w:rsid w:val="0081664E"/>
    <w:rsid w:val="0081728D"/>
    <w:rsid w:val="00824DAA"/>
    <w:rsid w:val="008263BD"/>
    <w:rsid w:val="008314C6"/>
    <w:rsid w:val="0083579A"/>
    <w:rsid w:val="0084085E"/>
    <w:rsid w:val="00841847"/>
    <w:rsid w:val="00841BF8"/>
    <w:rsid w:val="00852247"/>
    <w:rsid w:val="0085246F"/>
    <w:rsid w:val="00854513"/>
    <w:rsid w:val="00856853"/>
    <w:rsid w:val="0085716B"/>
    <w:rsid w:val="008578E4"/>
    <w:rsid w:val="00862D67"/>
    <w:rsid w:val="0086505A"/>
    <w:rsid w:val="008673AC"/>
    <w:rsid w:val="00870907"/>
    <w:rsid w:val="008723C7"/>
    <w:rsid w:val="0087343C"/>
    <w:rsid w:val="00874838"/>
    <w:rsid w:val="00875573"/>
    <w:rsid w:val="00877E24"/>
    <w:rsid w:val="0088267F"/>
    <w:rsid w:val="00883DDA"/>
    <w:rsid w:val="00886FE2"/>
    <w:rsid w:val="008933E1"/>
    <w:rsid w:val="00897393"/>
    <w:rsid w:val="008A0799"/>
    <w:rsid w:val="008A3854"/>
    <w:rsid w:val="008A4A5D"/>
    <w:rsid w:val="008A781C"/>
    <w:rsid w:val="008A7F4E"/>
    <w:rsid w:val="008B4900"/>
    <w:rsid w:val="008B492F"/>
    <w:rsid w:val="008B6AB7"/>
    <w:rsid w:val="008C1316"/>
    <w:rsid w:val="008C2BDD"/>
    <w:rsid w:val="008C68CB"/>
    <w:rsid w:val="008D2525"/>
    <w:rsid w:val="008D2AB7"/>
    <w:rsid w:val="008D4004"/>
    <w:rsid w:val="008D5427"/>
    <w:rsid w:val="008D5DBA"/>
    <w:rsid w:val="008E0121"/>
    <w:rsid w:val="008E1E9E"/>
    <w:rsid w:val="008E2231"/>
    <w:rsid w:val="008E38BE"/>
    <w:rsid w:val="008E421B"/>
    <w:rsid w:val="008E4EFD"/>
    <w:rsid w:val="008E5076"/>
    <w:rsid w:val="008E7E31"/>
    <w:rsid w:val="008F19DB"/>
    <w:rsid w:val="008F2B4E"/>
    <w:rsid w:val="008F4392"/>
    <w:rsid w:val="008F4D87"/>
    <w:rsid w:val="008F5FD1"/>
    <w:rsid w:val="008F68F0"/>
    <w:rsid w:val="00901369"/>
    <w:rsid w:val="00901D9E"/>
    <w:rsid w:val="00902DD0"/>
    <w:rsid w:val="0090392B"/>
    <w:rsid w:val="00907FD8"/>
    <w:rsid w:val="00911ECC"/>
    <w:rsid w:val="00912332"/>
    <w:rsid w:val="009166D4"/>
    <w:rsid w:val="00916FBB"/>
    <w:rsid w:val="00924C8F"/>
    <w:rsid w:val="00926300"/>
    <w:rsid w:val="0092712D"/>
    <w:rsid w:val="00927B2D"/>
    <w:rsid w:val="009330B6"/>
    <w:rsid w:val="00937E93"/>
    <w:rsid w:val="00945FEE"/>
    <w:rsid w:val="009475C5"/>
    <w:rsid w:val="0095050A"/>
    <w:rsid w:val="00953927"/>
    <w:rsid w:val="00953E69"/>
    <w:rsid w:val="0095440A"/>
    <w:rsid w:val="0095765C"/>
    <w:rsid w:val="00961B3B"/>
    <w:rsid w:val="00963185"/>
    <w:rsid w:val="009665D9"/>
    <w:rsid w:val="00967AB5"/>
    <w:rsid w:val="009738C8"/>
    <w:rsid w:val="009824BF"/>
    <w:rsid w:val="00990D02"/>
    <w:rsid w:val="009922FA"/>
    <w:rsid w:val="00993F28"/>
    <w:rsid w:val="009A1986"/>
    <w:rsid w:val="009A26C4"/>
    <w:rsid w:val="009A437D"/>
    <w:rsid w:val="009A4AC7"/>
    <w:rsid w:val="009A6099"/>
    <w:rsid w:val="009A76FB"/>
    <w:rsid w:val="009A7775"/>
    <w:rsid w:val="009A7C08"/>
    <w:rsid w:val="009A7C3D"/>
    <w:rsid w:val="009B1906"/>
    <w:rsid w:val="009B376A"/>
    <w:rsid w:val="009B63AE"/>
    <w:rsid w:val="009C1A83"/>
    <w:rsid w:val="009C22B2"/>
    <w:rsid w:val="009C55D5"/>
    <w:rsid w:val="009D06E0"/>
    <w:rsid w:val="009D22A7"/>
    <w:rsid w:val="009D390C"/>
    <w:rsid w:val="009D3CF6"/>
    <w:rsid w:val="009D3DCD"/>
    <w:rsid w:val="009D4589"/>
    <w:rsid w:val="009D70B0"/>
    <w:rsid w:val="009E1E9A"/>
    <w:rsid w:val="009E2125"/>
    <w:rsid w:val="009E234B"/>
    <w:rsid w:val="009E5E2F"/>
    <w:rsid w:val="009E6500"/>
    <w:rsid w:val="009E6E22"/>
    <w:rsid w:val="009F1734"/>
    <w:rsid w:val="009F1B4C"/>
    <w:rsid w:val="009F2E6F"/>
    <w:rsid w:val="009F4FEC"/>
    <w:rsid w:val="009F5044"/>
    <w:rsid w:val="009F5CD7"/>
    <w:rsid w:val="009F7D67"/>
    <w:rsid w:val="00A009D8"/>
    <w:rsid w:val="00A02415"/>
    <w:rsid w:val="00A02BE8"/>
    <w:rsid w:val="00A03E34"/>
    <w:rsid w:val="00A04982"/>
    <w:rsid w:val="00A05F0B"/>
    <w:rsid w:val="00A123CD"/>
    <w:rsid w:val="00A13224"/>
    <w:rsid w:val="00A203F9"/>
    <w:rsid w:val="00A20667"/>
    <w:rsid w:val="00A215CD"/>
    <w:rsid w:val="00A24160"/>
    <w:rsid w:val="00A265F9"/>
    <w:rsid w:val="00A2676A"/>
    <w:rsid w:val="00A27CBB"/>
    <w:rsid w:val="00A31853"/>
    <w:rsid w:val="00A326EE"/>
    <w:rsid w:val="00A3546B"/>
    <w:rsid w:val="00A370F6"/>
    <w:rsid w:val="00A41381"/>
    <w:rsid w:val="00A4239A"/>
    <w:rsid w:val="00A476F8"/>
    <w:rsid w:val="00A50920"/>
    <w:rsid w:val="00A53499"/>
    <w:rsid w:val="00A53AAC"/>
    <w:rsid w:val="00A5572A"/>
    <w:rsid w:val="00A57D0C"/>
    <w:rsid w:val="00A609FB"/>
    <w:rsid w:val="00A60CEC"/>
    <w:rsid w:val="00A665D8"/>
    <w:rsid w:val="00A67151"/>
    <w:rsid w:val="00A673C1"/>
    <w:rsid w:val="00A7429F"/>
    <w:rsid w:val="00A80E2F"/>
    <w:rsid w:val="00A824D8"/>
    <w:rsid w:val="00A82CD4"/>
    <w:rsid w:val="00A83129"/>
    <w:rsid w:val="00A84747"/>
    <w:rsid w:val="00A85E1F"/>
    <w:rsid w:val="00A87AD5"/>
    <w:rsid w:val="00A9185D"/>
    <w:rsid w:val="00A92E3B"/>
    <w:rsid w:val="00A93168"/>
    <w:rsid w:val="00AA1B19"/>
    <w:rsid w:val="00AA572A"/>
    <w:rsid w:val="00AA7C57"/>
    <w:rsid w:val="00AA7E0C"/>
    <w:rsid w:val="00AB0650"/>
    <w:rsid w:val="00AB39EA"/>
    <w:rsid w:val="00AB46D8"/>
    <w:rsid w:val="00AB5644"/>
    <w:rsid w:val="00AB7529"/>
    <w:rsid w:val="00AB7F65"/>
    <w:rsid w:val="00AC20E3"/>
    <w:rsid w:val="00AC274B"/>
    <w:rsid w:val="00AC4226"/>
    <w:rsid w:val="00AC4C8A"/>
    <w:rsid w:val="00AC7F7C"/>
    <w:rsid w:val="00AD39E8"/>
    <w:rsid w:val="00AD72DE"/>
    <w:rsid w:val="00AE3157"/>
    <w:rsid w:val="00AE5F70"/>
    <w:rsid w:val="00AF0C5E"/>
    <w:rsid w:val="00AF383D"/>
    <w:rsid w:val="00AF3BF0"/>
    <w:rsid w:val="00AF6D02"/>
    <w:rsid w:val="00B0057B"/>
    <w:rsid w:val="00B0593E"/>
    <w:rsid w:val="00B07BA7"/>
    <w:rsid w:val="00B07EB8"/>
    <w:rsid w:val="00B10027"/>
    <w:rsid w:val="00B10FDC"/>
    <w:rsid w:val="00B14E64"/>
    <w:rsid w:val="00B15C73"/>
    <w:rsid w:val="00B16278"/>
    <w:rsid w:val="00B16D00"/>
    <w:rsid w:val="00B22AB0"/>
    <w:rsid w:val="00B23C7E"/>
    <w:rsid w:val="00B2535B"/>
    <w:rsid w:val="00B27EE4"/>
    <w:rsid w:val="00B3132A"/>
    <w:rsid w:val="00B31567"/>
    <w:rsid w:val="00B31649"/>
    <w:rsid w:val="00B33A72"/>
    <w:rsid w:val="00B349D1"/>
    <w:rsid w:val="00B37939"/>
    <w:rsid w:val="00B40C17"/>
    <w:rsid w:val="00B44A68"/>
    <w:rsid w:val="00B505D8"/>
    <w:rsid w:val="00B51D96"/>
    <w:rsid w:val="00B55083"/>
    <w:rsid w:val="00B55C45"/>
    <w:rsid w:val="00B617EC"/>
    <w:rsid w:val="00B63A9C"/>
    <w:rsid w:val="00B651CC"/>
    <w:rsid w:val="00B65354"/>
    <w:rsid w:val="00B67EFB"/>
    <w:rsid w:val="00B72F57"/>
    <w:rsid w:val="00B7599D"/>
    <w:rsid w:val="00B75FFC"/>
    <w:rsid w:val="00B76EBD"/>
    <w:rsid w:val="00B7760E"/>
    <w:rsid w:val="00B92E64"/>
    <w:rsid w:val="00B9337E"/>
    <w:rsid w:val="00B947CC"/>
    <w:rsid w:val="00B97DA8"/>
    <w:rsid w:val="00BA0A74"/>
    <w:rsid w:val="00BA3ACB"/>
    <w:rsid w:val="00BB0E36"/>
    <w:rsid w:val="00BB1895"/>
    <w:rsid w:val="00BB305B"/>
    <w:rsid w:val="00BB34F7"/>
    <w:rsid w:val="00BB3D24"/>
    <w:rsid w:val="00BB5CE8"/>
    <w:rsid w:val="00BC4F4F"/>
    <w:rsid w:val="00BC5C13"/>
    <w:rsid w:val="00BD2175"/>
    <w:rsid w:val="00BD2428"/>
    <w:rsid w:val="00BD28FD"/>
    <w:rsid w:val="00BD35C0"/>
    <w:rsid w:val="00BD50DA"/>
    <w:rsid w:val="00BD5652"/>
    <w:rsid w:val="00BD565F"/>
    <w:rsid w:val="00BD5D8D"/>
    <w:rsid w:val="00BD61BB"/>
    <w:rsid w:val="00BD7B3B"/>
    <w:rsid w:val="00BE025C"/>
    <w:rsid w:val="00BE0393"/>
    <w:rsid w:val="00BE2A50"/>
    <w:rsid w:val="00BE36F9"/>
    <w:rsid w:val="00BE579A"/>
    <w:rsid w:val="00BE65AD"/>
    <w:rsid w:val="00BF5E3D"/>
    <w:rsid w:val="00C0148C"/>
    <w:rsid w:val="00C02B97"/>
    <w:rsid w:val="00C066C7"/>
    <w:rsid w:val="00C12868"/>
    <w:rsid w:val="00C12FDD"/>
    <w:rsid w:val="00C1304E"/>
    <w:rsid w:val="00C136D9"/>
    <w:rsid w:val="00C13D10"/>
    <w:rsid w:val="00C140D3"/>
    <w:rsid w:val="00C14FA0"/>
    <w:rsid w:val="00C2199A"/>
    <w:rsid w:val="00C254EA"/>
    <w:rsid w:val="00C26A2A"/>
    <w:rsid w:val="00C27B18"/>
    <w:rsid w:val="00C409A4"/>
    <w:rsid w:val="00C47010"/>
    <w:rsid w:val="00C5017B"/>
    <w:rsid w:val="00C50DB7"/>
    <w:rsid w:val="00C51A5F"/>
    <w:rsid w:val="00C52335"/>
    <w:rsid w:val="00C542D2"/>
    <w:rsid w:val="00C576E9"/>
    <w:rsid w:val="00C61198"/>
    <w:rsid w:val="00C62268"/>
    <w:rsid w:val="00C63A1C"/>
    <w:rsid w:val="00C65599"/>
    <w:rsid w:val="00C66A24"/>
    <w:rsid w:val="00C66EF0"/>
    <w:rsid w:val="00C67517"/>
    <w:rsid w:val="00C7266A"/>
    <w:rsid w:val="00C737D8"/>
    <w:rsid w:val="00C7544C"/>
    <w:rsid w:val="00C77571"/>
    <w:rsid w:val="00C77B6C"/>
    <w:rsid w:val="00C838C1"/>
    <w:rsid w:val="00C83C62"/>
    <w:rsid w:val="00C8528D"/>
    <w:rsid w:val="00C92B5B"/>
    <w:rsid w:val="00C97C3F"/>
    <w:rsid w:val="00CA201D"/>
    <w:rsid w:val="00CA246A"/>
    <w:rsid w:val="00CA4B00"/>
    <w:rsid w:val="00CA7306"/>
    <w:rsid w:val="00CB172D"/>
    <w:rsid w:val="00CB45A3"/>
    <w:rsid w:val="00CB45DC"/>
    <w:rsid w:val="00CB529C"/>
    <w:rsid w:val="00CC1B0B"/>
    <w:rsid w:val="00CC49B9"/>
    <w:rsid w:val="00CC4CF6"/>
    <w:rsid w:val="00CC7173"/>
    <w:rsid w:val="00CC7E70"/>
    <w:rsid w:val="00CD4D1E"/>
    <w:rsid w:val="00CE22E9"/>
    <w:rsid w:val="00CE460C"/>
    <w:rsid w:val="00CE4C7A"/>
    <w:rsid w:val="00CE558A"/>
    <w:rsid w:val="00CF268D"/>
    <w:rsid w:val="00CF43F9"/>
    <w:rsid w:val="00D044C0"/>
    <w:rsid w:val="00D047C3"/>
    <w:rsid w:val="00D0621B"/>
    <w:rsid w:val="00D06945"/>
    <w:rsid w:val="00D112AC"/>
    <w:rsid w:val="00D117A7"/>
    <w:rsid w:val="00D21436"/>
    <w:rsid w:val="00D22DB6"/>
    <w:rsid w:val="00D2780D"/>
    <w:rsid w:val="00D34CFD"/>
    <w:rsid w:val="00D35510"/>
    <w:rsid w:val="00D36414"/>
    <w:rsid w:val="00D36474"/>
    <w:rsid w:val="00D4338A"/>
    <w:rsid w:val="00D43AEF"/>
    <w:rsid w:val="00D46A46"/>
    <w:rsid w:val="00D502BE"/>
    <w:rsid w:val="00D5214D"/>
    <w:rsid w:val="00D526D2"/>
    <w:rsid w:val="00D5296B"/>
    <w:rsid w:val="00D5335C"/>
    <w:rsid w:val="00D575C9"/>
    <w:rsid w:val="00D62300"/>
    <w:rsid w:val="00D65737"/>
    <w:rsid w:val="00D704CC"/>
    <w:rsid w:val="00D71A9E"/>
    <w:rsid w:val="00D84DEE"/>
    <w:rsid w:val="00D87B08"/>
    <w:rsid w:val="00D9051A"/>
    <w:rsid w:val="00D92AC6"/>
    <w:rsid w:val="00D96058"/>
    <w:rsid w:val="00D979D6"/>
    <w:rsid w:val="00DA6E37"/>
    <w:rsid w:val="00DB169C"/>
    <w:rsid w:val="00DB7123"/>
    <w:rsid w:val="00DB76EC"/>
    <w:rsid w:val="00DC102F"/>
    <w:rsid w:val="00DC243B"/>
    <w:rsid w:val="00DC7DC6"/>
    <w:rsid w:val="00DD6799"/>
    <w:rsid w:val="00DE0EC5"/>
    <w:rsid w:val="00DE1DAA"/>
    <w:rsid w:val="00DE6A0E"/>
    <w:rsid w:val="00DE743C"/>
    <w:rsid w:val="00DF1BBB"/>
    <w:rsid w:val="00DF2A92"/>
    <w:rsid w:val="00DF49D1"/>
    <w:rsid w:val="00E00198"/>
    <w:rsid w:val="00E01A50"/>
    <w:rsid w:val="00E022B8"/>
    <w:rsid w:val="00E065A3"/>
    <w:rsid w:val="00E07273"/>
    <w:rsid w:val="00E102A7"/>
    <w:rsid w:val="00E1438E"/>
    <w:rsid w:val="00E2125A"/>
    <w:rsid w:val="00E22343"/>
    <w:rsid w:val="00E22931"/>
    <w:rsid w:val="00E3229A"/>
    <w:rsid w:val="00E3489E"/>
    <w:rsid w:val="00E36D80"/>
    <w:rsid w:val="00E37E58"/>
    <w:rsid w:val="00E47B9E"/>
    <w:rsid w:val="00E50728"/>
    <w:rsid w:val="00E5356B"/>
    <w:rsid w:val="00E55A10"/>
    <w:rsid w:val="00E5615F"/>
    <w:rsid w:val="00E56198"/>
    <w:rsid w:val="00E60A53"/>
    <w:rsid w:val="00E610C1"/>
    <w:rsid w:val="00E61659"/>
    <w:rsid w:val="00E65501"/>
    <w:rsid w:val="00E703A6"/>
    <w:rsid w:val="00E70E2D"/>
    <w:rsid w:val="00E71D6D"/>
    <w:rsid w:val="00E82E95"/>
    <w:rsid w:val="00E8301F"/>
    <w:rsid w:val="00E84666"/>
    <w:rsid w:val="00E85E62"/>
    <w:rsid w:val="00E87E06"/>
    <w:rsid w:val="00E95A65"/>
    <w:rsid w:val="00E95D11"/>
    <w:rsid w:val="00EA46AE"/>
    <w:rsid w:val="00EA749F"/>
    <w:rsid w:val="00EA7F47"/>
    <w:rsid w:val="00EB7C61"/>
    <w:rsid w:val="00EC00C7"/>
    <w:rsid w:val="00EC206C"/>
    <w:rsid w:val="00EC4032"/>
    <w:rsid w:val="00ED007A"/>
    <w:rsid w:val="00ED1A64"/>
    <w:rsid w:val="00ED33B6"/>
    <w:rsid w:val="00ED7B8A"/>
    <w:rsid w:val="00ED7D97"/>
    <w:rsid w:val="00EE65E1"/>
    <w:rsid w:val="00EE7019"/>
    <w:rsid w:val="00EE7366"/>
    <w:rsid w:val="00EE7FFE"/>
    <w:rsid w:val="00EF15DA"/>
    <w:rsid w:val="00EF1D22"/>
    <w:rsid w:val="00EF322C"/>
    <w:rsid w:val="00EF4DCF"/>
    <w:rsid w:val="00EF7476"/>
    <w:rsid w:val="00EF77F1"/>
    <w:rsid w:val="00F007AA"/>
    <w:rsid w:val="00F012E9"/>
    <w:rsid w:val="00F02C9C"/>
    <w:rsid w:val="00F10FA1"/>
    <w:rsid w:val="00F12FE8"/>
    <w:rsid w:val="00F144F2"/>
    <w:rsid w:val="00F14A55"/>
    <w:rsid w:val="00F1605C"/>
    <w:rsid w:val="00F17EC9"/>
    <w:rsid w:val="00F21DCC"/>
    <w:rsid w:val="00F242D1"/>
    <w:rsid w:val="00F26CCB"/>
    <w:rsid w:val="00F26FCB"/>
    <w:rsid w:val="00F3254A"/>
    <w:rsid w:val="00F3282E"/>
    <w:rsid w:val="00F3296D"/>
    <w:rsid w:val="00F34386"/>
    <w:rsid w:val="00F35A6F"/>
    <w:rsid w:val="00F370BE"/>
    <w:rsid w:val="00F421D0"/>
    <w:rsid w:val="00F433EB"/>
    <w:rsid w:val="00F44C1A"/>
    <w:rsid w:val="00F50900"/>
    <w:rsid w:val="00F52DA3"/>
    <w:rsid w:val="00F535F4"/>
    <w:rsid w:val="00F53B74"/>
    <w:rsid w:val="00F6252A"/>
    <w:rsid w:val="00F64F28"/>
    <w:rsid w:val="00F65164"/>
    <w:rsid w:val="00F6557C"/>
    <w:rsid w:val="00F6714D"/>
    <w:rsid w:val="00F75F47"/>
    <w:rsid w:val="00F80736"/>
    <w:rsid w:val="00F814CA"/>
    <w:rsid w:val="00F81FE8"/>
    <w:rsid w:val="00F84F98"/>
    <w:rsid w:val="00F862C9"/>
    <w:rsid w:val="00F909BC"/>
    <w:rsid w:val="00F91E79"/>
    <w:rsid w:val="00F9260B"/>
    <w:rsid w:val="00F937CF"/>
    <w:rsid w:val="00F94575"/>
    <w:rsid w:val="00F97B02"/>
    <w:rsid w:val="00FA2DD5"/>
    <w:rsid w:val="00FA5A92"/>
    <w:rsid w:val="00FB2902"/>
    <w:rsid w:val="00FB2DB4"/>
    <w:rsid w:val="00FB3FF6"/>
    <w:rsid w:val="00FB7319"/>
    <w:rsid w:val="00FC05CD"/>
    <w:rsid w:val="00FC11B2"/>
    <w:rsid w:val="00FC1757"/>
    <w:rsid w:val="00FC2397"/>
    <w:rsid w:val="00FC2D2D"/>
    <w:rsid w:val="00FC67A4"/>
    <w:rsid w:val="00FC68CC"/>
    <w:rsid w:val="00FC6BEA"/>
    <w:rsid w:val="00FC6D59"/>
    <w:rsid w:val="00FD11DB"/>
    <w:rsid w:val="00FD6CCB"/>
    <w:rsid w:val="00FE36C2"/>
    <w:rsid w:val="00FE38B6"/>
    <w:rsid w:val="00FE3DA0"/>
    <w:rsid w:val="00FF35F9"/>
    <w:rsid w:val="00FF3AB4"/>
    <w:rsid w:val="00FF448D"/>
    <w:rsid w:val="308D5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7D097372-1C17-4A94-ACF9-53DA6241E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392B"/>
    <w:pPr>
      <w:widowControl w:val="0"/>
      <w:jc w:val="both"/>
    </w:pPr>
    <w:rPr>
      <w:kern w:val="2"/>
      <w:sz w:val="21"/>
    </w:rPr>
  </w:style>
  <w:style w:type="paragraph" w:styleId="1">
    <w:name w:val="heading 1"/>
    <w:basedOn w:val="a"/>
    <w:next w:val="a"/>
    <w:link w:val="1Char"/>
    <w:qFormat/>
    <w:rsid w:val="0090392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qFormat/>
    <w:rsid w:val="0090392B"/>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0"/>
    <w:link w:val="3Char"/>
    <w:qFormat/>
    <w:rsid w:val="0090392B"/>
    <w:pPr>
      <w:keepNext/>
      <w:keepLines/>
      <w:numPr>
        <w:ilvl w:val="2"/>
        <w:numId w:val="1"/>
      </w:numPr>
      <w:tabs>
        <w:tab w:val="left" w:pos="709"/>
      </w:tabs>
      <w:outlineLvl w:val="2"/>
    </w:pPr>
    <w:rPr>
      <w:rFonts w:ascii="Arial" w:eastAsia="黑体" w:hAnsi="Arial"/>
      <w:b/>
      <w:sz w:val="28"/>
    </w:rPr>
  </w:style>
  <w:style w:type="paragraph" w:styleId="4">
    <w:name w:val="heading 4"/>
    <w:basedOn w:val="a"/>
    <w:next w:val="a"/>
    <w:qFormat/>
    <w:rsid w:val="0090392B"/>
    <w:pPr>
      <w:keepNext/>
      <w:keepLines/>
      <w:numPr>
        <w:ilvl w:val="3"/>
        <w:numId w:val="1"/>
      </w:numPr>
      <w:tabs>
        <w:tab w:val="left" w:pos="851"/>
      </w:tabs>
      <w:spacing w:before="280" w:after="290" w:line="376" w:lineRule="auto"/>
      <w:outlineLvl w:val="3"/>
    </w:pPr>
    <w:rPr>
      <w:b/>
      <w:bCs/>
      <w:sz w:val="28"/>
      <w:szCs w:val="28"/>
    </w:rPr>
  </w:style>
  <w:style w:type="paragraph" w:styleId="5">
    <w:name w:val="heading 5"/>
    <w:basedOn w:val="a"/>
    <w:next w:val="a"/>
    <w:qFormat/>
    <w:rsid w:val="0090392B"/>
    <w:pPr>
      <w:keepNext/>
      <w:keepLines/>
      <w:numPr>
        <w:ilvl w:val="4"/>
        <w:numId w:val="1"/>
      </w:numPr>
      <w:tabs>
        <w:tab w:val="left" w:pos="992"/>
      </w:tabs>
      <w:spacing w:before="280" w:after="290" w:line="376" w:lineRule="auto"/>
      <w:outlineLvl w:val="4"/>
    </w:pPr>
    <w:rPr>
      <w:b/>
      <w:bCs/>
      <w:sz w:val="24"/>
      <w:szCs w:val="28"/>
    </w:rPr>
  </w:style>
  <w:style w:type="paragraph" w:styleId="6">
    <w:name w:val="heading 6"/>
    <w:basedOn w:val="a"/>
    <w:next w:val="a"/>
    <w:link w:val="6Char"/>
    <w:uiPriority w:val="9"/>
    <w:semiHidden/>
    <w:unhideWhenUsed/>
    <w:qFormat/>
    <w:rsid w:val="0024692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24692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246924"/>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Char"/>
    <w:uiPriority w:val="9"/>
    <w:semiHidden/>
    <w:unhideWhenUsed/>
    <w:qFormat/>
    <w:rsid w:val="00246924"/>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link w:val="2"/>
    <w:rsid w:val="0090392B"/>
    <w:rPr>
      <w:rFonts w:ascii="Arial" w:eastAsia="黑体" w:hAnsi="Arial"/>
      <w:b/>
      <w:bCs/>
      <w:kern w:val="2"/>
      <w:sz w:val="32"/>
      <w:szCs w:val="32"/>
    </w:rPr>
  </w:style>
  <w:style w:type="character" w:customStyle="1" w:styleId="Char">
    <w:name w:val="批注文字 Char"/>
    <w:link w:val="a4"/>
    <w:uiPriority w:val="99"/>
    <w:rsid w:val="0090392B"/>
    <w:rPr>
      <w:kern w:val="2"/>
      <w:sz w:val="21"/>
      <w:szCs w:val="24"/>
    </w:rPr>
  </w:style>
  <w:style w:type="character" w:styleId="a5">
    <w:name w:val="Hyperlink"/>
    <w:uiPriority w:val="99"/>
    <w:rsid w:val="0090392B"/>
    <w:rPr>
      <w:color w:val="0000FF"/>
      <w:u w:val="single"/>
    </w:rPr>
  </w:style>
  <w:style w:type="character" w:styleId="a6">
    <w:name w:val="annotation reference"/>
    <w:unhideWhenUsed/>
    <w:rsid w:val="0090392B"/>
    <w:rPr>
      <w:sz w:val="21"/>
      <w:szCs w:val="21"/>
    </w:rPr>
  </w:style>
  <w:style w:type="character" w:styleId="a7">
    <w:name w:val="page number"/>
    <w:basedOn w:val="a1"/>
    <w:rsid w:val="0090392B"/>
  </w:style>
  <w:style w:type="character" w:customStyle="1" w:styleId="1Char">
    <w:name w:val="标题 1 Char"/>
    <w:link w:val="1"/>
    <w:rsid w:val="0090392B"/>
    <w:rPr>
      <w:b/>
      <w:bCs/>
      <w:kern w:val="44"/>
      <w:sz w:val="44"/>
      <w:szCs w:val="44"/>
    </w:rPr>
  </w:style>
  <w:style w:type="character" w:customStyle="1" w:styleId="3Char">
    <w:name w:val="标题 3 Char"/>
    <w:link w:val="3"/>
    <w:rsid w:val="0090392B"/>
    <w:rPr>
      <w:rFonts w:ascii="Arial" w:eastAsia="黑体" w:hAnsi="Arial"/>
      <w:b/>
      <w:kern w:val="2"/>
      <w:sz w:val="28"/>
    </w:rPr>
  </w:style>
  <w:style w:type="character" w:customStyle="1" w:styleId="Char0">
    <w:name w:val="批注主题 Char"/>
    <w:basedOn w:val="Char"/>
    <w:link w:val="a8"/>
    <w:rsid w:val="0090392B"/>
    <w:rPr>
      <w:kern w:val="2"/>
      <w:sz w:val="21"/>
      <w:szCs w:val="24"/>
    </w:rPr>
  </w:style>
  <w:style w:type="paragraph" w:customStyle="1" w:styleId="p16">
    <w:name w:val="p16"/>
    <w:basedOn w:val="a"/>
    <w:rsid w:val="0090392B"/>
    <w:pPr>
      <w:widowControl/>
    </w:pPr>
    <w:rPr>
      <w:kern w:val="0"/>
      <w:sz w:val="24"/>
    </w:rPr>
  </w:style>
  <w:style w:type="paragraph" w:styleId="70">
    <w:name w:val="toc 7"/>
    <w:basedOn w:val="a"/>
    <w:next w:val="a"/>
    <w:uiPriority w:val="39"/>
    <w:rsid w:val="0090392B"/>
    <w:pPr>
      <w:ind w:left="1260"/>
      <w:jc w:val="left"/>
    </w:pPr>
    <w:rPr>
      <w:szCs w:val="21"/>
    </w:rPr>
  </w:style>
  <w:style w:type="paragraph" w:styleId="a4">
    <w:name w:val="annotation text"/>
    <w:basedOn w:val="a"/>
    <w:link w:val="Char"/>
    <w:unhideWhenUsed/>
    <w:rsid w:val="0090392B"/>
    <w:pPr>
      <w:jc w:val="left"/>
    </w:pPr>
  </w:style>
  <w:style w:type="paragraph" w:styleId="40">
    <w:name w:val="toc 4"/>
    <w:basedOn w:val="a"/>
    <w:next w:val="a"/>
    <w:uiPriority w:val="39"/>
    <w:rsid w:val="0090392B"/>
    <w:pPr>
      <w:ind w:left="630"/>
      <w:jc w:val="left"/>
    </w:pPr>
    <w:rPr>
      <w:szCs w:val="21"/>
    </w:rPr>
  </w:style>
  <w:style w:type="paragraph" w:styleId="a9">
    <w:name w:val="Body Text Indent"/>
    <w:basedOn w:val="a"/>
    <w:rsid w:val="0090392B"/>
    <w:pPr>
      <w:spacing w:line="360" w:lineRule="auto"/>
      <w:ind w:firstLine="420"/>
    </w:pPr>
    <w:rPr>
      <w:rFonts w:ascii="宋体" w:hAnsi="宋体"/>
    </w:rPr>
  </w:style>
  <w:style w:type="paragraph" w:styleId="a8">
    <w:name w:val="annotation subject"/>
    <w:basedOn w:val="a4"/>
    <w:next w:val="a4"/>
    <w:link w:val="Char0"/>
    <w:uiPriority w:val="99"/>
    <w:unhideWhenUsed/>
    <w:rsid w:val="0090392B"/>
    <w:rPr>
      <w:b/>
      <w:bCs/>
    </w:rPr>
  </w:style>
  <w:style w:type="paragraph" w:styleId="aa">
    <w:name w:val="Body Text"/>
    <w:basedOn w:val="a"/>
    <w:rsid w:val="0090392B"/>
    <w:pPr>
      <w:tabs>
        <w:tab w:val="left" w:pos="1245"/>
      </w:tabs>
      <w:spacing w:line="360" w:lineRule="auto"/>
      <w:jc w:val="left"/>
    </w:pPr>
    <w:rPr>
      <w:rFonts w:ascii="宋体" w:hAnsi="宋体"/>
      <w:szCs w:val="21"/>
    </w:rPr>
  </w:style>
  <w:style w:type="paragraph" w:customStyle="1" w:styleId="p0">
    <w:name w:val="p0"/>
    <w:basedOn w:val="a"/>
    <w:rsid w:val="0090392B"/>
    <w:pPr>
      <w:widowControl/>
    </w:pPr>
    <w:rPr>
      <w:kern w:val="0"/>
      <w:szCs w:val="21"/>
    </w:rPr>
  </w:style>
  <w:style w:type="paragraph" w:styleId="a0">
    <w:name w:val="Normal Indent"/>
    <w:basedOn w:val="a"/>
    <w:rsid w:val="0090392B"/>
    <w:pPr>
      <w:ind w:firstLineChars="200" w:firstLine="420"/>
    </w:pPr>
  </w:style>
  <w:style w:type="paragraph" w:styleId="ab">
    <w:name w:val="Balloon Text"/>
    <w:basedOn w:val="a"/>
    <w:rsid w:val="0090392B"/>
    <w:rPr>
      <w:sz w:val="18"/>
      <w:szCs w:val="18"/>
    </w:rPr>
  </w:style>
  <w:style w:type="paragraph" w:styleId="50">
    <w:name w:val="toc 5"/>
    <w:basedOn w:val="a"/>
    <w:next w:val="a"/>
    <w:uiPriority w:val="39"/>
    <w:rsid w:val="0090392B"/>
    <w:pPr>
      <w:ind w:left="840"/>
      <w:jc w:val="left"/>
    </w:pPr>
    <w:rPr>
      <w:szCs w:val="21"/>
    </w:rPr>
  </w:style>
  <w:style w:type="paragraph" w:styleId="ac">
    <w:name w:val="Document Map"/>
    <w:basedOn w:val="a"/>
    <w:rsid w:val="0090392B"/>
    <w:pPr>
      <w:shd w:val="clear" w:color="auto" w:fill="000080"/>
    </w:pPr>
  </w:style>
  <w:style w:type="paragraph" w:styleId="ad">
    <w:name w:val="caption"/>
    <w:basedOn w:val="a"/>
    <w:next w:val="a"/>
    <w:qFormat/>
    <w:rsid w:val="0090392B"/>
    <w:pPr>
      <w:spacing w:line="440" w:lineRule="exact"/>
    </w:pPr>
    <w:rPr>
      <w:rFonts w:ascii="Cambria" w:eastAsia="黑体" w:hAnsi="Cambria"/>
      <w:sz w:val="20"/>
      <w:szCs w:val="20"/>
    </w:rPr>
  </w:style>
  <w:style w:type="paragraph" w:styleId="ae">
    <w:name w:val="header"/>
    <w:basedOn w:val="a"/>
    <w:rsid w:val="0090392B"/>
    <w:pPr>
      <w:pBdr>
        <w:bottom w:val="single" w:sz="6" w:space="1" w:color="auto"/>
      </w:pBdr>
      <w:tabs>
        <w:tab w:val="center" w:pos="4153"/>
        <w:tab w:val="right" w:pos="8306"/>
      </w:tabs>
      <w:snapToGrid w:val="0"/>
      <w:jc w:val="center"/>
    </w:pPr>
    <w:rPr>
      <w:sz w:val="18"/>
      <w:szCs w:val="18"/>
    </w:rPr>
  </w:style>
  <w:style w:type="paragraph" w:styleId="30">
    <w:name w:val="toc 3"/>
    <w:basedOn w:val="a"/>
    <w:next w:val="a"/>
    <w:uiPriority w:val="39"/>
    <w:rsid w:val="0090392B"/>
    <w:pPr>
      <w:ind w:left="420"/>
      <w:jc w:val="left"/>
    </w:pPr>
    <w:rPr>
      <w:i/>
      <w:iCs/>
    </w:rPr>
  </w:style>
  <w:style w:type="paragraph" w:styleId="af">
    <w:name w:val="footer"/>
    <w:basedOn w:val="a"/>
    <w:link w:val="Char1"/>
    <w:uiPriority w:val="99"/>
    <w:rsid w:val="0090392B"/>
    <w:pPr>
      <w:tabs>
        <w:tab w:val="center" w:pos="4153"/>
        <w:tab w:val="right" w:pos="8306"/>
      </w:tabs>
      <w:snapToGrid w:val="0"/>
      <w:jc w:val="left"/>
    </w:pPr>
    <w:rPr>
      <w:sz w:val="18"/>
      <w:szCs w:val="18"/>
    </w:rPr>
  </w:style>
  <w:style w:type="paragraph" w:styleId="80">
    <w:name w:val="toc 8"/>
    <w:basedOn w:val="a"/>
    <w:next w:val="a"/>
    <w:uiPriority w:val="39"/>
    <w:rsid w:val="0090392B"/>
    <w:pPr>
      <w:ind w:left="1470"/>
      <w:jc w:val="left"/>
    </w:pPr>
    <w:rPr>
      <w:szCs w:val="21"/>
    </w:rPr>
  </w:style>
  <w:style w:type="paragraph" w:styleId="af0">
    <w:name w:val="List Paragraph"/>
    <w:basedOn w:val="a"/>
    <w:link w:val="Char2"/>
    <w:uiPriority w:val="34"/>
    <w:qFormat/>
    <w:rsid w:val="0090392B"/>
    <w:pPr>
      <w:spacing w:line="440" w:lineRule="exact"/>
      <w:ind w:firstLineChars="200" w:firstLine="420"/>
    </w:pPr>
  </w:style>
  <w:style w:type="paragraph" w:styleId="60">
    <w:name w:val="toc 6"/>
    <w:basedOn w:val="a"/>
    <w:next w:val="a"/>
    <w:uiPriority w:val="39"/>
    <w:rsid w:val="0090392B"/>
    <w:pPr>
      <w:ind w:left="1050"/>
      <w:jc w:val="left"/>
    </w:pPr>
    <w:rPr>
      <w:szCs w:val="21"/>
    </w:rPr>
  </w:style>
  <w:style w:type="paragraph" w:styleId="20">
    <w:name w:val="Body Text Indent 2"/>
    <w:basedOn w:val="a"/>
    <w:rsid w:val="0090392B"/>
    <w:pPr>
      <w:spacing w:line="360" w:lineRule="auto"/>
      <w:ind w:left="420" w:hangingChars="200" w:hanging="420"/>
    </w:pPr>
  </w:style>
  <w:style w:type="paragraph" w:styleId="10">
    <w:name w:val="toc 1"/>
    <w:basedOn w:val="a"/>
    <w:next w:val="a"/>
    <w:uiPriority w:val="39"/>
    <w:rsid w:val="0090392B"/>
    <w:pPr>
      <w:spacing w:before="120" w:after="120"/>
      <w:jc w:val="left"/>
    </w:pPr>
    <w:rPr>
      <w:b/>
      <w:bCs/>
      <w:caps/>
    </w:rPr>
  </w:style>
  <w:style w:type="paragraph" w:styleId="90">
    <w:name w:val="toc 9"/>
    <w:basedOn w:val="a"/>
    <w:next w:val="a"/>
    <w:uiPriority w:val="39"/>
    <w:rsid w:val="0090392B"/>
    <w:pPr>
      <w:ind w:left="1680"/>
      <w:jc w:val="left"/>
    </w:pPr>
    <w:rPr>
      <w:szCs w:val="21"/>
    </w:rPr>
  </w:style>
  <w:style w:type="paragraph" w:styleId="21">
    <w:name w:val="toc 2"/>
    <w:basedOn w:val="a"/>
    <w:next w:val="a"/>
    <w:uiPriority w:val="39"/>
    <w:rsid w:val="0090392B"/>
    <w:pPr>
      <w:ind w:left="210"/>
      <w:jc w:val="left"/>
    </w:pPr>
    <w:rPr>
      <w:smallCaps/>
    </w:rPr>
  </w:style>
  <w:style w:type="paragraph" w:customStyle="1" w:styleId="af1">
    <w:name w:val="图"/>
    <w:basedOn w:val="a"/>
    <w:rsid w:val="0090392B"/>
    <w:pPr>
      <w:adjustRightInd w:val="0"/>
      <w:snapToGrid w:val="0"/>
      <w:spacing w:before="200" w:after="40" w:line="320" w:lineRule="atLeast"/>
      <w:jc w:val="center"/>
    </w:pPr>
  </w:style>
  <w:style w:type="character" w:customStyle="1" w:styleId="6Char">
    <w:name w:val="标题 6 Char"/>
    <w:basedOn w:val="a1"/>
    <w:link w:val="6"/>
    <w:uiPriority w:val="9"/>
    <w:semiHidden/>
    <w:rsid w:val="00246924"/>
    <w:rPr>
      <w:rFonts w:asciiTheme="majorHAnsi" w:eastAsiaTheme="majorEastAsia" w:hAnsiTheme="majorHAnsi" w:cstheme="majorBidi"/>
      <w:color w:val="1F4D78" w:themeColor="accent1" w:themeShade="7F"/>
      <w:kern w:val="2"/>
      <w:sz w:val="21"/>
    </w:rPr>
  </w:style>
  <w:style w:type="character" w:customStyle="1" w:styleId="7Char">
    <w:name w:val="标题 7 Char"/>
    <w:basedOn w:val="a1"/>
    <w:link w:val="7"/>
    <w:uiPriority w:val="9"/>
    <w:semiHidden/>
    <w:rsid w:val="00246924"/>
    <w:rPr>
      <w:rFonts w:asciiTheme="majorHAnsi" w:eastAsiaTheme="majorEastAsia" w:hAnsiTheme="majorHAnsi" w:cstheme="majorBidi"/>
      <w:i/>
      <w:iCs/>
      <w:color w:val="1F4D78" w:themeColor="accent1" w:themeShade="7F"/>
      <w:kern w:val="2"/>
      <w:sz w:val="21"/>
    </w:rPr>
  </w:style>
  <w:style w:type="character" w:customStyle="1" w:styleId="8Char">
    <w:name w:val="标题 8 Char"/>
    <w:basedOn w:val="a1"/>
    <w:link w:val="8"/>
    <w:uiPriority w:val="9"/>
    <w:semiHidden/>
    <w:rsid w:val="00246924"/>
    <w:rPr>
      <w:rFonts w:asciiTheme="majorHAnsi" w:eastAsiaTheme="majorEastAsia" w:hAnsiTheme="majorHAnsi" w:cstheme="majorBidi"/>
      <w:color w:val="272727" w:themeColor="text1" w:themeTint="D8"/>
      <w:kern w:val="2"/>
      <w:sz w:val="21"/>
      <w:szCs w:val="21"/>
    </w:rPr>
  </w:style>
  <w:style w:type="character" w:customStyle="1" w:styleId="9Char">
    <w:name w:val="标题 9 Char"/>
    <w:basedOn w:val="a1"/>
    <w:link w:val="9"/>
    <w:uiPriority w:val="9"/>
    <w:semiHidden/>
    <w:rsid w:val="00246924"/>
    <w:rPr>
      <w:rFonts w:asciiTheme="majorHAnsi" w:eastAsiaTheme="majorEastAsia" w:hAnsiTheme="majorHAnsi" w:cstheme="majorBidi"/>
      <w:i/>
      <w:iCs/>
      <w:color w:val="272727" w:themeColor="text1" w:themeTint="D8"/>
      <w:kern w:val="2"/>
      <w:sz w:val="21"/>
      <w:szCs w:val="21"/>
    </w:rPr>
  </w:style>
  <w:style w:type="character" w:customStyle="1" w:styleId="Char2">
    <w:name w:val="列出段落 Char"/>
    <w:link w:val="af0"/>
    <w:uiPriority w:val="34"/>
    <w:rsid w:val="00DD6799"/>
    <w:rPr>
      <w:kern w:val="2"/>
      <w:sz w:val="21"/>
      <w:szCs w:val="24"/>
    </w:rPr>
  </w:style>
  <w:style w:type="paragraph" w:styleId="af2">
    <w:name w:val="Normal (Web)"/>
    <w:basedOn w:val="a"/>
    <w:uiPriority w:val="99"/>
    <w:unhideWhenUsed/>
    <w:rsid w:val="00471A5A"/>
    <w:pPr>
      <w:widowControl/>
      <w:spacing w:before="100" w:beforeAutospacing="1" w:after="100" w:afterAutospacing="1"/>
      <w:jc w:val="left"/>
    </w:pPr>
    <w:rPr>
      <w:rFonts w:eastAsia="Times New Roman"/>
      <w:kern w:val="0"/>
      <w:sz w:val="24"/>
    </w:rPr>
  </w:style>
  <w:style w:type="paragraph" w:customStyle="1" w:styleId="Default">
    <w:name w:val="Default"/>
    <w:rsid w:val="007E14BE"/>
    <w:pPr>
      <w:widowControl w:val="0"/>
      <w:autoSpaceDE w:val="0"/>
      <w:autoSpaceDN w:val="0"/>
      <w:adjustRightInd w:val="0"/>
    </w:pPr>
    <w:rPr>
      <w:rFonts w:ascii="微软雅黑" w:eastAsia="微软雅黑" w:cs="微软雅黑"/>
      <w:color w:val="000000"/>
    </w:rPr>
  </w:style>
  <w:style w:type="paragraph" w:styleId="af3">
    <w:name w:val="footnote text"/>
    <w:basedOn w:val="a"/>
    <w:link w:val="Char3"/>
    <w:uiPriority w:val="99"/>
    <w:semiHidden/>
    <w:unhideWhenUsed/>
    <w:rsid w:val="00F81FE8"/>
    <w:pPr>
      <w:snapToGrid w:val="0"/>
      <w:jc w:val="left"/>
    </w:pPr>
    <w:rPr>
      <w:sz w:val="18"/>
      <w:szCs w:val="18"/>
    </w:rPr>
  </w:style>
  <w:style w:type="character" w:customStyle="1" w:styleId="Char3">
    <w:name w:val="脚注文本 Char"/>
    <w:basedOn w:val="a1"/>
    <w:link w:val="af3"/>
    <w:uiPriority w:val="99"/>
    <w:semiHidden/>
    <w:rsid w:val="00F81FE8"/>
    <w:rPr>
      <w:kern w:val="2"/>
      <w:sz w:val="18"/>
      <w:szCs w:val="18"/>
    </w:rPr>
  </w:style>
  <w:style w:type="character" w:styleId="af4">
    <w:name w:val="footnote reference"/>
    <w:basedOn w:val="a1"/>
    <w:uiPriority w:val="99"/>
    <w:semiHidden/>
    <w:unhideWhenUsed/>
    <w:rsid w:val="00F81FE8"/>
    <w:rPr>
      <w:vertAlign w:val="superscript"/>
    </w:rPr>
  </w:style>
  <w:style w:type="paragraph" w:styleId="af5">
    <w:name w:val="endnote text"/>
    <w:basedOn w:val="a"/>
    <w:link w:val="Char4"/>
    <w:uiPriority w:val="99"/>
    <w:semiHidden/>
    <w:unhideWhenUsed/>
    <w:rsid w:val="00F81FE8"/>
    <w:pPr>
      <w:snapToGrid w:val="0"/>
      <w:jc w:val="left"/>
    </w:pPr>
  </w:style>
  <w:style w:type="character" w:customStyle="1" w:styleId="Char4">
    <w:name w:val="尾注文本 Char"/>
    <w:basedOn w:val="a1"/>
    <w:link w:val="af5"/>
    <w:uiPriority w:val="99"/>
    <w:semiHidden/>
    <w:rsid w:val="00F81FE8"/>
    <w:rPr>
      <w:kern w:val="2"/>
      <w:sz w:val="21"/>
    </w:rPr>
  </w:style>
  <w:style w:type="character" w:styleId="af6">
    <w:name w:val="endnote reference"/>
    <w:basedOn w:val="a1"/>
    <w:uiPriority w:val="99"/>
    <w:semiHidden/>
    <w:unhideWhenUsed/>
    <w:rsid w:val="00F81FE8"/>
    <w:rPr>
      <w:vertAlign w:val="superscript"/>
    </w:rPr>
  </w:style>
  <w:style w:type="character" w:customStyle="1" w:styleId="Char1">
    <w:name w:val="页脚 Char"/>
    <w:basedOn w:val="a1"/>
    <w:link w:val="af"/>
    <w:uiPriority w:val="99"/>
    <w:rsid w:val="00FF35F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46306">
      <w:bodyDiv w:val="1"/>
      <w:marLeft w:val="0"/>
      <w:marRight w:val="0"/>
      <w:marTop w:val="0"/>
      <w:marBottom w:val="0"/>
      <w:divBdr>
        <w:top w:val="none" w:sz="0" w:space="0" w:color="auto"/>
        <w:left w:val="none" w:sz="0" w:space="0" w:color="auto"/>
        <w:bottom w:val="none" w:sz="0" w:space="0" w:color="auto"/>
        <w:right w:val="none" w:sz="0" w:space="0" w:color="auto"/>
      </w:divBdr>
    </w:div>
    <w:div w:id="141851773">
      <w:bodyDiv w:val="1"/>
      <w:marLeft w:val="0"/>
      <w:marRight w:val="0"/>
      <w:marTop w:val="0"/>
      <w:marBottom w:val="0"/>
      <w:divBdr>
        <w:top w:val="none" w:sz="0" w:space="0" w:color="auto"/>
        <w:left w:val="none" w:sz="0" w:space="0" w:color="auto"/>
        <w:bottom w:val="none" w:sz="0" w:space="0" w:color="auto"/>
        <w:right w:val="none" w:sz="0" w:space="0" w:color="auto"/>
      </w:divBdr>
    </w:div>
    <w:div w:id="254361286">
      <w:bodyDiv w:val="1"/>
      <w:marLeft w:val="0"/>
      <w:marRight w:val="0"/>
      <w:marTop w:val="0"/>
      <w:marBottom w:val="0"/>
      <w:divBdr>
        <w:top w:val="none" w:sz="0" w:space="0" w:color="auto"/>
        <w:left w:val="none" w:sz="0" w:space="0" w:color="auto"/>
        <w:bottom w:val="none" w:sz="0" w:space="0" w:color="auto"/>
        <w:right w:val="none" w:sz="0" w:space="0" w:color="auto"/>
      </w:divBdr>
    </w:div>
    <w:div w:id="777993421">
      <w:bodyDiv w:val="1"/>
      <w:marLeft w:val="0"/>
      <w:marRight w:val="0"/>
      <w:marTop w:val="0"/>
      <w:marBottom w:val="0"/>
      <w:divBdr>
        <w:top w:val="none" w:sz="0" w:space="0" w:color="auto"/>
        <w:left w:val="none" w:sz="0" w:space="0" w:color="auto"/>
        <w:bottom w:val="none" w:sz="0" w:space="0" w:color="auto"/>
        <w:right w:val="none" w:sz="0" w:space="0" w:color="auto"/>
      </w:divBdr>
    </w:div>
    <w:div w:id="818809214">
      <w:bodyDiv w:val="1"/>
      <w:marLeft w:val="0"/>
      <w:marRight w:val="0"/>
      <w:marTop w:val="0"/>
      <w:marBottom w:val="0"/>
      <w:divBdr>
        <w:top w:val="none" w:sz="0" w:space="0" w:color="auto"/>
        <w:left w:val="none" w:sz="0" w:space="0" w:color="auto"/>
        <w:bottom w:val="none" w:sz="0" w:space="0" w:color="auto"/>
        <w:right w:val="none" w:sz="0" w:space="0" w:color="auto"/>
      </w:divBdr>
    </w:div>
    <w:div w:id="866329566">
      <w:bodyDiv w:val="1"/>
      <w:marLeft w:val="0"/>
      <w:marRight w:val="0"/>
      <w:marTop w:val="0"/>
      <w:marBottom w:val="0"/>
      <w:divBdr>
        <w:top w:val="none" w:sz="0" w:space="0" w:color="auto"/>
        <w:left w:val="none" w:sz="0" w:space="0" w:color="auto"/>
        <w:bottom w:val="none" w:sz="0" w:space="0" w:color="auto"/>
        <w:right w:val="none" w:sz="0" w:space="0" w:color="auto"/>
      </w:divBdr>
    </w:div>
    <w:div w:id="1138257175">
      <w:bodyDiv w:val="1"/>
      <w:marLeft w:val="0"/>
      <w:marRight w:val="0"/>
      <w:marTop w:val="0"/>
      <w:marBottom w:val="0"/>
      <w:divBdr>
        <w:top w:val="none" w:sz="0" w:space="0" w:color="auto"/>
        <w:left w:val="none" w:sz="0" w:space="0" w:color="auto"/>
        <w:bottom w:val="none" w:sz="0" w:space="0" w:color="auto"/>
        <w:right w:val="none" w:sz="0" w:space="0" w:color="auto"/>
      </w:divBdr>
    </w:div>
    <w:div w:id="1371882996">
      <w:bodyDiv w:val="1"/>
      <w:marLeft w:val="0"/>
      <w:marRight w:val="0"/>
      <w:marTop w:val="0"/>
      <w:marBottom w:val="0"/>
      <w:divBdr>
        <w:top w:val="none" w:sz="0" w:space="0" w:color="auto"/>
        <w:left w:val="none" w:sz="0" w:space="0" w:color="auto"/>
        <w:bottom w:val="none" w:sz="0" w:space="0" w:color="auto"/>
        <w:right w:val="none" w:sz="0" w:space="0" w:color="auto"/>
      </w:divBdr>
      <w:divsChild>
        <w:div w:id="718819049">
          <w:marLeft w:val="0"/>
          <w:marRight w:val="0"/>
          <w:marTop w:val="0"/>
          <w:marBottom w:val="0"/>
          <w:divBdr>
            <w:top w:val="none" w:sz="0" w:space="0" w:color="auto"/>
            <w:left w:val="none" w:sz="0" w:space="0" w:color="auto"/>
            <w:bottom w:val="none" w:sz="0" w:space="0" w:color="auto"/>
            <w:right w:val="none" w:sz="0" w:space="0" w:color="auto"/>
          </w:divBdr>
          <w:divsChild>
            <w:div w:id="288317848">
              <w:marLeft w:val="0"/>
              <w:marRight w:val="0"/>
              <w:marTop w:val="0"/>
              <w:marBottom w:val="0"/>
              <w:divBdr>
                <w:top w:val="none" w:sz="0" w:space="0" w:color="auto"/>
                <w:left w:val="none" w:sz="0" w:space="0" w:color="auto"/>
                <w:bottom w:val="none" w:sz="0" w:space="0" w:color="auto"/>
                <w:right w:val="none" w:sz="0" w:space="0" w:color="auto"/>
              </w:divBdr>
              <w:divsChild>
                <w:div w:id="20972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2979">
      <w:bodyDiv w:val="1"/>
      <w:marLeft w:val="0"/>
      <w:marRight w:val="0"/>
      <w:marTop w:val="0"/>
      <w:marBottom w:val="0"/>
      <w:divBdr>
        <w:top w:val="none" w:sz="0" w:space="0" w:color="auto"/>
        <w:left w:val="none" w:sz="0" w:space="0" w:color="auto"/>
        <w:bottom w:val="none" w:sz="0" w:space="0" w:color="auto"/>
        <w:right w:val="none" w:sz="0" w:space="0" w:color="auto"/>
      </w:divBdr>
      <w:divsChild>
        <w:div w:id="655956494">
          <w:marLeft w:val="0"/>
          <w:marRight w:val="0"/>
          <w:marTop w:val="0"/>
          <w:marBottom w:val="0"/>
          <w:divBdr>
            <w:top w:val="none" w:sz="0" w:space="0" w:color="auto"/>
            <w:left w:val="none" w:sz="0" w:space="0" w:color="auto"/>
            <w:bottom w:val="none" w:sz="0" w:space="0" w:color="auto"/>
            <w:right w:val="none" w:sz="0" w:space="0" w:color="auto"/>
          </w:divBdr>
          <w:divsChild>
            <w:div w:id="715391207">
              <w:marLeft w:val="0"/>
              <w:marRight w:val="60"/>
              <w:marTop w:val="0"/>
              <w:marBottom w:val="0"/>
              <w:divBdr>
                <w:top w:val="none" w:sz="0" w:space="0" w:color="auto"/>
                <w:left w:val="none" w:sz="0" w:space="0" w:color="auto"/>
                <w:bottom w:val="none" w:sz="0" w:space="0" w:color="auto"/>
                <w:right w:val="none" w:sz="0" w:space="0" w:color="auto"/>
              </w:divBdr>
              <w:divsChild>
                <w:div w:id="267929069">
                  <w:marLeft w:val="0"/>
                  <w:marRight w:val="0"/>
                  <w:marTop w:val="0"/>
                  <w:marBottom w:val="120"/>
                  <w:divBdr>
                    <w:top w:val="single" w:sz="6" w:space="0" w:color="C0C0C0"/>
                    <w:left w:val="single" w:sz="6" w:space="0" w:color="D9D9D9"/>
                    <w:bottom w:val="single" w:sz="6" w:space="0" w:color="D9D9D9"/>
                    <w:right w:val="single" w:sz="6" w:space="0" w:color="D9D9D9"/>
                  </w:divBdr>
                  <w:divsChild>
                    <w:div w:id="6981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02374">
          <w:marLeft w:val="0"/>
          <w:marRight w:val="0"/>
          <w:marTop w:val="0"/>
          <w:marBottom w:val="0"/>
          <w:divBdr>
            <w:top w:val="none" w:sz="0" w:space="0" w:color="auto"/>
            <w:left w:val="none" w:sz="0" w:space="0" w:color="auto"/>
            <w:bottom w:val="none" w:sz="0" w:space="0" w:color="auto"/>
            <w:right w:val="none" w:sz="0" w:space="0" w:color="auto"/>
          </w:divBdr>
          <w:divsChild>
            <w:div w:id="43068232">
              <w:marLeft w:val="60"/>
              <w:marRight w:val="0"/>
              <w:marTop w:val="0"/>
              <w:marBottom w:val="0"/>
              <w:divBdr>
                <w:top w:val="none" w:sz="0" w:space="0" w:color="auto"/>
                <w:left w:val="none" w:sz="0" w:space="0" w:color="auto"/>
                <w:bottom w:val="none" w:sz="0" w:space="0" w:color="auto"/>
                <w:right w:val="none" w:sz="0" w:space="0" w:color="auto"/>
              </w:divBdr>
              <w:divsChild>
                <w:div w:id="1424037035">
                  <w:marLeft w:val="0"/>
                  <w:marRight w:val="0"/>
                  <w:marTop w:val="0"/>
                  <w:marBottom w:val="0"/>
                  <w:divBdr>
                    <w:top w:val="none" w:sz="0" w:space="0" w:color="auto"/>
                    <w:left w:val="none" w:sz="0" w:space="0" w:color="auto"/>
                    <w:bottom w:val="none" w:sz="0" w:space="0" w:color="auto"/>
                    <w:right w:val="none" w:sz="0" w:space="0" w:color="auto"/>
                  </w:divBdr>
                  <w:divsChild>
                    <w:div w:id="925191689">
                      <w:marLeft w:val="0"/>
                      <w:marRight w:val="0"/>
                      <w:marTop w:val="0"/>
                      <w:marBottom w:val="120"/>
                      <w:divBdr>
                        <w:top w:val="single" w:sz="6" w:space="0" w:color="F5F5F5"/>
                        <w:left w:val="single" w:sz="6" w:space="0" w:color="F5F5F5"/>
                        <w:bottom w:val="single" w:sz="6" w:space="0" w:color="F5F5F5"/>
                        <w:right w:val="single" w:sz="6" w:space="0" w:color="F5F5F5"/>
                      </w:divBdr>
                      <w:divsChild>
                        <w:div w:id="1114864343">
                          <w:marLeft w:val="0"/>
                          <w:marRight w:val="0"/>
                          <w:marTop w:val="0"/>
                          <w:marBottom w:val="0"/>
                          <w:divBdr>
                            <w:top w:val="none" w:sz="0" w:space="0" w:color="auto"/>
                            <w:left w:val="none" w:sz="0" w:space="0" w:color="auto"/>
                            <w:bottom w:val="none" w:sz="0" w:space="0" w:color="auto"/>
                            <w:right w:val="none" w:sz="0" w:space="0" w:color="auto"/>
                          </w:divBdr>
                          <w:divsChild>
                            <w:div w:id="5433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111525">
      <w:bodyDiv w:val="1"/>
      <w:marLeft w:val="0"/>
      <w:marRight w:val="0"/>
      <w:marTop w:val="0"/>
      <w:marBottom w:val="0"/>
      <w:divBdr>
        <w:top w:val="none" w:sz="0" w:space="0" w:color="auto"/>
        <w:left w:val="none" w:sz="0" w:space="0" w:color="auto"/>
        <w:bottom w:val="none" w:sz="0" w:space="0" w:color="auto"/>
        <w:right w:val="none" w:sz="0" w:space="0" w:color="auto"/>
      </w:divBdr>
      <w:divsChild>
        <w:div w:id="464078506">
          <w:marLeft w:val="0"/>
          <w:marRight w:val="0"/>
          <w:marTop w:val="0"/>
          <w:marBottom w:val="0"/>
          <w:divBdr>
            <w:top w:val="none" w:sz="0" w:space="0" w:color="auto"/>
            <w:left w:val="none" w:sz="0" w:space="0" w:color="auto"/>
            <w:bottom w:val="none" w:sz="0" w:space="0" w:color="auto"/>
            <w:right w:val="none" w:sz="0" w:space="0" w:color="auto"/>
          </w:divBdr>
          <w:divsChild>
            <w:div w:id="14244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oleObject" Target="embeddings/oleObject1.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gif"/><Relationship Id="rId22" Type="http://schemas.openxmlformats.org/officeDocument/2006/relationships/oleObject" Target="embeddings/oleObject3.bin"/><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45C50-6CD3-4CC4-AE74-EB6AB10D1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2452</Words>
  <Characters>13983</Characters>
  <Application>Microsoft Office Word</Application>
  <DocSecurity>0</DocSecurity>
  <PresentationFormat/>
  <Lines>116</Lines>
  <Paragraphs>32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密级：       保密期限：</vt:lpstr>
    </vt:vector>
  </TitlesOfParts>
  <Company>bupt</Company>
  <LinksUpToDate>false</LinksUpToDate>
  <CharactersWithSpaces>16403</CharactersWithSpaces>
  <SharedDoc>false</SharedDoc>
  <HLinks>
    <vt:vector size="138" baseType="variant">
      <vt:variant>
        <vt:i4>1572912</vt:i4>
      </vt:variant>
      <vt:variant>
        <vt:i4>134</vt:i4>
      </vt:variant>
      <vt:variant>
        <vt:i4>0</vt:i4>
      </vt:variant>
      <vt:variant>
        <vt:i4>5</vt:i4>
      </vt:variant>
      <vt:variant>
        <vt:lpwstr/>
      </vt:variant>
      <vt:variant>
        <vt:lpwstr>_Toc263248537</vt:lpwstr>
      </vt:variant>
      <vt:variant>
        <vt:i4>1572912</vt:i4>
      </vt:variant>
      <vt:variant>
        <vt:i4>128</vt:i4>
      </vt:variant>
      <vt:variant>
        <vt:i4>0</vt:i4>
      </vt:variant>
      <vt:variant>
        <vt:i4>5</vt:i4>
      </vt:variant>
      <vt:variant>
        <vt:lpwstr/>
      </vt:variant>
      <vt:variant>
        <vt:lpwstr>_Toc263248536</vt:lpwstr>
      </vt:variant>
      <vt:variant>
        <vt:i4>1572912</vt:i4>
      </vt:variant>
      <vt:variant>
        <vt:i4>122</vt:i4>
      </vt:variant>
      <vt:variant>
        <vt:i4>0</vt:i4>
      </vt:variant>
      <vt:variant>
        <vt:i4>5</vt:i4>
      </vt:variant>
      <vt:variant>
        <vt:lpwstr/>
      </vt:variant>
      <vt:variant>
        <vt:lpwstr>_Toc263248535</vt:lpwstr>
      </vt:variant>
      <vt:variant>
        <vt:i4>1572912</vt:i4>
      </vt:variant>
      <vt:variant>
        <vt:i4>116</vt:i4>
      </vt:variant>
      <vt:variant>
        <vt:i4>0</vt:i4>
      </vt:variant>
      <vt:variant>
        <vt:i4>5</vt:i4>
      </vt:variant>
      <vt:variant>
        <vt:lpwstr/>
      </vt:variant>
      <vt:variant>
        <vt:lpwstr>_Toc263248534</vt:lpwstr>
      </vt:variant>
      <vt:variant>
        <vt:i4>1572912</vt:i4>
      </vt:variant>
      <vt:variant>
        <vt:i4>110</vt:i4>
      </vt:variant>
      <vt:variant>
        <vt:i4>0</vt:i4>
      </vt:variant>
      <vt:variant>
        <vt:i4>5</vt:i4>
      </vt:variant>
      <vt:variant>
        <vt:lpwstr/>
      </vt:variant>
      <vt:variant>
        <vt:lpwstr>_Toc263248533</vt:lpwstr>
      </vt:variant>
      <vt:variant>
        <vt:i4>1572912</vt:i4>
      </vt:variant>
      <vt:variant>
        <vt:i4>104</vt:i4>
      </vt:variant>
      <vt:variant>
        <vt:i4>0</vt:i4>
      </vt:variant>
      <vt:variant>
        <vt:i4>5</vt:i4>
      </vt:variant>
      <vt:variant>
        <vt:lpwstr/>
      </vt:variant>
      <vt:variant>
        <vt:lpwstr>_Toc263248532</vt:lpwstr>
      </vt:variant>
      <vt:variant>
        <vt:i4>1572912</vt:i4>
      </vt:variant>
      <vt:variant>
        <vt:i4>98</vt:i4>
      </vt:variant>
      <vt:variant>
        <vt:i4>0</vt:i4>
      </vt:variant>
      <vt:variant>
        <vt:i4>5</vt:i4>
      </vt:variant>
      <vt:variant>
        <vt:lpwstr/>
      </vt:variant>
      <vt:variant>
        <vt:lpwstr>_Toc263248531</vt:lpwstr>
      </vt:variant>
      <vt:variant>
        <vt:i4>1572912</vt:i4>
      </vt:variant>
      <vt:variant>
        <vt:i4>92</vt:i4>
      </vt:variant>
      <vt:variant>
        <vt:i4>0</vt:i4>
      </vt:variant>
      <vt:variant>
        <vt:i4>5</vt:i4>
      </vt:variant>
      <vt:variant>
        <vt:lpwstr/>
      </vt:variant>
      <vt:variant>
        <vt:lpwstr>_Toc263248530</vt:lpwstr>
      </vt:variant>
      <vt:variant>
        <vt:i4>1638448</vt:i4>
      </vt:variant>
      <vt:variant>
        <vt:i4>86</vt:i4>
      </vt:variant>
      <vt:variant>
        <vt:i4>0</vt:i4>
      </vt:variant>
      <vt:variant>
        <vt:i4>5</vt:i4>
      </vt:variant>
      <vt:variant>
        <vt:lpwstr/>
      </vt:variant>
      <vt:variant>
        <vt:lpwstr>_Toc263248529</vt:lpwstr>
      </vt:variant>
      <vt:variant>
        <vt:i4>1638448</vt:i4>
      </vt:variant>
      <vt:variant>
        <vt:i4>80</vt:i4>
      </vt:variant>
      <vt:variant>
        <vt:i4>0</vt:i4>
      </vt:variant>
      <vt:variant>
        <vt:i4>5</vt:i4>
      </vt:variant>
      <vt:variant>
        <vt:lpwstr/>
      </vt:variant>
      <vt:variant>
        <vt:lpwstr>_Toc263248528</vt:lpwstr>
      </vt:variant>
      <vt:variant>
        <vt:i4>1638448</vt:i4>
      </vt:variant>
      <vt:variant>
        <vt:i4>74</vt:i4>
      </vt:variant>
      <vt:variant>
        <vt:i4>0</vt:i4>
      </vt:variant>
      <vt:variant>
        <vt:i4>5</vt:i4>
      </vt:variant>
      <vt:variant>
        <vt:lpwstr/>
      </vt:variant>
      <vt:variant>
        <vt:lpwstr>_Toc263248527</vt:lpwstr>
      </vt:variant>
      <vt:variant>
        <vt:i4>1638448</vt:i4>
      </vt:variant>
      <vt:variant>
        <vt:i4>68</vt:i4>
      </vt:variant>
      <vt:variant>
        <vt:i4>0</vt:i4>
      </vt:variant>
      <vt:variant>
        <vt:i4>5</vt:i4>
      </vt:variant>
      <vt:variant>
        <vt:lpwstr/>
      </vt:variant>
      <vt:variant>
        <vt:lpwstr>_Toc263248526</vt:lpwstr>
      </vt:variant>
      <vt:variant>
        <vt:i4>1638448</vt:i4>
      </vt:variant>
      <vt:variant>
        <vt:i4>62</vt:i4>
      </vt:variant>
      <vt:variant>
        <vt:i4>0</vt:i4>
      </vt:variant>
      <vt:variant>
        <vt:i4>5</vt:i4>
      </vt:variant>
      <vt:variant>
        <vt:lpwstr/>
      </vt:variant>
      <vt:variant>
        <vt:lpwstr>_Toc263248525</vt:lpwstr>
      </vt:variant>
      <vt:variant>
        <vt:i4>1638448</vt:i4>
      </vt:variant>
      <vt:variant>
        <vt:i4>56</vt:i4>
      </vt:variant>
      <vt:variant>
        <vt:i4>0</vt:i4>
      </vt:variant>
      <vt:variant>
        <vt:i4>5</vt:i4>
      </vt:variant>
      <vt:variant>
        <vt:lpwstr/>
      </vt:variant>
      <vt:variant>
        <vt:lpwstr>_Toc263248524</vt:lpwstr>
      </vt:variant>
      <vt:variant>
        <vt:i4>1638448</vt:i4>
      </vt:variant>
      <vt:variant>
        <vt:i4>50</vt:i4>
      </vt:variant>
      <vt:variant>
        <vt:i4>0</vt:i4>
      </vt:variant>
      <vt:variant>
        <vt:i4>5</vt:i4>
      </vt:variant>
      <vt:variant>
        <vt:lpwstr/>
      </vt:variant>
      <vt:variant>
        <vt:lpwstr>_Toc263248523</vt:lpwstr>
      </vt:variant>
      <vt:variant>
        <vt:i4>1638448</vt:i4>
      </vt:variant>
      <vt:variant>
        <vt:i4>44</vt:i4>
      </vt:variant>
      <vt:variant>
        <vt:i4>0</vt:i4>
      </vt:variant>
      <vt:variant>
        <vt:i4>5</vt:i4>
      </vt:variant>
      <vt:variant>
        <vt:lpwstr/>
      </vt:variant>
      <vt:variant>
        <vt:lpwstr>_Toc263248522</vt:lpwstr>
      </vt:variant>
      <vt:variant>
        <vt:i4>1638448</vt:i4>
      </vt:variant>
      <vt:variant>
        <vt:i4>38</vt:i4>
      </vt:variant>
      <vt:variant>
        <vt:i4>0</vt:i4>
      </vt:variant>
      <vt:variant>
        <vt:i4>5</vt:i4>
      </vt:variant>
      <vt:variant>
        <vt:lpwstr/>
      </vt:variant>
      <vt:variant>
        <vt:lpwstr>_Toc263248521</vt:lpwstr>
      </vt:variant>
      <vt:variant>
        <vt:i4>1638448</vt:i4>
      </vt:variant>
      <vt:variant>
        <vt:i4>32</vt:i4>
      </vt:variant>
      <vt:variant>
        <vt:i4>0</vt:i4>
      </vt:variant>
      <vt:variant>
        <vt:i4>5</vt:i4>
      </vt:variant>
      <vt:variant>
        <vt:lpwstr/>
      </vt:variant>
      <vt:variant>
        <vt:lpwstr>_Toc263248520</vt:lpwstr>
      </vt:variant>
      <vt:variant>
        <vt:i4>1703984</vt:i4>
      </vt:variant>
      <vt:variant>
        <vt:i4>26</vt:i4>
      </vt:variant>
      <vt:variant>
        <vt:i4>0</vt:i4>
      </vt:variant>
      <vt:variant>
        <vt:i4>5</vt:i4>
      </vt:variant>
      <vt:variant>
        <vt:lpwstr/>
      </vt:variant>
      <vt:variant>
        <vt:lpwstr>_Toc263248519</vt:lpwstr>
      </vt:variant>
      <vt:variant>
        <vt:i4>1703984</vt:i4>
      </vt:variant>
      <vt:variant>
        <vt:i4>20</vt:i4>
      </vt:variant>
      <vt:variant>
        <vt:i4>0</vt:i4>
      </vt:variant>
      <vt:variant>
        <vt:i4>5</vt:i4>
      </vt:variant>
      <vt:variant>
        <vt:lpwstr/>
      </vt:variant>
      <vt:variant>
        <vt:lpwstr>_Toc263248518</vt:lpwstr>
      </vt:variant>
      <vt:variant>
        <vt:i4>1703984</vt:i4>
      </vt:variant>
      <vt:variant>
        <vt:i4>14</vt:i4>
      </vt:variant>
      <vt:variant>
        <vt:i4>0</vt:i4>
      </vt:variant>
      <vt:variant>
        <vt:i4>5</vt:i4>
      </vt:variant>
      <vt:variant>
        <vt:lpwstr/>
      </vt:variant>
      <vt:variant>
        <vt:lpwstr>_Toc263248517</vt:lpwstr>
      </vt:variant>
      <vt:variant>
        <vt:i4>1703984</vt:i4>
      </vt:variant>
      <vt:variant>
        <vt:i4>8</vt:i4>
      </vt:variant>
      <vt:variant>
        <vt:i4>0</vt:i4>
      </vt:variant>
      <vt:variant>
        <vt:i4>5</vt:i4>
      </vt:variant>
      <vt:variant>
        <vt:lpwstr/>
      </vt:variant>
      <vt:variant>
        <vt:lpwstr>_Toc263248516</vt:lpwstr>
      </vt:variant>
      <vt:variant>
        <vt:i4>1703984</vt:i4>
      </vt:variant>
      <vt:variant>
        <vt:i4>2</vt:i4>
      </vt:variant>
      <vt:variant>
        <vt:i4>0</vt:i4>
      </vt:variant>
      <vt:variant>
        <vt:i4>5</vt:i4>
      </vt:variant>
      <vt:variant>
        <vt:lpwstr/>
      </vt:variant>
      <vt:variant>
        <vt:lpwstr>_Toc263248515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       保密期限：</dc:title>
  <dc:creator>zhaoweih</dc:creator>
  <cp:lastModifiedBy>zhaoweih</cp:lastModifiedBy>
  <cp:revision>11</cp:revision>
  <dcterms:created xsi:type="dcterms:W3CDTF">2016-07-02T08:21:00Z</dcterms:created>
  <dcterms:modified xsi:type="dcterms:W3CDTF">2016-07-02T08:24:00Z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