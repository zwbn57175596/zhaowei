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26302" w14:textId="77777777" w:rsidR="00911ECC" w:rsidRDefault="00911ECC">
      <w:pPr>
        <w:wordWrap w:val="0"/>
        <w:jc w:val="right"/>
        <w:rPr>
          <w:rFonts w:hint="eastAsia"/>
          <w:b/>
          <w:sz w:val="28"/>
          <w:szCs w:val="28"/>
        </w:rPr>
      </w:pPr>
      <w:bookmarkStart w:id="0" w:name="_GoBack"/>
      <w:bookmarkEnd w:id="0"/>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p>
    <w:p w14:paraId="67DD1878" w14:textId="77777777" w:rsidR="00911ECC" w:rsidRDefault="00911ECC">
      <w:pPr>
        <w:rPr>
          <w:rFonts w:hint="eastAsia"/>
          <w:b/>
          <w:sz w:val="28"/>
          <w:szCs w:val="28"/>
        </w:rPr>
      </w:pPr>
    </w:p>
    <w:p w14:paraId="28009E25" w14:textId="77777777" w:rsidR="00911ECC" w:rsidRDefault="00911ECC">
      <w:pPr>
        <w:jc w:val="center"/>
        <w:rPr>
          <w:rFonts w:hint="eastAsia"/>
        </w:rPr>
      </w:pPr>
      <w:r>
        <w:rPr>
          <w:rFonts w:hint="eastAsia"/>
        </w:rPr>
        <w:t xml:space="preserve"> </w:t>
      </w:r>
      <w:r w:rsidR="00993F28">
        <w:rPr>
          <w:rFonts w:hint="eastAsia"/>
          <w:noProof/>
        </w:rPr>
        <w:drawing>
          <wp:inline distT="0" distB="0" distL="0" distR="0" wp14:anchorId="3A71FC1A" wp14:editId="41E14CC8">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14:paraId="3ABFB028" w14:textId="77777777" w:rsidR="00911ECC" w:rsidRDefault="00911ECC">
      <w:pPr>
        <w:jc w:val="center"/>
        <w:rPr>
          <w:rFonts w:ascii="SimHei" w:eastAsia="SimHei" w:hint="eastAsia"/>
          <w:b/>
          <w:sz w:val="64"/>
          <w:szCs w:val="52"/>
        </w:rPr>
      </w:pPr>
      <w:r>
        <w:rPr>
          <w:rFonts w:ascii="SimHei" w:eastAsia="SimHei" w:hint="eastAsia"/>
          <w:b/>
          <w:sz w:val="64"/>
          <w:szCs w:val="52"/>
        </w:rPr>
        <w:t>硕士学位论文</w:t>
      </w:r>
    </w:p>
    <w:p w14:paraId="66D5C9A4" w14:textId="77777777" w:rsidR="00911ECC" w:rsidRDefault="00911ECC">
      <w:pPr>
        <w:jc w:val="center"/>
        <w:rPr>
          <w:rFonts w:hint="eastAsia"/>
        </w:rPr>
      </w:pPr>
    </w:p>
    <w:p w14:paraId="32A593FC" w14:textId="77777777" w:rsidR="00911ECC" w:rsidRDefault="00993F28">
      <w:pPr>
        <w:jc w:val="center"/>
        <w:rPr>
          <w:rFonts w:hint="eastAsia"/>
        </w:rPr>
      </w:pPr>
      <w:r>
        <w:rPr>
          <w:rFonts w:hint="eastAsia"/>
          <w:noProof/>
        </w:rPr>
        <w:drawing>
          <wp:inline distT="0" distB="0" distL="0" distR="0" wp14:anchorId="7B4B7E9A" wp14:editId="1A44D402">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14:paraId="152B0A9C" w14:textId="77777777" w:rsidR="00911ECC" w:rsidRDefault="00911ECC">
      <w:pPr>
        <w:jc w:val="center"/>
        <w:rPr>
          <w:rFonts w:ascii="SimHei" w:eastAsia="SimHei" w:hint="eastAsia"/>
          <w:b/>
          <w:sz w:val="52"/>
          <w:szCs w:val="52"/>
        </w:rPr>
      </w:pPr>
      <w:r>
        <w:rPr>
          <w:rFonts w:ascii="SimHei" w:eastAsia="SimHei" w:hint="eastAsia"/>
          <w:b/>
          <w:sz w:val="52"/>
          <w:szCs w:val="52"/>
        </w:rPr>
        <w:t xml:space="preserve">  </w:t>
      </w:r>
    </w:p>
    <w:p w14:paraId="2F42B0E7" w14:textId="77777777" w:rsidR="00911ECC" w:rsidRDefault="00911ECC">
      <w:pPr>
        <w:rPr>
          <w:rFonts w:hint="eastAsia"/>
        </w:rPr>
      </w:pPr>
    </w:p>
    <w:p w14:paraId="2C896A88" w14:textId="77777777" w:rsidR="00911ECC" w:rsidRDefault="00911ECC">
      <w:pPr>
        <w:ind w:firstLineChars="300" w:firstLine="1084"/>
        <w:rPr>
          <w:rFonts w:hint="eastAsia"/>
          <w:b/>
          <w:sz w:val="36"/>
          <w:szCs w:val="32"/>
          <w:u w:val="single"/>
        </w:rPr>
      </w:pPr>
      <w:r>
        <w:rPr>
          <w:rFonts w:hint="eastAsia"/>
          <w:b/>
          <w:sz w:val="36"/>
          <w:szCs w:val="32"/>
        </w:rPr>
        <w:t>题目：</w:t>
      </w:r>
      <w:r>
        <w:rPr>
          <w:rFonts w:hint="eastAsia"/>
          <w:b/>
          <w:sz w:val="36"/>
          <w:szCs w:val="32"/>
          <w:u w:val="single"/>
        </w:rPr>
        <w:t xml:space="preserve">                           </w:t>
      </w:r>
    </w:p>
    <w:p w14:paraId="2EC8AA5D" w14:textId="77777777" w:rsidR="00911ECC" w:rsidRDefault="00911ECC">
      <w:pPr>
        <w:ind w:firstLineChars="495" w:firstLine="1789"/>
        <w:rPr>
          <w:rFonts w:hint="eastAsia"/>
          <w:b/>
          <w:sz w:val="32"/>
          <w:szCs w:val="32"/>
          <w:u w:val="single"/>
        </w:rPr>
      </w:pPr>
      <w:r>
        <w:rPr>
          <w:rFonts w:hint="eastAsia"/>
          <w:b/>
          <w:sz w:val="36"/>
          <w:szCs w:val="32"/>
        </w:rPr>
        <w:t xml:space="preserve">  </w:t>
      </w:r>
      <w:r>
        <w:rPr>
          <w:rFonts w:hint="eastAsia"/>
          <w:b/>
          <w:sz w:val="36"/>
          <w:szCs w:val="32"/>
          <w:u w:val="single"/>
        </w:rPr>
        <w:t xml:space="preserve">                           </w:t>
      </w:r>
    </w:p>
    <w:p w14:paraId="633C8C26" w14:textId="77777777" w:rsidR="00911ECC" w:rsidRDefault="00911ECC">
      <w:pPr>
        <w:rPr>
          <w:rFonts w:hint="eastAsia"/>
        </w:rPr>
      </w:pPr>
    </w:p>
    <w:p w14:paraId="24D969E5" w14:textId="77777777" w:rsidR="00911ECC" w:rsidRDefault="00911ECC">
      <w:pPr>
        <w:ind w:firstLineChars="890" w:firstLine="2502"/>
        <w:rPr>
          <w:rFonts w:hint="eastAsia"/>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14:paraId="43C032BC" w14:textId="77777777" w:rsidR="00911ECC" w:rsidRDefault="00911ECC">
      <w:pPr>
        <w:ind w:firstLineChars="890" w:firstLine="2502"/>
        <w:rPr>
          <w:rFonts w:hint="eastAsia"/>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14:paraId="3F672725" w14:textId="77777777" w:rsidR="00911ECC" w:rsidRDefault="00911ECC">
      <w:pPr>
        <w:ind w:firstLineChars="890" w:firstLine="2502"/>
        <w:rPr>
          <w:rFonts w:hint="eastAsia"/>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p>
    <w:p w14:paraId="73558FE7" w14:textId="77777777" w:rsidR="00911ECC" w:rsidRDefault="00911ECC">
      <w:pPr>
        <w:ind w:firstLineChars="890" w:firstLine="2502"/>
        <w:rPr>
          <w:rFonts w:hint="eastAsia"/>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p>
    <w:p w14:paraId="347E8C7A" w14:textId="77777777" w:rsidR="00911ECC" w:rsidRDefault="00911ECC">
      <w:pPr>
        <w:ind w:firstLineChars="890" w:firstLine="2502"/>
        <w:rPr>
          <w:rFonts w:hint="eastAsia"/>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p>
    <w:p w14:paraId="75DFEC06" w14:textId="77777777" w:rsidR="00911ECC" w:rsidRDefault="00911ECC">
      <w:pPr>
        <w:ind w:firstLineChars="890" w:firstLine="2502"/>
        <w:rPr>
          <w:rFonts w:hint="eastAsia"/>
          <w:b/>
          <w:sz w:val="28"/>
          <w:szCs w:val="28"/>
          <w:u w:val="single"/>
        </w:rPr>
      </w:pPr>
    </w:p>
    <w:p w14:paraId="2A6E9BDD" w14:textId="77777777" w:rsidR="00911ECC" w:rsidRDefault="00911ECC">
      <w:pPr>
        <w:ind w:firstLineChars="1490" w:firstLine="4188"/>
        <w:rPr>
          <w:rFonts w:hint="eastAsia"/>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14:paraId="705E4686" w14:textId="77777777" w:rsidR="00911ECC" w:rsidRDefault="00911ECC">
      <w:pPr>
        <w:spacing w:line="0" w:lineRule="atLeast"/>
        <w:rPr>
          <w:b/>
          <w:bCs/>
          <w:sz w:val="30"/>
        </w:rPr>
        <w:sectPr w:rsidR="00911ECC">
          <w:footerReference w:type="even" r:id="rId9"/>
          <w:footerReference w:type="default" r:id="rId10"/>
          <w:pgSz w:w="11906" w:h="16838"/>
          <w:pgMar w:top="1440" w:right="1800" w:bottom="1440" w:left="1800" w:header="851" w:footer="992" w:gutter="0"/>
          <w:cols w:space="720"/>
          <w:docGrid w:type="lines" w:linePitch="312"/>
        </w:sectPr>
      </w:pPr>
    </w:p>
    <w:p w14:paraId="6BC46954" w14:textId="77777777" w:rsidR="00911ECC" w:rsidRDefault="00911ECC">
      <w:pPr>
        <w:pStyle w:val="p0"/>
        <w:spacing w:line="400" w:lineRule="atLeast"/>
        <w:jc w:val="center"/>
        <w:rPr>
          <w:rFonts w:ascii="SimSun" w:hAnsi="SimSun" w:hint="eastAsia"/>
          <w:sz w:val="24"/>
          <w:szCs w:val="24"/>
        </w:rPr>
      </w:pPr>
      <w:r>
        <w:rPr>
          <w:rFonts w:ascii="SimSun" w:hAnsi="SimSun" w:hint="eastAsia"/>
          <w:sz w:val="24"/>
          <w:szCs w:val="24"/>
        </w:rPr>
        <w:lastRenderedPageBreak/>
        <w:t>独创性（或创新性）声明</w:t>
      </w:r>
    </w:p>
    <w:p w14:paraId="6909B605" w14:textId="77777777" w:rsidR="00911ECC" w:rsidRDefault="00911ECC">
      <w:pPr>
        <w:pStyle w:val="p0"/>
        <w:spacing w:line="400" w:lineRule="atLeast"/>
        <w:jc w:val="center"/>
        <w:rPr>
          <w:rFonts w:ascii="SimSun" w:hAnsi="SimSun"/>
          <w:sz w:val="24"/>
          <w:szCs w:val="24"/>
        </w:rPr>
      </w:pPr>
    </w:p>
    <w:p w14:paraId="3498DD6C" w14:textId="77777777" w:rsidR="00911ECC" w:rsidRDefault="00911ECC">
      <w:pPr>
        <w:pStyle w:val="p16"/>
        <w:spacing w:line="400" w:lineRule="atLeast"/>
        <w:ind w:firstLine="420"/>
        <w:rPr>
          <w:rFonts w:ascii="SimSun" w:hAnsi="SimSun" w:hint="eastAsia"/>
        </w:rPr>
      </w:pPr>
      <w:r>
        <w:rPr>
          <w:rFonts w:ascii="SimSun" w:hAnsi="SimSun"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7733885" w14:textId="77777777" w:rsidR="00911ECC" w:rsidRDefault="00911ECC">
      <w:pPr>
        <w:pStyle w:val="p0"/>
        <w:spacing w:line="400" w:lineRule="atLeast"/>
        <w:ind w:firstLine="480"/>
        <w:rPr>
          <w:rFonts w:ascii="SimSun" w:hAnsi="SimSun" w:hint="eastAsia"/>
          <w:sz w:val="24"/>
          <w:szCs w:val="24"/>
        </w:rPr>
      </w:pPr>
      <w:r>
        <w:rPr>
          <w:rFonts w:ascii="SimSun" w:hAnsi="SimSun" w:hint="eastAsia"/>
          <w:sz w:val="24"/>
          <w:szCs w:val="24"/>
        </w:rPr>
        <w:t>申请学位论文与资料若有不实之处，本人承担一切相关责任。</w:t>
      </w:r>
    </w:p>
    <w:p w14:paraId="4A4C40AD" w14:textId="77777777" w:rsidR="00911ECC" w:rsidRDefault="00911ECC">
      <w:pPr>
        <w:pStyle w:val="p0"/>
        <w:spacing w:line="400" w:lineRule="atLeast"/>
        <w:ind w:firstLine="480"/>
        <w:rPr>
          <w:rFonts w:ascii="SimSun" w:hAnsi="SimSun" w:hint="eastAsia"/>
          <w:sz w:val="24"/>
          <w:szCs w:val="24"/>
        </w:rPr>
      </w:pPr>
    </w:p>
    <w:p w14:paraId="6A59F813" w14:textId="77777777" w:rsidR="00911ECC" w:rsidRDefault="00911ECC">
      <w:pPr>
        <w:pStyle w:val="p0"/>
        <w:spacing w:line="400" w:lineRule="atLeast"/>
        <w:ind w:firstLine="480"/>
        <w:rPr>
          <w:rFonts w:ascii="SimSun" w:hAnsi="SimSun" w:hint="eastAsia"/>
          <w:sz w:val="24"/>
          <w:szCs w:val="24"/>
        </w:rPr>
      </w:pPr>
      <w:r>
        <w:rPr>
          <w:rFonts w:ascii="SimSun" w:hAnsi="SimSun" w:hint="eastAsia"/>
          <w:sz w:val="24"/>
          <w:szCs w:val="24"/>
        </w:rPr>
        <w:t>本人签名：</w:t>
      </w:r>
      <w:r>
        <w:rPr>
          <w:rFonts w:ascii="SimSun" w:hAnsi="SimSun" w:hint="eastAsia"/>
          <w:sz w:val="24"/>
          <w:szCs w:val="24"/>
          <w:u w:val="single"/>
        </w:rPr>
        <w:t xml:space="preserve">                  </w:t>
      </w:r>
      <w:r>
        <w:rPr>
          <w:rFonts w:ascii="SimSun" w:hAnsi="SimSun" w:hint="eastAsia"/>
          <w:sz w:val="24"/>
          <w:szCs w:val="24"/>
        </w:rPr>
        <w:t xml:space="preserve">    日期：</w:t>
      </w:r>
      <w:r>
        <w:rPr>
          <w:rFonts w:ascii="SimSun" w:hAnsi="SimSun" w:hint="eastAsia"/>
          <w:sz w:val="24"/>
          <w:szCs w:val="24"/>
          <w:u w:val="single"/>
        </w:rPr>
        <w:t xml:space="preserve">                    </w:t>
      </w:r>
    </w:p>
    <w:p w14:paraId="188ED8D5" w14:textId="77777777" w:rsidR="00911ECC" w:rsidRDefault="00911ECC">
      <w:pPr>
        <w:spacing w:line="400" w:lineRule="exact"/>
        <w:ind w:firstLineChars="200" w:firstLine="480"/>
        <w:rPr>
          <w:rFonts w:hint="eastAsia"/>
          <w:sz w:val="24"/>
        </w:rPr>
      </w:pPr>
    </w:p>
    <w:p w14:paraId="3B211462" w14:textId="77777777" w:rsidR="00911ECC" w:rsidRDefault="00911ECC">
      <w:pPr>
        <w:spacing w:line="400" w:lineRule="exact"/>
        <w:ind w:firstLineChars="200" w:firstLine="480"/>
        <w:rPr>
          <w:rFonts w:hint="eastAsia"/>
          <w:sz w:val="24"/>
        </w:rPr>
      </w:pPr>
    </w:p>
    <w:p w14:paraId="7F17C57F" w14:textId="77777777" w:rsidR="00911ECC" w:rsidRDefault="00911ECC">
      <w:pPr>
        <w:spacing w:line="400" w:lineRule="exact"/>
        <w:jc w:val="center"/>
        <w:rPr>
          <w:rFonts w:hint="eastAsia"/>
          <w:sz w:val="24"/>
        </w:rPr>
      </w:pPr>
      <w:r>
        <w:rPr>
          <w:rFonts w:hint="eastAsia"/>
          <w:sz w:val="24"/>
        </w:rPr>
        <w:t>关于论文使用授权的说明</w:t>
      </w:r>
    </w:p>
    <w:p w14:paraId="4E00876E" w14:textId="77777777" w:rsidR="00911ECC" w:rsidRDefault="00911ECC">
      <w:pPr>
        <w:spacing w:line="400" w:lineRule="exact"/>
        <w:jc w:val="center"/>
        <w:rPr>
          <w:rFonts w:hint="eastAsia"/>
          <w:sz w:val="24"/>
        </w:rPr>
      </w:pPr>
    </w:p>
    <w:p w14:paraId="05586F31" w14:textId="77777777" w:rsidR="00911ECC" w:rsidRDefault="00911ECC">
      <w:pPr>
        <w:pStyle w:val="aa"/>
        <w:spacing w:line="400" w:lineRule="exact"/>
        <w:ind w:firstLineChars="200" w:firstLine="480"/>
        <w:rPr>
          <w:rFonts w:hint="eastAsia"/>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14:paraId="2CAE5151" w14:textId="77777777" w:rsidR="00911ECC" w:rsidRDefault="00911ECC">
      <w:pPr>
        <w:spacing w:line="400" w:lineRule="exact"/>
        <w:ind w:firstLineChars="200" w:firstLine="480"/>
        <w:rPr>
          <w:rFonts w:hint="eastAsia"/>
          <w:sz w:val="24"/>
        </w:rPr>
      </w:pPr>
    </w:p>
    <w:p w14:paraId="367251D7" w14:textId="77777777" w:rsidR="00911ECC" w:rsidRDefault="00911ECC">
      <w:pPr>
        <w:spacing w:line="400" w:lineRule="exact"/>
        <w:ind w:firstLineChars="200" w:firstLine="480"/>
        <w:rPr>
          <w:rFonts w:hint="eastAsia"/>
          <w:sz w:val="24"/>
        </w:rPr>
      </w:pPr>
      <w:r>
        <w:rPr>
          <w:rFonts w:hint="eastAsia"/>
          <w:sz w:val="24"/>
        </w:rPr>
        <w:t>本学位论文不属于保密范围，适用本授权书。</w:t>
      </w:r>
    </w:p>
    <w:p w14:paraId="5ABA6E89" w14:textId="77777777" w:rsidR="00911ECC" w:rsidRDefault="00911ECC">
      <w:pPr>
        <w:spacing w:line="400" w:lineRule="exact"/>
        <w:ind w:firstLineChars="200" w:firstLine="480"/>
        <w:rPr>
          <w:rFonts w:hint="eastAsia"/>
          <w:sz w:val="24"/>
        </w:rPr>
      </w:pPr>
    </w:p>
    <w:p w14:paraId="3D2F57E9" w14:textId="77777777" w:rsidR="00911ECC" w:rsidRDefault="00911ECC">
      <w:pPr>
        <w:spacing w:line="400" w:lineRule="exact"/>
        <w:ind w:firstLineChars="200" w:firstLine="480"/>
        <w:rPr>
          <w:rFonts w:hint="eastAsia"/>
          <w:sz w:val="24"/>
        </w:rPr>
      </w:pPr>
    </w:p>
    <w:p w14:paraId="5C4C4CD3" w14:textId="77777777" w:rsidR="00911ECC" w:rsidRDefault="00911ECC">
      <w:pPr>
        <w:spacing w:line="400" w:lineRule="exact"/>
        <w:ind w:firstLineChars="200" w:firstLine="480"/>
        <w:rPr>
          <w:rFonts w:hint="eastAsia"/>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62C29EB" w14:textId="77777777" w:rsidR="00911ECC" w:rsidRDefault="00911ECC">
      <w:pPr>
        <w:spacing w:line="400" w:lineRule="exact"/>
        <w:ind w:firstLineChars="200" w:firstLine="480"/>
        <w:rPr>
          <w:rFonts w:hint="eastAsia"/>
          <w:sz w:val="24"/>
        </w:rPr>
      </w:pPr>
    </w:p>
    <w:p w14:paraId="17511276" w14:textId="77777777" w:rsidR="00911ECC" w:rsidRDefault="00911ECC">
      <w:pPr>
        <w:spacing w:line="400" w:lineRule="exact"/>
        <w:ind w:firstLineChars="200" w:firstLine="480"/>
        <w:rPr>
          <w:rFonts w:hint="eastAsia"/>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C3DF689" w14:textId="77777777" w:rsidR="00911ECC" w:rsidRDefault="00911ECC">
      <w:pPr>
        <w:spacing w:line="0" w:lineRule="atLeast"/>
        <w:rPr>
          <w:rFonts w:hint="eastAsia"/>
          <w:b/>
          <w:bCs/>
          <w:sz w:val="32"/>
        </w:rPr>
      </w:pPr>
    </w:p>
    <w:p w14:paraId="1027AC0E" w14:textId="77777777" w:rsidR="00911ECC" w:rsidRDefault="00911ECC">
      <w:pPr>
        <w:sectPr w:rsidR="00911ECC">
          <w:pgSz w:w="11906" w:h="16838"/>
          <w:pgMar w:top="1440" w:right="1800" w:bottom="1440" w:left="1800" w:header="851" w:footer="992" w:gutter="0"/>
          <w:cols w:space="720"/>
          <w:docGrid w:type="lines" w:linePitch="312"/>
        </w:sectPr>
      </w:pPr>
    </w:p>
    <w:p w14:paraId="5D005719" w14:textId="77777777" w:rsidR="00911ECC" w:rsidRDefault="00911ECC">
      <w:pPr>
        <w:spacing w:line="520" w:lineRule="exact"/>
        <w:jc w:val="center"/>
        <w:rPr>
          <w:rFonts w:hint="eastAsia"/>
          <w:bCs/>
          <w:sz w:val="32"/>
          <w:szCs w:val="36"/>
        </w:rPr>
      </w:pPr>
      <w:r>
        <w:rPr>
          <w:rFonts w:eastAsia="SimHei" w:hint="eastAsia"/>
          <w:bCs/>
          <w:sz w:val="32"/>
          <w:szCs w:val="36"/>
        </w:rPr>
        <w:lastRenderedPageBreak/>
        <w:t>论文题目</w:t>
      </w:r>
    </w:p>
    <w:p w14:paraId="711A34E4" w14:textId="77777777" w:rsidR="00911ECC" w:rsidRDefault="00993F28">
      <w:pPr>
        <w:pStyle w:val="a9"/>
        <w:ind w:left="420" w:firstLine="0"/>
        <w:rPr>
          <w:rFonts w:hint="eastAsia"/>
        </w:rPr>
      </w:pPr>
      <w:r>
        <w:rPr>
          <w:noProof/>
          <w:sz w:val="20"/>
        </w:rPr>
        <mc:AlternateContent>
          <mc:Choice Requires="wps">
            <w:drawing>
              <wp:anchor distT="0" distB="0" distL="114300" distR="114300" simplePos="0" relativeHeight="251649536" behindDoc="0" locked="0" layoutInCell="1" allowOverlap="1" wp14:anchorId="5D860028" wp14:editId="78C0D78B">
                <wp:simplePos x="0" y="0"/>
                <wp:positionH relativeFrom="column">
                  <wp:posOffset>228600</wp:posOffset>
                </wp:positionH>
                <wp:positionV relativeFrom="paragraph">
                  <wp:posOffset>66040</wp:posOffset>
                </wp:positionV>
                <wp:extent cx="1485900" cy="396240"/>
                <wp:effectExtent l="9525" t="177165" r="828675" b="762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96240"/>
                        </a:xfrm>
                        <a:prstGeom prst="wedgeRoundRectCallout">
                          <a:avLst>
                            <a:gd name="adj1" fmla="val 99829"/>
                            <a:gd name="adj2" fmla="val -86218"/>
                            <a:gd name="adj3" fmla="val 16667"/>
                          </a:avLst>
                        </a:prstGeom>
                        <a:solidFill>
                          <a:srgbClr val="FFFFFF"/>
                        </a:solidFill>
                        <a:ln w="9525">
                          <a:solidFill>
                            <a:srgbClr val="000000"/>
                          </a:solidFill>
                          <a:miter lim="800000"/>
                          <a:headEnd/>
                          <a:tailEnd/>
                        </a:ln>
                      </wps:spPr>
                      <wps:txbx>
                        <w:txbxContent>
                          <w:p w14:paraId="3596A7D3" w14:textId="77777777" w:rsidR="00911ECC" w:rsidRDefault="00911ECC">
                            <w:pPr>
                              <w:rPr>
                                <w:rFonts w:hint="eastAsia"/>
                              </w:rPr>
                            </w:pPr>
                            <w:r>
                              <w:rPr>
                                <w:rFonts w:hint="eastAsia"/>
                              </w:rPr>
                              <w:t>与封面题目一致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6002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18pt;margin-top:5.2pt;width:117pt;height:3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" adj="32363,-7823">
                <v:textbox>
                  <w:txbxContent>
                    <w:p w14:paraId="3596A7D3" w14:textId="77777777" w:rsidR="00911ECC" w:rsidRDefault="00911ECC">
                      <w:pPr>
                        <w:rPr>
                          <w:rFonts w:hint="eastAsia"/>
                        </w:rPr>
                      </w:pPr>
                      <w:r>
                        <w:rPr>
                          <w:rFonts w:hint="eastAsia"/>
                        </w:rPr>
                        <w:t>与封面题目一致</w:t>
                      </w:r>
                    </w:p>
                  </w:txbxContent>
                </v:textbox>
              </v:shape>
            </w:pict>
          </mc:Fallback>
        </mc:AlternateContent>
      </w:r>
    </w:p>
    <w:p w14:paraId="156C14BA" w14:textId="77777777" w:rsidR="00911ECC" w:rsidRDefault="00911ECC">
      <w:pPr>
        <w:pStyle w:val="a9"/>
        <w:ind w:firstLine="0"/>
        <w:jc w:val="center"/>
        <w:rPr>
          <w:rFonts w:ascii="SimHei" w:eastAsia="SimHei" w:hint="eastAsia"/>
          <w:sz w:val="30"/>
        </w:rPr>
      </w:pPr>
      <w:r>
        <w:rPr>
          <w:rFonts w:ascii="SimHei" w:eastAsia="SimHei" w:hint="eastAsia"/>
          <w:sz w:val="30"/>
        </w:rPr>
        <w:t>摘 要</w:t>
      </w:r>
    </w:p>
    <w:p w14:paraId="6E63EDD2" w14:textId="77777777" w:rsidR="00911ECC" w:rsidRDefault="00911ECC">
      <w:pPr>
        <w:pStyle w:val="a9"/>
        <w:ind w:left="420" w:firstLine="0"/>
        <w:rPr>
          <w:rFonts w:hint="eastAsia"/>
        </w:rPr>
      </w:pPr>
    </w:p>
    <w:p w14:paraId="0AA791B8" w14:textId="77777777" w:rsidR="00911ECC" w:rsidRDefault="00911ECC">
      <w:pPr>
        <w:pStyle w:val="a9"/>
        <w:spacing w:line="400" w:lineRule="exact"/>
        <w:ind w:firstLine="573"/>
        <w:rPr>
          <w:rFonts w:hint="eastAsia"/>
          <w:sz w:val="28"/>
        </w:rPr>
      </w:pPr>
      <w:r>
        <w:rPr>
          <w:rFonts w:hint="eastAsia"/>
          <w:sz w:val="28"/>
        </w:rPr>
        <w:t>（采用四号宋体写摘要内容，要求500字以上。）</w:t>
      </w:r>
    </w:p>
    <w:p w14:paraId="598E0035" w14:textId="77777777" w:rsidR="00911ECC" w:rsidRDefault="00911ECC">
      <w:pPr>
        <w:pStyle w:val="a9"/>
        <w:spacing w:line="400" w:lineRule="exact"/>
        <w:ind w:firstLine="573"/>
        <w:rPr>
          <w:rFonts w:hint="eastAsia"/>
          <w:sz w:val="28"/>
          <w:szCs w:val="28"/>
        </w:rPr>
      </w:pPr>
      <w:r>
        <w:rPr>
          <w:rFonts w:hint="eastAsia"/>
          <w:sz w:val="28"/>
          <w:szCs w:val="28"/>
        </w:rPr>
        <w:t>（重点说明本项课题的目的和意义、研究方法、研究（开发）成果、结论，注意突出本人所做工作的部分。摘要中不要出现第一人称，用“本文分析了</w:t>
      </w:r>
      <w:r>
        <w:rPr>
          <w:sz w:val="28"/>
          <w:szCs w:val="28"/>
        </w:rPr>
        <w:t>…</w:t>
      </w:r>
      <w:r>
        <w:rPr>
          <w:rFonts w:hint="eastAsia"/>
          <w:sz w:val="28"/>
          <w:szCs w:val="28"/>
        </w:rPr>
        <w:t>”等用语。另外，论文摘要部分至少有一主要段落是对论文的综述，不能写成项目的综述。）</w:t>
      </w:r>
    </w:p>
    <w:p w14:paraId="37AACC38" w14:textId="77777777" w:rsidR="00911ECC" w:rsidRDefault="00911ECC">
      <w:pPr>
        <w:pStyle w:val="a9"/>
        <w:spacing w:line="400" w:lineRule="exact"/>
        <w:ind w:firstLine="573"/>
        <w:rPr>
          <w:rFonts w:hint="eastAsia"/>
          <w:sz w:val="28"/>
          <w:szCs w:val="28"/>
        </w:rPr>
      </w:pPr>
    </w:p>
    <w:p w14:paraId="2E694774" w14:textId="77777777" w:rsidR="00911ECC" w:rsidRDefault="00993F28">
      <w:pPr>
        <w:pStyle w:val="a9"/>
        <w:spacing w:line="400" w:lineRule="exact"/>
        <w:ind w:firstLine="0"/>
        <w:rPr>
          <w:sz w:val="28"/>
          <w:szCs w:val="28"/>
        </w:rPr>
      </w:pPr>
      <w:r>
        <w:rPr>
          <w:rFonts w:ascii="SimHei" w:eastAsia="SimHei" w:hint="eastAsia"/>
          <w:b/>
          <w:noProof/>
          <w:sz w:val="28"/>
          <w:szCs w:val="28"/>
        </w:rPr>
        <mc:AlternateContent>
          <mc:Choice Requires="wps">
            <w:drawing>
              <wp:anchor distT="0" distB="0" distL="114300" distR="114300" simplePos="0" relativeHeight="251639296" behindDoc="0" locked="0" layoutInCell="1" allowOverlap="1" wp14:anchorId="1919E79C" wp14:editId="11D705BF">
                <wp:simplePos x="0" y="0"/>
                <wp:positionH relativeFrom="column">
                  <wp:posOffset>3429000</wp:posOffset>
                </wp:positionH>
                <wp:positionV relativeFrom="paragraph">
                  <wp:posOffset>337820</wp:posOffset>
                </wp:positionV>
                <wp:extent cx="2286000" cy="990600"/>
                <wp:effectExtent l="704850" t="10795" r="9525" b="8255"/>
                <wp:wrapNone/>
                <wp:docPr id="3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90600"/>
                        </a:xfrm>
                        <a:prstGeom prst="wedgeRoundRectCallout">
                          <a:avLst>
                            <a:gd name="adj1" fmla="val -79056"/>
                            <a:gd name="adj2" fmla="val -48588"/>
                            <a:gd name="adj3" fmla="val 16667"/>
                          </a:avLst>
                        </a:prstGeom>
                        <a:solidFill>
                          <a:srgbClr val="FFFFFF"/>
                        </a:solidFill>
                        <a:ln w="9525">
                          <a:solidFill>
                            <a:srgbClr val="000000"/>
                          </a:solidFill>
                          <a:miter lim="800000"/>
                          <a:headEnd/>
                          <a:tailEnd/>
                        </a:ln>
                      </wps:spPr>
                      <wps:txbx>
                        <w:txbxContent>
                          <w:p w14:paraId="7ADC1CBC" w14:textId="77777777" w:rsidR="00911ECC" w:rsidRDefault="00911ECC">
                            <w:pPr>
                              <w:rPr>
                                <w:rFonts w:hint="eastAsia"/>
                              </w:rPr>
                            </w:pPr>
                            <w:r>
                              <w:rPr>
                                <w:rFonts w:hint="eastAsia"/>
                              </w:rPr>
                              <w:t>选择</w:t>
                            </w:r>
                            <w:r>
                              <w:rPr>
                                <w:rFonts w:hint="eastAsia"/>
                              </w:rPr>
                              <w:t>4</w:t>
                            </w:r>
                            <w:r>
                              <w:rPr>
                                <w:rFonts w:hint="eastAsia"/>
                              </w:rPr>
                              <w:t>—</w:t>
                            </w:r>
                            <w:r>
                              <w:rPr>
                                <w:rFonts w:hint="eastAsia"/>
                              </w:rPr>
                              <w:t>6</w:t>
                            </w:r>
                            <w:r>
                              <w:rPr>
                                <w:rFonts w:hint="eastAsia"/>
                              </w:rPr>
                              <w:t>个体现本文主题内容的术语，最好是中文词，关键词之间用空格隔开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9E79C" id="AutoShape 3" o:spid="_x0000_s1027" type="#_x0000_t62" style="position:absolute;left:0;text-align:left;margin-left:270pt;margin-top:26.6pt;width:180pt;height:7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" adj="-6276,305">
                <v:textbox>
                  <w:txbxContent>
                    <w:p w14:paraId="7ADC1CBC" w14:textId="77777777" w:rsidR="00911ECC" w:rsidRDefault="00911ECC">
                      <w:pPr>
                        <w:rPr>
                          <w:rFonts w:hint="eastAsia"/>
                        </w:rPr>
                      </w:pPr>
                      <w:r>
                        <w:rPr>
                          <w:rFonts w:hint="eastAsia"/>
                        </w:rPr>
                        <w:t>选择</w:t>
                      </w:r>
                      <w:r>
                        <w:rPr>
                          <w:rFonts w:hint="eastAsia"/>
                        </w:rPr>
                        <w:t>4</w:t>
                      </w:r>
                      <w:r>
                        <w:rPr>
                          <w:rFonts w:hint="eastAsia"/>
                        </w:rPr>
                        <w:t>—</w:t>
                      </w:r>
                      <w:r>
                        <w:rPr>
                          <w:rFonts w:hint="eastAsia"/>
                        </w:rPr>
                        <w:t>6</w:t>
                      </w:r>
                      <w:r>
                        <w:rPr>
                          <w:rFonts w:hint="eastAsia"/>
                        </w:rPr>
                        <w:t>个体现本文主题内容的术语，最好是中文词，关键词之间用空格隔开</w:t>
                      </w:r>
                    </w:p>
                  </w:txbxContent>
                </v:textbox>
              </v:shape>
            </w:pict>
          </mc:Fallback>
        </mc:AlternateContent>
      </w:r>
      <w:r w:rsidR="00911ECC">
        <w:rPr>
          <w:rFonts w:ascii="SimHei" w:eastAsia="SimHei" w:hint="eastAsia"/>
          <w:b/>
          <w:sz w:val="28"/>
          <w:szCs w:val="28"/>
        </w:rPr>
        <w:t>关键词</w:t>
      </w:r>
      <w:r w:rsidR="00911ECC">
        <w:rPr>
          <w:rFonts w:hint="eastAsia"/>
          <w:sz w:val="28"/>
          <w:szCs w:val="28"/>
        </w:rPr>
        <w:t>：关键词一  关键词二  关键词三  关键词四</w:t>
      </w:r>
    </w:p>
    <w:p w14:paraId="17E6EF15" w14:textId="77777777" w:rsidR="00911ECC" w:rsidRDefault="00911ECC">
      <w:pPr>
        <w:pStyle w:val="a9"/>
        <w:ind w:firstLine="0"/>
        <w:jc w:val="center"/>
        <w:rPr>
          <w:rFonts w:ascii="Times New Roman" w:hAnsi="Times New Roman" w:hint="eastAsia"/>
          <w:sz w:val="32"/>
        </w:rPr>
      </w:pPr>
      <w:r>
        <w:rPr>
          <w:sz w:val="28"/>
        </w:rPr>
        <w:br w:type="page"/>
      </w:r>
      <w:r>
        <w:rPr>
          <w:rFonts w:ascii="Times New Roman" w:hAnsi="Times New Roman" w:hint="eastAsia"/>
          <w:sz w:val="32"/>
        </w:rPr>
        <w:lastRenderedPageBreak/>
        <w:t>ENGLISH TITLE</w:t>
      </w:r>
    </w:p>
    <w:p w14:paraId="116EA61D" w14:textId="77777777" w:rsidR="00911ECC" w:rsidRDefault="00911ECC">
      <w:pPr>
        <w:pStyle w:val="a9"/>
        <w:ind w:firstLine="0"/>
        <w:jc w:val="center"/>
        <w:rPr>
          <w:rFonts w:hint="eastAsia"/>
          <w:sz w:val="32"/>
        </w:rPr>
      </w:pPr>
    </w:p>
    <w:p w14:paraId="5CE763D3" w14:textId="77777777" w:rsidR="00911ECC" w:rsidRDefault="00993F28">
      <w:pPr>
        <w:pStyle w:val="a9"/>
        <w:spacing w:line="240" w:lineRule="auto"/>
        <w:ind w:firstLine="0"/>
        <w:jc w:val="center"/>
        <w:rPr>
          <w:rFonts w:ascii="Times New Roman" w:hAnsi="Times New Roman" w:hint="eastAsia"/>
          <w:sz w:val="30"/>
        </w:rPr>
      </w:pPr>
      <w:r>
        <w:rPr>
          <w:noProof/>
          <w:sz w:val="20"/>
        </w:rPr>
        <mc:AlternateContent>
          <mc:Choice Requires="wps">
            <w:drawing>
              <wp:anchor distT="0" distB="0" distL="114300" distR="114300" simplePos="0" relativeHeight="251640320" behindDoc="0" locked="0" layoutInCell="1" allowOverlap="1" wp14:anchorId="01041B1A" wp14:editId="15905617">
                <wp:simplePos x="0" y="0"/>
                <wp:positionH relativeFrom="column">
                  <wp:posOffset>3543300</wp:posOffset>
                </wp:positionH>
                <wp:positionV relativeFrom="paragraph">
                  <wp:posOffset>0</wp:posOffset>
                </wp:positionV>
                <wp:extent cx="1600200" cy="792480"/>
                <wp:effectExtent l="638175" t="125730" r="9525" b="5715"/>
                <wp:wrapNone/>
                <wp:docPr id="3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792480"/>
                        </a:xfrm>
                        <a:prstGeom prst="wedgeRoundRectCallout">
                          <a:avLst>
                            <a:gd name="adj1" fmla="val -87181"/>
                            <a:gd name="adj2" fmla="val -62741"/>
                            <a:gd name="adj3" fmla="val 16667"/>
                          </a:avLst>
                        </a:prstGeom>
                        <a:solidFill>
                          <a:srgbClr val="FFFFFF"/>
                        </a:solidFill>
                        <a:ln w="9525">
                          <a:solidFill>
                            <a:srgbClr val="000000"/>
                          </a:solidFill>
                          <a:miter lim="800000"/>
                          <a:headEnd/>
                          <a:tailEnd/>
                        </a:ln>
                      </wps:spPr>
                      <wps:txbx>
                        <w:txbxContent>
                          <w:p w14:paraId="6ED092A0" w14:textId="77777777" w:rsidR="00911ECC" w:rsidRDefault="00911ECC">
                            <w:pPr>
                              <w:rPr>
                                <w:rFonts w:hint="eastAsia"/>
                              </w:rPr>
                            </w:pPr>
                            <w:r>
                              <w:rPr>
                                <w:rFonts w:hint="eastAsia"/>
                              </w:rPr>
                              <w:t>论文英文题目，全部大写，</w:t>
                            </w:r>
                            <w:r>
                              <w:rPr>
                                <w:rFonts w:ascii="SimSun" w:hAnsi="SimSun" w:hint="eastAsia"/>
                              </w:rPr>
                              <w:t>采用“</w:t>
                            </w:r>
                            <w:r>
                              <w:rPr>
                                <w:rFonts w:hint="eastAsia"/>
                              </w:rPr>
                              <w:t>Times New Roman</w:t>
                            </w:r>
                            <w:r>
                              <w:rPr>
                                <w:rFonts w:ascii="SimSun" w:hAnsi="SimSun"/>
                              </w:rPr>
                              <w:t>”</w:t>
                            </w:r>
                            <w:r>
                              <w:rPr>
                                <w:rFonts w:ascii="SimSun" w:hAnsi="SimSun" w:hint="eastAsia"/>
                              </w:rPr>
                              <w:t>三号字体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41B1A" id="AutoShape 4" o:spid="_x0000_s1028" type="#_x0000_t62" style="position:absolute;left:0;text-align:left;margin-left:279pt;margin-top:0;width:126pt;height:62.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" adj="-8031,-2752">
                <v:textbox>
                  <w:txbxContent>
                    <w:p w14:paraId="6ED092A0" w14:textId="77777777" w:rsidR="00911ECC" w:rsidRDefault="00911ECC">
                      <w:pPr>
                        <w:rPr>
                          <w:rFonts w:hint="eastAsia"/>
                        </w:rPr>
                      </w:pPr>
                      <w:r>
                        <w:rPr>
                          <w:rFonts w:hint="eastAsia"/>
                        </w:rPr>
                        <w:t>论文英文题目，全部大写，</w:t>
                      </w:r>
                      <w:r>
                        <w:rPr>
                          <w:rFonts w:ascii="SimSun" w:hAnsi="SimSun" w:hint="eastAsia"/>
                        </w:rPr>
                        <w:t>采用“</w:t>
                      </w:r>
                      <w:r>
                        <w:rPr>
                          <w:rFonts w:hint="eastAsia"/>
                        </w:rPr>
                        <w:t>Times New Roman</w:t>
                      </w:r>
                      <w:r>
                        <w:rPr>
                          <w:rFonts w:ascii="SimSun" w:hAnsi="SimSun"/>
                        </w:rPr>
                        <w:t>”</w:t>
                      </w:r>
                      <w:r>
                        <w:rPr>
                          <w:rFonts w:ascii="SimSun" w:hAnsi="SimSun" w:hint="eastAsia"/>
                        </w:rPr>
                        <w:t>三号字体</w:t>
                      </w:r>
                    </w:p>
                  </w:txbxContent>
                </v:textbox>
              </v:shape>
            </w:pict>
          </mc:Fallback>
        </mc:AlternateContent>
      </w:r>
      <w:r w:rsidR="00911ECC">
        <w:rPr>
          <w:rFonts w:ascii="Times New Roman" w:hAnsi="Times New Roman" w:hint="eastAsia"/>
          <w:sz w:val="30"/>
        </w:rPr>
        <w:t>ABSTRACT</w:t>
      </w:r>
    </w:p>
    <w:p w14:paraId="33ED85D2" w14:textId="77777777" w:rsidR="00911ECC" w:rsidRDefault="00911ECC">
      <w:pPr>
        <w:pStyle w:val="a9"/>
        <w:spacing w:line="240" w:lineRule="auto"/>
        <w:ind w:firstLine="0"/>
        <w:jc w:val="center"/>
        <w:rPr>
          <w:rFonts w:ascii="Times New Roman" w:hAnsi="Times New Roman" w:hint="eastAsia"/>
          <w:sz w:val="30"/>
        </w:rPr>
      </w:pPr>
    </w:p>
    <w:p w14:paraId="3A339FE8" w14:textId="77777777" w:rsidR="00911ECC" w:rsidRDefault="00993F28">
      <w:pPr>
        <w:pStyle w:val="a9"/>
        <w:spacing w:line="240" w:lineRule="auto"/>
        <w:rPr>
          <w:rFonts w:hint="eastAsia"/>
          <w:sz w:val="24"/>
        </w:rPr>
      </w:pPr>
      <w:r>
        <w:rPr>
          <w:noProof/>
          <w:sz w:val="24"/>
        </w:rPr>
        <mc:AlternateContent>
          <mc:Choice Requires="wps">
            <w:drawing>
              <wp:anchor distT="0" distB="0" distL="114300" distR="114300" simplePos="0" relativeHeight="251641344" behindDoc="0" locked="0" layoutInCell="1" allowOverlap="1" wp14:anchorId="5D43792F" wp14:editId="008CFAB3">
                <wp:simplePos x="0" y="0"/>
                <wp:positionH relativeFrom="column">
                  <wp:posOffset>1943100</wp:posOffset>
                </wp:positionH>
                <wp:positionV relativeFrom="paragraph">
                  <wp:posOffset>99060</wp:posOffset>
                </wp:positionV>
                <wp:extent cx="1600200" cy="693420"/>
                <wp:effectExtent l="514350" t="7620" r="9525" b="13335"/>
                <wp:wrapNone/>
                <wp:docPr id="3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93420"/>
                        </a:xfrm>
                        <a:prstGeom prst="wedgeRoundRectCallout">
                          <a:avLst>
                            <a:gd name="adj1" fmla="val -79602"/>
                            <a:gd name="adj2" fmla="val -41208"/>
                            <a:gd name="adj3" fmla="val 16667"/>
                          </a:avLst>
                        </a:prstGeom>
                        <a:solidFill>
                          <a:srgbClr val="FFFFFF"/>
                        </a:solidFill>
                        <a:ln w="9525">
                          <a:solidFill>
                            <a:srgbClr val="000000"/>
                          </a:solidFill>
                          <a:miter lim="800000"/>
                          <a:headEnd/>
                          <a:tailEnd/>
                        </a:ln>
                      </wps:spPr>
                      <wps:txbx>
                        <w:txbxContent>
                          <w:p w14:paraId="60AC76C6" w14:textId="77777777" w:rsidR="00911ECC" w:rsidRDefault="00911ECC">
                            <w:r>
                              <w:rPr>
                                <w:rFonts w:ascii="SimSun" w:hAnsi="SimSun" w:hint="eastAsia"/>
                              </w:rPr>
                              <w:t>英文摘要段落应与中文摘要相对应，内容要意译,小四字号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3792F" id="AutoShape 5" o:spid="_x0000_s1029" type="#_x0000_t62" style="position:absolute;left:0;text-align:left;margin-left:153pt;margin-top:7.8pt;width:126pt;height:54.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" adj="-6394,1899">
                <v:textbox>
                  <w:txbxContent>
                    <w:p w14:paraId="60AC76C6" w14:textId="77777777" w:rsidR="00911ECC" w:rsidRDefault="00911ECC">
                      <w:r>
                        <w:rPr>
                          <w:rFonts w:ascii="SimSun" w:hAnsi="SimSun" w:hint="eastAsia"/>
                        </w:rPr>
                        <w:t>英文摘要段落应与中文摘要相对应，内容要意译,小四字号</w:t>
                      </w:r>
                    </w:p>
                  </w:txbxContent>
                </v:textbox>
              </v:shape>
            </w:pict>
          </mc:Fallback>
        </mc:AlternateContent>
      </w:r>
      <w:r w:rsidR="00911ECC">
        <w:rPr>
          <w:rFonts w:hint="eastAsia"/>
          <w:sz w:val="24"/>
        </w:rPr>
        <w:t>（</w:t>
      </w:r>
      <w:r w:rsidR="00911ECC">
        <w:rPr>
          <w:rFonts w:ascii="Times New Roman" w:hAnsi="Times New Roman" w:hint="eastAsia"/>
          <w:sz w:val="24"/>
        </w:rPr>
        <w:t>English abstract</w:t>
      </w:r>
      <w:r w:rsidR="00911ECC">
        <w:rPr>
          <w:rFonts w:hint="eastAsia"/>
          <w:sz w:val="24"/>
        </w:rPr>
        <w:t>）</w:t>
      </w:r>
    </w:p>
    <w:p w14:paraId="698A6038" w14:textId="77777777" w:rsidR="00911ECC" w:rsidRDefault="00911ECC">
      <w:pPr>
        <w:pStyle w:val="a9"/>
        <w:spacing w:line="240" w:lineRule="auto"/>
        <w:rPr>
          <w:rFonts w:hint="eastAsia"/>
        </w:rPr>
      </w:pPr>
    </w:p>
    <w:p w14:paraId="7C9A357B" w14:textId="77777777" w:rsidR="00911ECC" w:rsidRDefault="00911ECC">
      <w:pPr>
        <w:pStyle w:val="a9"/>
        <w:spacing w:line="240" w:lineRule="auto"/>
        <w:rPr>
          <w:rFonts w:hint="eastAsia"/>
        </w:rPr>
      </w:pPr>
    </w:p>
    <w:p w14:paraId="4302BA87" w14:textId="77777777" w:rsidR="00911ECC" w:rsidRDefault="00911ECC">
      <w:pPr>
        <w:pStyle w:val="a9"/>
        <w:spacing w:line="240" w:lineRule="auto"/>
        <w:rPr>
          <w:rFonts w:hint="eastAsia"/>
        </w:rPr>
      </w:pPr>
    </w:p>
    <w:p w14:paraId="5ABA96D9" w14:textId="77777777" w:rsidR="00911ECC" w:rsidRDefault="00911ECC">
      <w:pPr>
        <w:pStyle w:val="a9"/>
        <w:spacing w:line="240" w:lineRule="auto"/>
        <w:rPr>
          <w:rFonts w:hint="eastAsia"/>
        </w:rPr>
      </w:pPr>
    </w:p>
    <w:p w14:paraId="4339D973" w14:textId="77777777" w:rsidR="00911ECC" w:rsidRDefault="00911ECC">
      <w:pPr>
        <w:rPr>
          <w:rFonts w:hint="eastAsia"/>
          <w:sz w:val="24"/>
        </w:rPr>
      </w:pPr>
      <w:r>
        <w:rPr>
          <w:rFonts w:hint="eastAsia"/>
          <w:sz w:val="24"/>
        </w:rPr>
        <w:t>英文题目和摘要的要求：</w:t>
      </w:r>
    </w:p>
    <w:p w14:paraId="1D57E9B8" w14:textId="77777777" w:rsidR="00911ECC" w:rsidRDefault="00911ECC">
      <w:pPr>
        <w:numPr>
          <w:ilvl w:val="0"/>
          <w:numId w:val="3"/>
        </w:numPr>
        <w:rPr>
          <w:rFonts w:hint="eastAsia"/>
          <w:sz w:val="24"/>
        </w:rPr>
      </w:pPr>
      <w:r>
        <w:rPr>
          <w:rFonts w:hint="eastAsia"/>
          <w:sz w:val="24"/>
        </w:rPr>
        <w:t>题目全部用大写。</w:t>
      </w:r>
    </w:p>
    <w:p w14:paraId="50AE029F" w14:textId="77777777" w:rsidR="00911ECC" w:rsidRDefault="00911ECC">
      <w:pPr>
        <w:numPr>
          <w:ilvl w:val="0"/>
          <w:numId w:val="3"/>
        </w:numPr>
        <w:rPr>
          <w:rFonts w:hint="eastAsia"/>
          <w:sz w:val="24"/>
        </w:rPr>
      </w:pPr>
      <w:r>
        <w:rPr>
          <w:rFonts w:hint="eastAsia"/>
          <w:sz w:val="24"/>
        </w:rPr>
        <w:t>字体用“</w:t>
      </w:r>
      <w:r>
        <w:rPr>
          <w:rFonts w:hint="eastAsia"/>
          <w:sz w:val="24"/>
        </w:rPr>
        <w:t>Times New Roman</w:t>
      </w:r>
      <w:r>
        <w:rPr>
          <w:rFonts w:hint="eastAsia"/>
          <w:sz w:val="24"/>
        </w:rPr>
        <w:t>”。</w:t>
      </w:r>
    </w:p>
    <w:p w14:paraId="3EA7723E" w14:textId="77777777" w:rsidR="00911ECC" w:rsidRDefault="00911ECC">
      <w:pPr>
        <w:numPr>
          <w:ilvl w:val="0"/>
          <w:numId w:val="3"/>
        </w:numPr>
        <w:rPr>
          <w:rFonts w:hint="eastAsia"/>
          <w:sz w:val="24"/>
        </w:rPr>
      </w:pPr>
      <w:r>
        <w:rPr>
          <w:rFonts w:hint="eastAsia"/>
          <w:sz w:val="24"/>
        </w:rPr>
        <w:t>摘要内容用“小四”字号。</w:t>
      </w:r>
    </w:p>
    <w:p w14:paraId="38D67E41" w14:textId="77777777" w:rsidR="00911ECC" w:rsidRDefault="00911ECC">
      <w:pPr>
        <w:numPr>
          <w:ilvl w:val="0"/>
          <w:numId w:val="3"/>
        </w:numPr>
        <w:rPr>
          <w:rFonts w:hint="eastAsia"/>
          <w:sz w:val="24"/>
        </w:rPr>
      </w:pPr>
      <w:r>
        <w:rPr>
          <w:rFonts w:hint="eastAsia"/>
          <w:sz w:val="24"/>
        </w:rPr>
        <w:t>避免使用第一人称，尽量用被动语态。</w:t>
      </w:r>
    </w:p>
    <w:p w14:paraId="17B65344" w14:textId="77777777" w:rsidR="00911ECC" w:rsidRDefault="00911ECC">
      <w:pPr>
        <w:numPr>
          <w:ilvl w:val="0"/>
          <w:numId w:val="3"/>
        </w:numPr>
        <w:rPr>
          <w:rFonts w:hint="eastAsia"/>
          <w:sz w:val="24"/>
        </w:rPr>
      </w:pPr>
      <w:r>
        <w:rPr>
          <w:rFonts w:hint="eastAsia"/>
          <w:sz w:val="24"/>
        </w:rPr>
        <w:t>要意译不要直译。</w:t>
      </w:r>
    </w:p>
    <w:p w14:paraId="48A50E67" w14:textId="77777777" w:rsidR="00911ECC" w:rsidRDefault="00911ECC">
      <w:pPr>
        <w:numPr>
          <w:ilvl w:val="0"/>
          <w:numId w:val="3"/>
        </w:numPr>
        <w:rPr>
          <w:rFonts w:hint="eastAsia"/>
          <w:sz w:val="24"/>
        </w:rPr>
      </w:pPr>
      <w:r>
        <w:rPr>
          <w:rFonts w:hint="eastAsia"/>
          <w:sz w:val="24"/>
        </w:rPr>
        <w:t>用</w:t>
      </w:r>
      <w:r>
        <w:rPr>
          <w:rFonts w:hint="eastAsia"/>
          <w:sz w:val="24"/>
        </w:rPr>
        <w:t>word</w:t>
      </w:r>
      <w:r>
        <w:rPr>
          <w:rFonts w:hint="eastAsia"/>
          <w:sz w:val="24"/>
        </w:rPr>
        <w:t>工具中的“拼写和语法”检查，避免拼写和语法错误。</w:t>
      </w:r>
    </w:p>
    <w:p w14:paraId="7F264FD1" w14:textId="77777777" w:rsidR="00911ECC" w:rsidRDefault="00911ECC">
      <w:pPr>
        <w:numPr>
          <w:ilvl w:val="0"/>
          <w:numId w:val="3"/>
        </w:numPr>
        <w:rPr>
          <w:rFonts w:hint="eastAsia"/>
          <w:sz w:val="24"/>
        </w:rPr>
      </w:pPr>
      <w:r>
        <w:rPr>
          <w:rFonts w:hint="eastAsia"/>
          <w:sz w:val="24"/>
        </w:rPr>
        <w:t>英文关键字用逗号隔开。</w:t>
      </w:r>
    </w:p>
    <w:p w14:paraId="7BD11349" w14:textId="77777777" w:rsidR="00911ECC" w:rsidRDefault="00911ECC">
      <w:pPr>
        <w:pStyle w:val="a9"/>
        <w:spacing w:line="240" w:lineRule="auto"/>
        <w:rPr>
          <w:rFonts w:hint="eastAsia"/>
        </w:rPr>
      </w:pPr>
    </w:p>
    <w:p w14:paraId="1EDDDC38" w14:textId="77777777" w:rsidR="00911ECC" w:rsidRDefault="00911ECC">
      <w:pPr>
        <w:pStyle w:val="a9"/>
        <w:spacing w:line="240" w:lineRule="auto"/>
        <w:rPr>
          <w:rFonts w:hint="eastAsia"/>
        </w:rPr>
      </w:pPr>
    </w:p>
    <w:p w14:paraId="40561E32" w14:textId="77777777" w:rsidR="00911ECC" w:rsidRDefault="00911ECC">
      <w:pPr>
        <w:pStyle w:val="a9"/>
        <w:spacing w:line="240" w:lineRule="auto"/>
        <w:rPr>
          <w:rFonts w:hint="eastAsia"/>
        </w:rPr>
      </w:pPr>
    </w:p>
    <w:p w14:paraId="42D13370" w14:textId="77777777" w:rsidR="00911ECC" w:rsidRDefault="00911ECC">
      <w:pPr>
        <w:pStyle w:val="a9"/>
        <w:spacing w:line="240" w:lineRule="auto"/>
        <w:rPr>
          <w:rFonts w:hint="eastAsia"/>
        </w:rPr>
      </w:pPr>
    </w:p>
    <w:p w14:paraId="6EAF3044" w14:textId="77777777" w:rsidR="00911ECC" w:rsidRDefault="00911ECC">
      <w:pPr>
        <w:pStyle w:val="a9"/>
        <w:spacing w:line="240" w:lineRule="auto"/>
        <w:rPr>
          <w:rFonts w:hint="eastAsia"/>
        </w:rPr>
      </w:pPr>
    </w:p>
    <w:p w14:paraId="51DBA613" w14:textId="77777777" w:rsidR="00911ECC" w:rsidRDefault="00911ECC">
      <w:pPr>
        <w:pStyle w:val="a9"/>
        <w:spacing w:line="240" w:lineRule="auto"/>
        <w:rPr>
          <w:rFonts w:hint="eastAsia"/>
        </w:rPr>
      </w:pPr>
    </w:p>
    <w:p w14:paraId="727F0D07" w14:textId="77777777" w:rsidR="00911ECC" w:rsidRDefault="00911ECC">
      <w:pPr>
        <w:pStyle w:val="a9"/>
        <w:spacing w:line="240" w:lineRule="auto"/>
        <w:rPr>
          <w:rFonts w:hint="eastAsia"/>
        </w:rPr>
      </w:pPr>
    </w:p>
    <w:p w14:paraId="0F23B57D" w14:textId="77777777" w:rsidR="00911ECC" w:rsidRDefault="00911ECC">
      <w:pPr>
        <w:pStyle w:val="a9"/>
        <w:spacing w:line="240" w:lineRule="auto"/>
        <w:rPr>
          <w:rFonts w:hint="eastAsia"/>
        </w:rPr>
      </w:pPr>
    </w:p>
    <w:p w14:paraId="67F63E45" w14:textId="77777777" w:rsidR="00911ECC" w:rsidRDefault="00911ECC">
      <w:pPr>
        <w:pStyle w:val="a9"/>
        <w:spacing w:line="240" w:lineRule="auto"/>
        <w:rPr>
          <w:rFonts w:hint="eastAsia"/>
        </w:rPr>
      </w:pPr>
    </w:p>
    <w:p w14:paraId="6CBFD04E" w14:textId="77777777" w:rsidR="00911ECC" w:rsidRDefault="00993F28">
      <w:pPr>
        <w:pStyle w:val="a9"/>
        <w:spacing w:line="240" w:lineRule="auto"/>
        <w:rPr>
          <w:rFonts w:hint="eastAsia"/>
        </w:rPr>
      </w:pPr>
      <w:r>
        <w:rPr>
          <w:noProof/>
          <w:sz w:val="20"/>
        </w:rPr>
        <mc:AlternateContent>
          <mc:Choice Requires="wps">
            <w:drawing>
              <wp:anchor distT="0" distB="0" distL="114300" distR="114300" simplePos="0" relativeHeight="251642368" behindDoc="0" locked="0" layoutInCell="1" allowOverlap="1" wp14:anchorId="3B7A4F23" wp14:editId="5E3ACEB3">
                <wp:simplePos x="0" y="0"/>
                <wp:positionH relativeFrom="column">
                  <wp:posOffset>2743200</wp:posOffset>
                </wp:positionH>
                <wp:positionV relativeFrom="paragraph">
                  <wp:posOffset>0</wp:posOffset>
                </wp:positionV>
                <wp:extent cx="1600200" cy="693420"/>
                <wp:effectExtent l="657225" t="9525" r="9525" b="401955"/>
                <wp:wrapNone/>
                <wp:docPr id="3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93420"/>
                        </a:xfrm>
                        <a:prstGeom prst="wedgeRoundRectCallout">
                          <a:avLst>
                            <a:gd name="adj1" fmla="val -90319"/>
                            <a:gd name="adj2" fmla="val 102745"/>
                            <a:gd name="adj3" fmla="val 16667"/>
                          </a:avLst>
                        </a:prstGeom>
                        <a:solidFill>
                          <a:srgbClr val="FFFFFF"/>
                        </a:solidFill>
                        <a:ln w="9525">
                          <a:solidFill>
                            <a:srgbClr val="000000"/>
                          </a:solidFill>
                          <a:miter lim="800000"/>
                          <a:headEnd/>
                          <a:tailEnd/>
                        </a:ln>
                      </wps:spPr>
                      <wps:txbx>
                        <w:txbxContent>
                          <w:p w14:paraId="12173DBF" w14:textId="77777777" w:rsidR="00911ECC" w:rsidRDefault="00911ECC">
                            <w:r>
                              <w:rPr>
                                <w:rFonts w:ascii="SimSun" w:hAnsi="SimSun" w:hint="eastAsia"/>
                              </w:rPr>
                              <w:t>与中文关键词对应，关键词之间用逗号隔开，首字母大写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4F23" id="AutoShape 6" o:spid="_x0000_s1030" type="#_x0000_t62" style="position:absolute;left:0;text-align:left;margin-left:3in;margin-top:0;width:126pt;height:54.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" adj="-8709,32993">
                <v:textbox>
                  <w:txbxContent>
                    <w:p w14:paraId="12173DBF" w14:textId="77777777" w:rsidR="00911ECC" w:rsidRDefault="00911ECC">
                      <w:r>
                        <w:rPr>
                          <w:rFonts w:ascii="SimSun" w:hAnsi="SimSun" w:hint="eastAsia"/>
                        </w:rPr>
                        <w:t>与中文关键词对应，关键词之间用逗号隔开，首字母大写</w:t>
                      </w:r>
                    </w:p>
                  </w:txbxContent>
                </v:textbox>
              </v:shape>
            </w:pict>
          </mc:Fallback>
        </mc:AlternateContent>
      </w:r>
    </w:p>
    <w:p w14:paraId="15A7281D" w14:textId="77777777" w:rsidR="00911ECC" w:rsidRDefault="00911ECC">
      <w:pPr>
        <w:pStyle w:val="a9"/>
        <w:spacing w:line="240" w:lineRule="auto"/>
        <w:rPr>
          <w:rFonts w:hint="eastAsia"/>
        </w:rPr>
      </w:pPr>
    </w:p>
    <w:p w14:paraId="48BAAA0A" w14:textId="77777777" w:rsidR="00911ECC" w:rsidRDefault="00911ECC">
      <w:pPr>
        <w:pStyle w:val="a9"/>
        <w:spacing w:line="240" w:lineRule="auto"/>
        <w:rPr>
          <w:rFonts w:hint="eastAsia"/>
        </w:rPr>
      </w:pPr>
    </w:p>
    <w:p w14:paraId="3C1A22BE" w14:textId="77777777" w:rsidR="00911ECC" w:rsidRDefault="00911ECC">
      <w:pPr>
        <w:pStyle w:val="a9"/>
        <w:spacing w:line="240" w:lineRule="auto"/>
        <w:rPr>
          <w:rFonts w:hint="eastAsia"/>
        </w:rPr>
      </w:pPr>
    </w:p>
    <w:p w14:paraId="51B39615" w14:textId="77777777" w:rsidR="00911ECC" w:rsidRDefault="00911ECC">
      <w:pPr>
        <w:pStyle w:val="a9"/>
        <w:spacing w:line="240" w:lineRule="auto"/>
        <w:rPr>
          <w:rFonts w:hint="eastAsia"/>
        </w:rPr>
      </w:pPr>
    </w:p>
    <w:p w14:paraId="71919345" w14:textId="77777777" w:rsidR="00911ECC" w:rsidRDefault="00911ECC">
      <w:pPr>
        <w:pStyle w:val="a9"/>
        <w:spacing w:line="240" w:lineRule="auto"/>
        <w:ind w:firstLine="0"/>
        <w:rPr>
          <w:rFonts w:ascii="Times New Roman" w:hAnsi="Times New Roman" w:hint="eastAsia"/>
          <w:sz w:val="24"/>
        </w:rPr>
      </w:pPr>
      <w:r>
        <w:rPr>
          <w:rFonts w:ascii="Times New Roman" w:hAnsi="Times New Roman" w:hint="eastAsia"/>
          <w:b/>
          <w:sz w:val="24"/>
        </w:rPr>
        <w:t>KEY WORDS</w:t>
      </w:r>
      <w:r>
        <w:rPr>
          <w:rFonts w:ascii="Times New Roman" w:hAnsi="Times New Roman" w:hint="eastAsia"/>
          <w:sz w:val="24"/>
        </w:rPr>
        <w:t>：</w:t>
      </w:r>
      <w:r>
        <w:rPr>
          <w:rFonts w:ascii="Times New Roman" w:hAnsi="Times New Roman" w:hint="eastAsia"/>
          <w:sz w:val="24"/>
        </w:rPr>
        <w:t>Key-word-1,  Key-word-2,  Key-word-3,  Key-word-4</w:t>
      </w:r>
    </w:p>
    <w:p w14:paraId="78CBB0A1" w14:textId="77777777" w:rsidR="00911ECC" w:rsidRDefault="00911ECC">
      <w:pPr>
        <w:pStyle w:val="a9"/>
        <w:spacing w:line="240" w:lineRule="auto"/>
        <w:rPr>
          <w:sz w:val="24"/>
        </w:rPr>
        <w:sectPr w:rsidR="00911ECC">
          <w:footerReference w:type="default" r:id="rId11"/>
          <w:pgSz w:w="11906" w:h="16838"/>
          <w:pgMar w:top="1440" w:right="1800" w:bottom="1440" w:left="1800" w:header="851" w:footer="992" w:gutter="0"/>
          <w:cols w:space="720"/>
          <w:docGrid w:type="lines" w:linePitch="312"/>
        </w:sectPr>
      </w:pPr>
    </w:p>
    <w:p w14:paraId="3944065A" w14:textId="77777777" w:rsidR="00911ECC" w:rsidRDefault="00911ECC">
      <w:pPr>
        <w:pStyle w:val="a9"/>
        <w:spacing w:line="240" w:lineRule="auto"/>
        <w:ind w:firstLine="0"/>
        <w:jc w:val="center"/>
        <w:rPr>
          <w:rFonts w:ascii="SimHei" w:eastAsia="SimHei" w:hint="eastAsia"/>
          <w:sz w:val="32"/>
        </w:rPr>
      </w:pPr>
      <w:r>
        <w:rPr>
          <w:rFonts w:ascii="SimHei" w:eastAsia="SimHei" w:hint="eastAsia"/>
          <w:sz w:val="32"/>
        </w:rPr>
        <w:lastRenderedPageBreak/>
        <w:t>目  录</w:t>
      </w:r>
    </w:p>
    <w:p w14:paraId="01B479E6" w14:textId="77777777" w:rsidR="00911ECC" w:rsidRDefault="00993F28">
      <w:pPr>
        <w:ind w:left="420"/>
        <w:rPr>
          <w:rFonts w:ascii="SimSun" w:hAnsi="SimSun" w:hint="eastAsia"/>
        </w:rPr>
      </w:pPr>
      <w:r>
        <w:rPr>
          <w:rFonts w:ascii="SimSun" w:hAnsi="SimSun"/>
          <w:noProof/>
          <w:sz w:val="20"/>
        </w:rPr>
        <mc:AlternateContent>
          <mc:Choice Requires="wps">
            <w:drawing>
              <wp:anchor distT="0" distB="0" distL="114300" distR="114300" simplePos="0" relativeHeight="251648512" behindDoc="0" locked="0" layoutInCell="1" allowOverlap="1" wp14:anchorId="11189E4B" wp14:editId="787D60FC">
                <wp:simplePos x="0" y="0"/>
                <wp:positionH relativeFrom="column">
                  <wp:posOffset>2857500</wp:posOffset>
                </wp:positionH>
                <wp:positionV relativeFrom="paragraph">
                  <wp:posOffset>0</wp:posOffset>
                </wp:positionV>
                <wp:extent cx="2057400" cy="1188720"/>
                <wp:effectExtent l="1314450" t="5715" r="9525" b="5715"/>
                <wp:wrapNone/>
                <wp:docPr id="3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188720"/>
                        </a:xfrm>
                        <a:prstGeom prst="wedgeRoundRectCallout">
                          <a:avLst>
                            <a:gd name="adj1" fmla="val -111574"/>
                            <a:gd name="adj2" fmla="val 5611"/>
                            <a:gd name="adj3" fmla="val 16667"/>
                          </a:avLst>
                        </a:prstGeom>
                        <a:solidFill>
                          <a:srgbClr val="FFFFFF"/>
                        </a:solidFill>
                        <a:ln w="9525">
                          <a:solidFill>
                            <a:srgbClr val="000000"/>
                          </a:solidFill>
                          <a:miter lim="800000"/>
                          <a:headEnd/>
                          <a:tailEnd/>
                        </a:ln>
                      </wps:spPr>
                      <wps:txbx>
                        <w:txbxContent>
                          <w:p w14:paraId="78F2927B" w14:textId="77777777" w:rsidR="00911ECC" w:rsidRDefault="00911ECC">
                            <w:pPr>
                              <w:rPr>
                                <w:rFonts w:hint="eastAsia"/>
                              </w:rPr>
                            </w:pPr>
                            <w:r>
                              <w:rPr>
                                <w:rFonts w:hint="eastAsia"/>
                              </w:rPr>
                              <w:t>论文正文完成后，选中目录，点鼠标右键，选择更新域，更新目录。把字体统一为小四宋体，取消斜体（点两次倾斜键）。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89E4B" id="AutoShape 7" o:spid="_x0000_s1031" type="#_x0000_t62" style="position:absolute;left:0;text-align:left;margin-left:225pt;margin-top:0;width:162pt;height:9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" adj="-13300,12012">
                <v:textbox>
                  <w:txbxContent>
                    <w:p w14:paraId="78F2927B" w14:textId="77777777" w:rsidR="00911ECC" w:rsidRDefault="00911ECC">
                      <w:pPr>
                        <w:rPr>
                          <w:rFonts w:hint="eastAsia"/>
                        </w:rPr>
                      </w:pPr>
                      <w:r>
                        <w:rPr>
                          <w:rFonts w:hint="eastAsia"/>
                        </w:rPr>
                        <w:t>论文正文完成后，选中目录，点鼠标右键，选择更新域，更新目录。把字体统一为小四宋体，取消斜体（点两次倾斜键）。</w:t>
                      </w:r>
                    </w:p>
                  </w:txbxContent>
                </v:textbox>
              </v:shape>
            </w:pict>
          </mc:Fallback>
        </mc:AlternateContent>
      </w:r>
    </w:p>
    <w:p w14:paraId="03B51FCF" w14:textId="77777777" w:rsidR="00911ECC" w:rsidRDefault="00911ECC">
      <w:pPr>
        <w:ind w:left="420"/>
        <w:rPr>
          <w:rFonts w:ascii="SimSun" w:hAnsi="SimSun" w:hint="eastAsia"/>
        </w:rPr>
      </w:pPr>
    </w:p>
    <w:p w14:paraId="569204F8" w14:textId="77777777" w:rsidR="00911ECC" w:rsidRDefault="00911ECC">
      <w:pPr>
        <w:pStyle w:val="10"/>
        <w:tabs>
          <w:tab w:val="right" w:leader="dot" w:pos="8296"/>
        </w:tabs>
        <w:spacing w:line="400" w:lineRule="exact"/>
        <w:rPr>
          <w:rFonts w:ascii="SimSun" w:hAnsi="SimSun"/>
          <w:b w:val="0"/>
          <w:bCs w:val="0"/>
          <w:caps w:val="0"/>
          <w:sz w:val="24"/>
          <w:lang w:val="en-US" w:eastAsia="zh-CN"/>
        </w:rPr>
      </w:pPr>
      <w:r>
        <w:rPr>
          <w:rFonts w:ascii="SimSun" w:hAnsi="SimSun"/>
          <w:b w:val="0"/>
          <w:bCs w:val="0"/>
          <w:caps w:val="0"/>
          <w:sz w:val="24"/>
        </w:rPr>
        <w:fldChar w:fldCharType="begin"/>
      </w:r>
      <w:r>
        <w:rPr>
          <w:rFonts w:ascii="SimSun" w:hAnsi="SimSun"/>
          <w:b w:val="0"/>
          <w:bCs w:val="0"/>
          <w:caps w:val="0"/>
          <w:sz w:val="24"/>
        </w:rPr>
        <w:instrText xml:space="preserve"> TOC \o "1-3" \h \z </w:instrText>
      </w:r>
      <w:r>
        <w:rPr>
          <w:rFonts w:ascii="SimSun" w:hAnsi="SimSun"/>
          <w:b w:val="0"/>
          <w:bCs w:val="0"/>
          <w:caps w:val="0"/>
          <w:sz w:val="24"/>
        </w:rPr>
        <w:fldChar w:fldCharType="separate"/>
      </w:r>
      <w:hyperlink w:anchor="_Toc263248515" w:history="1">
        <w:r>
          <w:rPr>
            <w:rStyle w:val="a5"/>
            <w:rFonts w:ascii="SimSun" w:hAnsi="SimSun" w:hint="eastAsia"/>
            <w:sz w:val="24"/>
            <w:lang w:val="en-US" w:eastAsia="zh-CN"/>
          </w:rPr>
          <w:t>第一章</w:t>
        </w:r>
        <w:r>
          <w:rPr>
            <w:rStyle w:val="a5"/>
            <w:rFonts w:ascii="SimSun" w:hAnsi="SimSun"/>
            <w:sz w:val="24"/>
            <w:lang w:val="en-US" w:eastAsia="zh-CN"/>
          </w:rPr>
          <w:t xml:space="preserve"> </w:t>
        </w:r>
        <w:r>
          <w:rPr>
            <w:rStyle w:val="a5"/>
            <w:rFonts w:ascii="SimSun" w:hAnsi="SimSun" w:hint="eastAsia"/>
            <w:sz w:val="24"/>
            <w:lang w:val="en-US" w:eastAsia="zh-CN"/>
          </w:rPr>
          <w:t>引言</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_Toc263248515 \h </w:instrText>
        </w:r>
        <w:r>
          <w:rPr>
            <w:rFonts w:ascii="SimSun" w:hAnsi="SimSun"/>
            <w:sz w:val="24"/>
            <w:lang w:val="en-US" w:eastAsia="zh-CN"/>
          </w:rPr>
          <w:fldChar w:fldCharType="separate"/>
        </w:r>
        <w:r>
          <w:rPr>
            <w:rFonts w:ascii="SimSun" w:hAnsi="SimSun"/>
            <w:sz w:val="24"/>
            <w:lang w:val="en-US" w:eastAsia="zh-CN"/>
          </w:rPr>
          <w:t>1</w:t>
        </w:r>
        <w:r>
          <w:rPr>
            <w:rFonts w:ascii="SimSun" w:hAnsi="SimSun"/>
            <w:sz w:val="24"/>
            <w:lang w:val="en-US" w:eastAsia="zh-CN"/>
          </w:rPr>
          <w:fldChar w:fldCharType="end"/>
        </w:r>
      </w:hyperlink>
    </w:p>
    <w:p w14:paraId="3AD5747A"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16" w:history="1">
        <w:r>
          <w:rPr>
            <w:rStyle w:val="a5"/>
            <w:rFonts w:ascii="SimSun" w:hAnsi="SimSun"/>
            <w:sz w:val="24"/>
            <w:lang w:val="en-US" w:eastAsia="zh-CN"/>
          </w:rPr>
          <w:t>1</w:t>
        </w:r>
        <w:r>
          <w:rPr>
            <w:rStyle w:val="a5"/>
            <w:rFonts w:ascii="SimSun" w:hAnsi="SimSun" w:hint="eastAsia"/>
            <w:sz w:val="24"/>
            <w:lang w:val="en-US" w:eastAsia="zh-CN"/>
          </w:rPr>
          <w:t>．</w:t>
        </w:r>
        <w:r>
          <w:rPr>
            <w:rStyle w:val="a5"/>
            <w:rFonts w:ascii="SimSun" w:hAnsi="SimSun"/>
            <w:sz w:val="24"/>
            <w:lang w:val="en-US" w:eastAsia="zh-CN"/>
          </w:rPr>
          <w:t xml:space="preserve">1 </w:t>
        </w:r>
        <w:r>
          <w:rPr>
            <w:rStyle w:val="a5"/>
            <w:rFonts w:ascii="SimSun" w:hAnsi="SimSun" w:hint="eastAsia"/>
            <w:sz w:val="24"/>
            <w:lang w:val="en-US" w:eastAsia="zh-CN"/>
          </w:rPr>
          <w:t>课题背景</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_Toc263248516 \h </w:instrText>
        </w:r>
        <w:r>
          <w:rPr>
            <w:rFonts w:ascii="SimSun" w:hAnsi="SimSun"/>
            <w:sz w:val="24"/>
            <w:lang w:val="en-US" w:eastAsia="zh-CN"/>
          </w:rPr>
          <w:fldChar w:fldCharType="separate"/>
        </w:r>
        <w:r>
          <w:rPr>
            <w:rFonts w:ascii="SimSun" w:hAnsi="SimSun"/>
            <w:sz w:val="24"/>
            <w:lang w:val="en-US" w:eastAsia="zh-CN"/>
          </w:rPr>
          <w:t>1</w:t>
        </w:r>
        <w:r>
          <w:rPr>
            <w:rFonts w:ascii="SimSun" w:hAnsi="SimSun"/>
            <w:sz w:val="24"/>
            <w:lang w:val="en-US" w:eastAsia="zh-CN"/>
          </w:rPr>
          <w:fldChar w:fldCharType="end"/>
        </w:r>
      </w:hyperlink>
    </w:p>
    <w:p w14:paraId="29E2476F"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17" w:history="1">
        <w:r>
          <w:rPr>
            <w:rStyle w:val="a5"/>
            <w:rFonts w:ascii="SimSun" w:hAnsi="SimSun"/>
            <w:sz w:val="24"/>
            <w:lang w:val="en-US" w:eastAsia="zh-CN"/>
          </w:rPr>
          <w:t>1</w:t>
        </w:r>
        <w:r>
          <w:rPr>
            <w:rStyle w:val="a5"/>
            <w:rFonts w:ascii="SimSun" w:hAnsi="SimSun" w:hint="eastAsia"/>
            <w:sz w:val="24"/>
            <w:lang w:val="en-US" w:eastAsia="zh-CN"/>
          </w:rPr>
          <w:t>．</w:t>
        </w:r>
        <w:r>
          <w:rPr>
            <w:rStyle w:val="a5"/>
            <w:rFonts w:ascii="SimSun" w:hAnsi="SimSun"/>
            <w:sz w:val="24"/>
            <w:lang w:val="en-US" w:eastAsia="zh-CN"/>
          </w:rPr>
          <w:t xml:space="preserve">2 </w:t>
        </w:r>
        <w:r>
          <w:rPr>
            <w:rStyle w:val="a5"/>
            <w:rFonts w:ascii="SimSun" w:hAnsi="SimSun" w:hint="eastAsia"/>
            <w:sz w:val="24"/>
            <w:lang w:val="en-US" w:eastAsia="zh-CN"/>
          </w:rPr>
          <w:t>课题任务</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_Toc263248517 \h </w:instrText>
        </w:r>
        <w:r>
          <w:rPr>
            <w:rFonts w:ascii="SimSun" w:hAnsi="SimSun"/>
            <w:sz w:val="24"/>
            <w:lang w:val="en-US" w:eastAsia="zh-CN"/>
          </w:rPr>
          <w:fldChar w:fldCharType="separate"/>
        </w:r>
        <w:r>
          <w:rPr>
            <w:rFonts w:ascii="SimSun" w:hAnsi="SimSun"/>
            <w:sz w:val="24"/>
            <w:lang w:val="en-US" w:eastAsia="zh-CN"/>
          </w:rPr>
          <w:t>1</w:t>
        </w:r>
        <w:r>
          <w:rPr>
            <w:rFonts w:ascii="SimSun" w:hAnsi="SimSun"/>
            <w:sz w:val="24"/>
            <w:lang w:val="en-US" w:eastAsia="zh-CN"/>
          </w:rPr>
          <w:fldChar w:fldCharType="end"/>
        </w:r>
      </w:hyperlink>
    </w:p>
    <w:p w14:paraId="68DB425E" w14:textId="77777777" w:rsidR="00911ECC" w:rsidRDefault="00911ECC">
      <w:pPr>
        <w:pStyle w:val="30"/>
        <w:tabs>
          <w:tab w:val="right" w:leader="dot" w:pos="8296"/>
        </w:tabs>
        <w:spacing w:line="400" w:lineRule="exact"/>
        <w:rPr>
          <w:rFonts w:ascii="SimSun" w:hAnsi="SimSun"/>
          <w:i w:val="0"/>
          <w:iCs w:val="0"/>
          <w:sz w:val="24"/>
          <w:lang w:val="en-US" w:eastAsia="zh-CN"/>
        </w:rPr>
      </w:pPr>
      <w:hyperlink w:anchor="_Toc263248518" w:history="1">
        <w:r>
          <w:rPr>
            <w:rStyle w:val="a5"/>
            <w:rFonts w:ascii="SimSun" w:hAnsi="SimSun"/>
            <w:i w:val="0"/>
            <w:sz w:val="24"/>
            <w:lang w:val="en-US" w:eastAsia="zh-CN"/>
          </w:rPr>
          <w:t xml:space="preserve">1.2.1 </w:t>
        </w:r>
        <w:r>
          <w:rPr>
            <w:rStyle w:val="a5"/>
            <w:rFonts w:ascii="SimSun" w:hAnsi="SimSun" w:hint="eastAsia"/>
            <w:i w:val="0"/>
            <w:sz w:val="24"/>
            <w:lang w:val="en-US" w:eastAsia="zh-CN"/>
          </w:rPr>
          <w:t>课题内容</w:t>
        </w:r>
        <w:r>
          <w:rPr>
            <w:rFonts w:ascii="SimSun" w:hAnsi="SimSun"/>
            <w:i w:val="0"/>
            <w:sz w:val="24"/>
            <w:lang w:val="en-US" w:eastAsia="zh-CN"/>
          </w:rPr>
          <w:tab/>
        </w:r>
        <w:r>
          <w:rPr>
            <w:rFonts w:ascii="SimSun" w:hAnsi="SimSun"/>
            <w:i w:val="0"/>
            <w:sz w:val="24"/>
            <w:lang w:val="en-US" w:eastAsia="zh-CN"/>
          </w:rPr>
          <w:fldChar w:fldCharType="begin"/>
        </w:r>
        <w:r>
          <w:rPr>
            <w:rFonts w:ascii="SimSun" w:hAnsi="SimSun"/>
            <w:i w:val="0"/>
            <w:sz w:val="24"/>
            <w:lang w:val="en-US" w:eastAsia="zh-CN"/>
          </w:rPr>
          <w:instrText xml:space="preserve"> PAGEREF _Toc263248518 \h </w:instrText>
        </w:r>
        <w:r>
          <w:rPr>
            <w:rFonts w:ascii="SimSun" w:hAnsi="SimSun"/>
            <w:i w:val="0"/>
            <w:sz w:val="24"/>
            <w:lang w:val="en-US" w:eastAsia="zh-CN"/>
          </w:rPr>
          <w:fldChar w:fldCharType="separate"/>
        </w:r>
        <w:r>
          <w:rPr>
            <w:rFonts w:ascii="SimSun" w:hAnsi="SimSun"/>
            <w:i w:val="0"/>
            <w:sz w:val="24"/>
            <w:lang w:val="en-US" w:eastAsia="zh-CN"/>
          </w:rPr>
          <w:t>1</w:t>
        </w:r>
        <w:r>
          <w:rPr>
            <w:rFonts w:ascii="SimSun" w:hAnsi="SimSun"/>
            <w:i w:val="0"/>
            <w:sz w:val="24"/>
            <w:lang w:val="en-US" w:eastAsia="zh-CN"/>
          </w:rPr>
          <w:fldChar w:fldCharType="end"/>
        </w:r>
      </w:hyperlink>
    </w:p>
    <w:p w14:paraId="3E8DF035" w14:textId="77777777" w:rsidR="00911ECC" w:rsidRDefault="00911ECC">
      <w:pPr>
        <w:pStyle w:val="30"/>
        <w:tabs>
          <w:tab w:val="right" w:leader="dot" w:pos="8296"/>
        </w:tabs>
        <w:spacing w:line="400" w:lineRule="exact"/>
        <w:rPr>
          <w:rFonts w:ascii="SimSun" w:hAnsi="SimSun"/>
          <w:i w:val="0"/>
          <w:iCs w:val="0"/>
          <w:sz w:val="24"/>
          <w:lang w:val="en-US" w:eastAsia="zh-CN"/>
        </w:rPr>
      </w:pPr>
      <w:hyperlink w:anchor="_Toc263248519" w:history="1">
        <w:r>
          <w:rPr>
            <w:rStyle w:val="a5"/>
            <w:rFonts w:ascii="SimSun" w:hAnsi="SimSun"/>
            <w:i w:val="0"/>
            <w:sz w:val="24"/>
            <w:lang w:val="en-US" w:eastAsia="zh-CN"/>
          </w:rPr>
          <w:t xml:space="preserve">1.2.2 </w:t>
        </w:r>
        <w:r>
          <w:rPr>
            <w:rStyle w:val="a5"/>
            <w:rFonts w:ascii="SimSun" w:hAnsi="SimSun" w:hint="eastAsia"/>
            <w:i w:val="0"/>
            <w:sz w:val="24"/>
            <w:lang w:val="en-US" w:eastAsia="zh-CN"/>
          </w:rPr>
          <w:t>本人承担任务</w:t>
        </w:r>
        <w:r>
          <w:rPr>
            <w:rFonts w:ascii="SimSun" w:hAnsi="SimSun"/>
            <w:i w:val="0"/>
            <w:sz w:val="24"/>
            <w:lang w:val="en-US" w:eastAsia="zh-CN"/>
          </w:rPr>
          <w:tab/>
        </w:r>
        <w:r>
          <w:rPr>
            <w:rFonts w:ascii="SimSun" w:hAnsi="SimSun"/>
            <w:i w:val="0"/>
            <w:sz w:val="24"/>
            <w:lang w:val="en-US" w:eastAsia="zh-CN"/>
          </w:rPr>
          <w:fldChar w:fldCharType="begin"/>
        </w:r>
        <w:r>
          <w:rPr>
            <w:rFonts w:ascii="SimSun" w:hAnsi="SimSun"/>
            <w:i w:val="0"/>
            <w:sz w:val="24"/>
            <w:lang w:val="en-US" w:eastAsia="zh-CN"/>
          </w:rPr>
          <w:instrText xml:space="preserve"> PAGEREF _Toc263248519 \h </w:instrText>
        </w:r>
        <w:r>
          <w:rPr>
            <w:rFonts w:ascii="SimSun" w:hAnsi="SimSun"/>
            <w:i w:val="0"/>
            <w:sz w:val="24"/>
            <w:lang w:val="en-US" w:eastAsia="zh-CN"/>
          </w:rPr>
          <w:fldChar w:fldCharType="separate"/>
        </w:r>
        <w:r>
          <w:rPr>
            <w:rFonts w:ascii="SimSun" w:hAnsi="SimSun"/>
            <w:i w:val="0"/>
            <w:sz w:val="24"/>
            <w:lang w:val="en-US" w:eastAsia="zh-CN"/>
          </w:rPr>
          <w:t>1</w:t>
        </w:r>
        <w:r>
          <w:rPr>
            <w:rFonts w:ascii="SimSun" w:hAnsi="SimSun"/>
            <w:i w:val="0"/>
            <w:sz w:val="24"/>
            <w:lang w:val="en-US" w:eastAsia="zh-CN"/>
          </w:rPr>
          <w:fldChar w:fldCharType="end"/>
        </w:r>
      </w:hyperlink>
    </w:p>
    <w:p w14:paraId="6644F5D9"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20" w:history="1">
        <w:r>
          <w:rPr>
            <w:rStyle w:val="a5"/>
            <w:rFonts w:ascii="SimSun" w:hAnsi="SimSun"/>
            <w:sz w:val="24"/>
            <w:lang w:val="en-US" w:eastAsia="zh-CN"/>
          </w:rPr>
          <w:t>1</w:t>
        </w:r>
        <w:r>
          <w:rPr>
            <w:rStyle w:val="a5"/>
            <w:rFonts w:ascii="SimSun" w:hAnsi="SimSun" w:hint="eastAsia"/>
            <w:sz w:val="24"/>
            <w:lang w:val="en-US" w:eastAsia="zh-CN"/>
          </w:rPr>
          <w:t>．</w:t>
        </w:r>
        <w:r>
          <w:rPr>
            <w:rStyle w:val="a5"/>
            <w:rFonts w:ascii="SimSun" w:hAnsi="SimSun"/>
            <w:sz w:val="24"/>
            <w:lang w:val="en-US" w:eastAsia="zh-CN"/>
          </w:rPr>
          <w:t xml:space="preserve">3 </w:t>
        </w:r>
        <w:r>
          <w:rPr>
            <w:rStyle w:val="a5"/>
            <w:rFonts w:ascii="SimSun" w:hAnsi="SimSun" w:hint="eastAsia"/>
            <w:sz w:val="24"/>
            <w:lang w:val="en-US" w:eastAsia="zh-CN"/>
          </w:rPr>
          <w:t>论文结构</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_Toc263248520 \h </w:instrText>
        </w:r>
        <w:r>
          <w:rPr>
            <w:rFonts w:ascii="SimSun" w:hAnsi="SimSun"/>
            <w:sz w:val="24"/>
            <w:lang w:val="en-US" w:eastAsia="zh-CN"/>
          </w:rPr>
          <w:fldChar w:fldCharType="separate"/>
        </w:r>
        <w:r>
          <w:rPr>
            <w:rFonts w:ascii="SimSun" w:hAnsi="SimSun"/>
            <w:sz w:val="24"/>
            <w:lang w:val="en-US" w:eastAsia="zh-CN"/>
          </w:rPr>
          <w:t>1</w:t>
        </w:r>
        <w:r>
          <w:rPr>
            <w:rFonts w:ascii="SimSun" w:hAnsi="SimSun"/>
            <w:sz w:val="24"/>
            <w:lang w:val="en-US" w:eastAsia="zh-CN"/>
          </w:rPr>
          <w:fldChar w:fldCharType="end"/>
        </w:r>
      </w:hyperlink>
    </w:p>
    <w:p w14:paraId="7E986271" w14:textId="77777777" w:rsidR="00911ECC" w:rsidRDefault="00911ECC">
      <w:pPr>
        <w:pStyle w:val="10"/>
        <w:tabs>
          <w:tab w:val="right" w:leader="dot" w:pos="8296"/>
        </w:tabs>
        <w:spacing w:line="400" w:lineRule="exact"/>
        <w:rPr>
          <w:rFonts w:ascii="SimSun" w:hAnsi="SimSun"/>
          <w:b w:val="0"/>
          <w:bCs w:val="0"/>
          <w:caps w:val="0"/>
          <w:sz w:val="24"/>
          <w:lang w:val="en-US" w:eastAsia="zh-CN"/>
        </w:rPr>
      </w:pPr>
      <w:hyperlink w:anchor="_Toc263248521" w:history="1">
        <w:r>
          <w:rPr>
            <w:rStyle w:val="a5"/>
            <w:rFonts w:ascii="SimSun" w:hAnsi="SimSun" w:hint="eastAsia"/>
            <w:sz w:val="24"/>
            <w:lang w:val="en-US" w:eastAsia="zh-CN"/>
          </w:rPr>
          <w:t>第二章</w:t>
        </w:r>
        <w:r>
          <w:rPr>
            <w:rStyle w:val="a5"/>
            <w:rFonts w:ascii="SimSun" w:hAnsi="SimSun"/>
            <w:sz w:val="24"/>
            <w:lang w:val="en-US" w:eastAsia="zh-CN"/>
          </w:rPr>
          <w:t xml:space="preserve"> XXXX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_Toc263248521 \h </w:instrText>
        </w:r>
        <w:r>
          <w:rPr>
            <w:rFonts w:ascii="SimSun" w:hAnsi="SimSun"/>
            <w:sz w:val="24"/>
            <w:lang w:val="en-US" w:eastAsia="zh-CN"/>
          </w:rPr>
          <w:fldChar w:fldCharType="separate"/>
        </w:r>
        <w:r>
          <w:rPr>
            <w:rFonts w:ascii="SimSun" w:hAnsi="SimSun"/>
            <w:sz w:val="24"/>
            <w:lang w:val="en-US" w:eastAsia="zh-CN"/>
          </w:rPr>
          <w:t>2</w:t>
        </w:r>
        <w:r>
          <w:rPr>
            <w:rFonts w:ascii="SimSun" w:hAnsi="SimSun"/>
            <w:sz w:val="24"/>
            <w:lang w:val="en-US" w:eastAsia="zh-CN"/>
          </w:rPr>
          <w:fldChar w:fldCharType="end"/>
        </w:r>
      </w:hyperlink>
    </w:p>
    <w:p w14:paraId="3705765F"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22" w:history="1">
        <w:r>
          <w:rPr>
            <w:rStyle w:val="a5"/>
            <w:rFonts w:ascii="SimSun" w:hAnsi="SimSun"/>
            <w:sz w:val="24"/>
            <w:lang w:val="en-US" w:eastAsia="zh-CN"/>
          </w:rPr>
          <w:t>2</w:t>
        </w:r>
        <w:r>
          <w:rPr>
            <w:rStyle w:val="a5"/>
            <w:rFonts w:ascii="SimSun" w:hAnsi="SimSun" w:hint="eastAsia"/>
            <w:sz w:val="24"/>
            <w:lang w:val="en-US" w:eastAsia="zh-CN"/>
          </w:rPr>
          <w:t>．</w:t>
        </w:r>
        <w:r>
          <w:rPr>
            <w:rStyle w:val="a5"/>
            <w:rFonts w:ascii="SimSun" w:hAnsi="SimSun"/>
            <w:sz w:val="24"/>
            <w:lang w:val="en-US" w:eastAsia="zh-CN"/>
          </w:rPr>
          <w:t>1 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_Toc263248522 \h </w:instrText>
        </w:r>
        <w:r>
          <w:rPr>
            <w:rFonts w:ascii="SimSun" w:hAnsi="SimSun"/>
            <w:sz w:val="24"/>
            <w:lang w:val="en-US" w:eastAsia="zh-CN"/>
          </w:rPr>
          <w:fldChar w:fldCharType="separate"/>
        </w:r>
        <w:r>
          <w:rPr>
            <w:rFonts w:ascii="SimSun" w:hAnsi="SimSun"/>
            <w:sz w:val="24"/>
            <w:lang w:val="en-US" w:eastAsia="zh-CN"/>
          </w:rPr>
          <w:t>2</w:t>
        </w:r>
        <w:r>
          <w:rPr>
            <w:rFonts w:ascii="SimSun" w:hAnsi="SimSun"/>
            <w:sz w:val="24"/>
            <w:lang w:val="en-US" w:eastAsia="zh-CN"/>
          </w:rPr>
          <w:fldChar w:fldCharType="end"/>
        </w:r>
      </w:hyperlink>
    </w:p>
    <w:p w14:paraId="679AF4F3" w14:textId="77777777" w:rsidR="00911ECC" w:rsidRDefault="00911ECC">
      <w:pPr>
        <w:pStyle w:val="30"/>
        <w:tabs>
          <w:tab w:val="right" w:leader="dot" w:pos="8296"/>
        </w:tabs>
        <w:spacing w:line="400" w:lineRule="exact"/>
        <w:rPr>
          <w:rFonts w:ascii="SimSun" w:hAnsi="SimSun"/>
          <w:i w:val="0"/>
          <w:iCs w:val="0"/>
          <w:sz w:val="24"/>
          <w:lang w:val="en-US" w:eastAsia="zh-CN"/>
        </w:rPr>
      </w:pPr>
      <w:hyperlink w:anchor="_Toc263248523" w:history="1">
        <w:r>
          <w:rPr>
            <w:rStyle w:val="a5"/>
            <w:rFonts w:ascii="SimSun" w:hAnsi="SimSun"/>
            <w:i w:val="0"/>
            <w:sz w:val="24"/>
            <w:lang w:val="en-US" w:eastAsia="zh-CN"/>
          </w:rPr>
          <w:t>2</w:t>
        </w:r>
        <w:r>
          <w:rPr>
            <w:rStyle w:val="a5"/>
            <w:rFonts w:ascii="SimSun" w:hAnsi="SimSun" w:hint="eastAsia"/>
            <w:i w:val="0"/>
            <w:sz w:val="24"/>
            <w:lang w:val="en-US" w:eastAsia="zh-CN"/>
          </w:rPr>
          <w:t>．</w:t>
        </w:r>
        <w:r>
          <w:rPr>
            <w:rStyle w:val="a5"/>
            <w:rFonts w:ascii="SimSun" w:hAnsi="SimSun"/>
            <w:i w:val="0"/>
            <w:sz w:val="24"/>
            <w:lang w:val="en-US" w:eastAsia="zh-CN"/>
          </w:rPr>
          <w:t>1</w:t>
        </w:r>
        <w:r>
          <w:rPr>
            <w:rStyle w:val="a5"/>
            <w:rFonts w:ascii="SimSun" w:hAnsi="SimSun" w:hint="eastAsia"/>
            <w:i w:val="0"/>
            <w:sz w:val="24"/>
            <w:lang w:val="en-US" w:eastAsia="zh-CN"/>
          </w:rPr>
          <w:t>．</w:t>
        </w:r>
        <w:r>
          <w:rPr>
            <w:rStyle w:val="a5"/>
            <w:rFonts w:ascii="SimSun" w:hAnsi="SimSun"/>
            <w:i w:val="0"/>
            <w:sz w:val="24"/>
            <w:lang w:val="en-US" w:eastAsia="zh-CN"/>
          </w:rPr>
          <w:t>1 XXX</w:t>
        </w:r>
        <w:r>
          <w:rPr>
            <w:rFonts w:ascii="SimSun" w:hAnsi="SimSun"/>
            <w:i w:val="0"/>
            <w:sz w:val="24"/>
            <w:lang w:val="en-US" w:eastAsia="zh-CN"/>
          </w:rPr>
          <w:tab/>
        </w:r>
        <w:r>
          <w:rPr>
            <w:rFonts w:ascii="SimSun" w:hAnsi="SimSun"/>
            <w:i w:val="0"/>
            <w:sz w:val="24"/>
            <w:lang w:val="en-US" w:eastAsia="zh-CN"/>
          </w:rPr>
          <w:fldChar w:fldCharType="begin"/>
        </w:r>
        <w:r>
          <w:rPr>
            <w:rFonts w:ascii="SimSun" w:hAnsi="SimSun"/>
            <w:i w:val="0"/>
            <w:sz w:val="24"/>
            <w:lang w:val="en-US" w:eastAsia="zh-CN"/>
          </w:rPr>
          <w:instrText xml:space="preserve"> PAGEREF _Toc263248523 \h </w:instrText>
        </w:r>
        <w:r>
          <w:rPr>
            <w:rFonts w:ascii="SimSun" w:hAnsi="SimSun"/>
            <w:i w:val="0"/>
            <w:sz w:val="24"/>
            <w:lang w:val="en-US" w:eastAsia="zh-CN"/>
          </w:rPr>
          <w:fldChar w:fldCharType="separate"/>
        </w:r>
        <w:r>
          <w:rPr>
            <w:rFonts w:ascii="SimSun" w:hAnsi="SimSun"/>
            <w:i w:val="0"/>
            <w:sz w:val="24"/>
            <w:lang w:val="en-US" w:eastAsia="zh-CN"/>
          </w:rPr>
          <w:t>2</w:t>
        </w:r>
        <w:r>
          <w:rPr>
            <w:rFonts w:ascii="SimSun" w:hAnsi="SimSun"/>
            <w:i w:val="0"/>
            <w:sz w:val="24"/>
            <w:lang w:val="en-US" w:eastAsia="zh-CN"/>
          </w:rPr>
          <w:fldChar w:fldCharType="end"/>
        </w:r>
      </w:hyperlink>
    </w:p>
    <w:p w14:paraId="3EB3F155" w14:textId="77777777" w:rsidR="00911ECC" w:rsidRDefault="00911ECC">
      <w:pPr>
        <w:pStyle w:val="30"/>
        <w:tabs>
          <w:tab w:val="right" w:leader="dot" w:pos="8296"/>
        </w:tabs>
        <w:spacing w:line="400" w:lineRule="exact"/>
        <w:rPr>
          <w:rFonts w:ascii="SimSun" w:hAnsi="SimSun"/>
          <w:i w:val="0"/>
          <w:iCs w:val="0"/>
          <w:sz w:val="24"/>
          <w:lang w:val="en-US" w:eastAsia="zh-CN"/>
        </w:rPr>
      </w:pPr>
      <w:hyperlink w:anchor="_Toc263248524" w:history="1">
        <w:r>
          <w:rPr>
            <w:rStyle w:val="a5"/>
            <w:rFonts w:ascii="SimSun" w:hAnsi="SimSun"/>
            <w:i w:val="0"/>
            <w:sz w:val="24"/>
            <w:lang w:val="en-US" w:eastAsia="zh-CN"/>
          </w:rPr>
          <w:t>2</w:t>
        </w:r>
        <w:r>
          <w:rPr>
            <w:rStyle w:val="a5"/>
            <w:rFonts w:ascii="SimSun" w:hAnsi="SimSun" w:hint="eastAsia"/>
            <w:i w:val="0"/>
            <w:sz w:val="24"/>
            <w:lang w:val="en-US" w:eastAsia="zh-CN"/>
          </w:rPr>
          <w:t>．</w:t>
        </w:r>
        <w:r>
          <w:rPr>
            <w:rStyle w:val="a5"/>
            <w:rFonts w:ascii="SimSun" w:hAnsi="SimSun"/>
            <w:i w:val="0"/>
            <w:sz w:val="24"/>
            <w:lang w:val="en-US" w:eastAsia="zh-CN"/>
          </w:rPr>
          <w:t>1</w:t>
        </w:r>
        <w:r>
          <w:rPr>
            <w:rStyle w:val="a5"/>
            <w:rFonts w:ascii="SimSun" w:hAnsi="SimSun" w:hint="eastAsia"/>
            <w:i w:val="0"/>
            <w:sz w:val="24"/>
            <w:lang w:val="en-US" w:eastAsia="zh-CN"/>
          </w:rPr>
          <w:t>．</w:t>
        </w:r>
        <w:r>
          <w:rPr>
            <w:rStyle w:val="a5"/>
            <w:rFonts w:ascii="SimSun" w:hAnsi="SimSun"/>
            <w:i w:val="0"/>
            <w:sz w:val="24"/>
            <w:lang w:val="en-US" w:eastAsia="zh-CN"/>
          </w:rPr>
          <w:t>2 XXX</w:t>
        </w:r>
        <w:r>
          <w:rPr>
            <w:rFonts w:ascii="SimSun" w:hAnsi="SimSun"/>
            <w:i w:val="0"/>
            <w:sz w:val="24"/>
            <w:lang w:val="en-US" w:eastAsia="zh-CN"/>
          </w:rPr>
          <w:tab/>
        </w:r>
        <w:r>
          <w:rPr>
            <w:rFonts w:ascii="SimSun" w:hAnsi="SimSun"/>
            <w:i w:val="0"/>
            <w:sz w:val="24"/>
            <w:lang w:val="en-US" w:eastAsia="zh-CN"/>
          </w:rPr>
          <w:fldChar w:fldCharType="begin"/>
        </w:r>
        <w:r>
          <w:rPr>
            <w:rFonts w:ascii="SimSun" w:hAnsi="SimSun"/>
            <w:i w:val="0"/>
            <w:sz w:val="24"/>
            <w:lang w:val="en-US" w:eastAsia="zh-CN"/>
          </w:rPr>
          <w:instrText xml:space="preserve"> PAGEREF _Toc263248524 \h </w:instrText>
        </w:r>
        <w:r>
          <w:rPr>
            <w:rFonts w:ascii="SimSun" w:hAnsi="SimSun"/>
            <w:i w:val="0"/>
            <w:sz w:val="24"/>
            <w:lang w:val="en-US" w:eastAsia="zh-CN"/>
          </w:rPr>
          <w:fldChar w:fldCharType="separate"/>
        </w:r>
        <w:r>
          <w:rPr>
            <w:rFonts w:ascii="SimSun" w:hAnsi="SimSun"/>
            <w:i w:val="0"/>
            <w:sz w:val="24"/>
            <w:lang w:val="en-US" w:eastAsia="zh-CN"/>
          </w:rPr>
          <w:t>2</w:t>
        </w:r>
        <w:r>
          <w:rPr>
            <w:rFonts w:ascii="SimSun" w:hAnsi="SimSun"/>
            <w:i w:val="0"/>
            <w:sz w:val="24"/>
            <w:lang w:val="en-US" w:eastAsia="zh-CN"/>
          </w:rPr>
          <w:fldChar w:fldCharType="end"/>
        </w:r>
      </w:hyperlink>
    </w:p>
    <w:p w14:paraId="183E28AA"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25" w:history="1">
        <w:r>
          <w:rPr>
            <w:rStyle w:val="a5"/>
            <w:rFonts w:ascii="SimSun" w:hAnsi="SimSun"/>
            <w:sz w:val="24"/>
            <w:lang w:val="en-US" w:eastAsia="zh-CN"/>
          </w:rPr>
          <w:t>2</w:t>
        </w:r>
        <w:r>
          <w:rPr>
            <w:rStyle w:val="a5"/>
            <w:rFonts w:ascii="SimSun" w:hAnsi="SimSun" w:hint="eastAsia"/>
            <w:sz w:val="24"/>
            <w:lang w:val="en-US" w:eastAsia="zh-CN"/>
          </w:rPr>
          <w:t>．</w:t>
        </w:r>
        <w:r>
          <w:rPr>
            <w:rStyle w:val="a5"/>
            <w:rFonts w:ascii="SimSun" w:hAnsi="SimSun"/>
            <w:sz w:val="24"/>
            <w:lang w:val="en-US" w:eastAsia="zh-CN"/>
          </w:rPr>
          <w:t xml:space="preserve">n </w:t>
        </w:r>
        <w:r>
          <w:rPr>
            <w:rStyle w:val="a5"/>
            <w:rFonts w:ascii="SimSun" w:hAnsi="SimSun" w:hint="eastAsia"/>
            <w:sz w:val="24"/>
            <w:lang w:val="en-US" w:eastAsia="zh-CN"/>
          </w:rPr>
          <w:t>本章小结</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_Toc263248525 \h </w:instrText>
        </w:r>
        <w:r>
          <w:rPr>
            <w:rFonts w:ascii="SimSun" w:hAnsi="SimSun"/>
            <w:sz w:val="24"/>
            <w:lang w:val="en-US" w:eastAsia="zh-CN"/>
          </w:rPr>
          <w:fldChar w:fldCharType="separate"/>
        </w:r>
        <w:r>
          <w:rPr>
            <w:rFonts w:ascii="SimSun" w:hAnsi="SimSun"/>
            <w:sz w:val="24"/>
            <w:lang w:val="en-US" w:eastAsia="zh-CN"/>
          </w:rPr>
          <w:t>2</w:t>
        </w:r>
        <w:r>
          <w:rPr>
            <w:rFonts w:ascii="SimSun" w:hAnsi="SimSun"/>
            <w:sz w:val="24"/>
            <w:lang w:val="en-US" w:eastAsia="zh-CN"/>
          </w:rPr>
          <w:fldChar w:fldCharType="end"/>
        </w:r>
      </w:hyperlink>
    </w:p>
    <w:p w14:paraId="23AAD2FB" w14:textId="77777777" w:rsidR="00911ECC" w:rsidRDefault="00911ECC">
      <w:pPr>
        <w:pStyle w:val="10"/>
        <w:tabs>
          <w:tab w:val="right" w:leader="dot" w:pos="8296"/>
        </w:tabs>
        <w:spacing w:line="400" w:lineRule="exact"/>
        <w:rPr>
          <w:rFonts w:ascii="SimSun" w:hAnsi="SimSun"/>
          <w:b w:val="0"/>
          <w:bCs w:val="0"/>
          <w:caps w:val="0"/>
          <w:sz w:val="24"/>
          <w:lang w:val="en-US" w:eastAsia="zh-CN"/>
        </w:rPr>
      </w:pPr>
      <w:hyperlink w:anchor="_Toc263248526" w:history="1">
        <w:r>
          <w:rPr>
            <w:rStyle w:val="a5"/>
            <w:rFonts w:ascii="SimSun" w:hAnsi="SimSun" w:hint="eastAsia"/>
            <w:sz w:val="24"/>
            <w:lang w:val="en-US" w:eastAsia="zh-CN"/>
          </w:rPr>
          <w:t>第三章</w:t>
        </w:r>
        <w:r>
          <w:rPr>
            <w:rStyle w:val="a5"/>
            <w:rFonts w:ascii="SimSun" w:hAnsi="SimSun"/>
            <w:sz w:val="24"/>
            <w:lang w:val="en-US" w:eastAsia="zh-CN"/>
          </w:rPr>
          <w:t xml:space="preserve"> XXXX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_Toc263248526 \h </w:instrText>
        </w:r>
        <w:r>
          <w:rPr>
            <w:rFonts w:ascii="SimSun" w:hAnsi="SimSun"/>
            <w:sz w:val="24"/>
            <w:lang w:val="en-US" w:eastAsia="zh-CN"/>
          </w:rPr>
          <w:fldChar w:fldCharType="separate"/>
        </w:r>
        <w:r>
          <w:rPr>
            <w:rFonts w:ascii="SimSun" w:hAnsi="SimSun"/>
            <w:sz w:val="24"/>
            <w:lang w:val="en-US" w:eastAsia="zh-CN"/>
          </w:rPr>
          <w:t>3</w:t>
        </w:r>
        <w:r>
          <w:rPr>
            <w:rFonts w:ascii="SimSun" w:hAnsi="SimSun"/>
            <w:sz w:val="24"/>
            <w:lang w:val="en-US" w:eastAsia="zh-CN"/>
          </w:rPr>
          <w:fldChar w:fldCharType="end"/>
        </w:r>
      </w:hyperlink>
    </w:p>
    <w:p w14:paraId="6B6CBD20"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27" w:history="1">
        <w:r>
          <w:rPr>
            <w:rStyle w:val="a5"/>
            <w:rFonts w:ascii="SimSun" w:hAnsi="SimSun"/>
            <w:sz w:val="24"/>
            <w:lang w:val="en-US" w:eastAsia="zh-CN"/>
          </w:rPr>
          <w:t>3</w:t>
        </w:r>
        <w:r>
          <w:rPr>
            <w:rStyle w:val="a5"/>
            <w:rFonts w:ascii="SimSun" w:hAnsi="SimSun" w:hint="eastAsia"/>
            <w:sz w:val="24"/>
            <w:lang w:val="en-US" w:eastAsia="zh-CN"/>
          </w:rPr>
          <w:t>．</w:t>
        </w:r>
        <w:r>
          <w:rPr>
            <w:rStyle w:val="a5"/>
            <w:rFonts w:ascii="SimSun" w:hAnsi="SimSun"/>
            <w:sz w:val="24"/>
            <w:lang w:val="en-US" w:eastAsia="zh-CN"/>
          </w:rPr>
          <w:t>1 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_Toc263248527 \h </w:instrText>
        </w:r>
        <w:r>
          <w:rPr>
            <w:rFonts w:ascii="SimSun" w:hAnsi="SimSun"/>
            <w:sz w:val="24"/>
            <w:lang w:val="en-US" w:eastAsia="zh-CN"/>
          </w:rPr>
          <w:fldChar w:fldCharType="separate"/>
        </w:r>
        <w:r>
          <w:rPr>
            <w:rFonts w:ascii="SimSun" w:hAnsi="SimSun"/>
            <w:sz w:val="24"/>
            <w:lang w:val="en-US" w:eastAsia="zh-CN"/>
          </w:rPr>
          <w:t>3</w:t>
        </w:r>
        <w:r>
          <w:rPr>
            <w:rFonts w:ascii="SimSun" w:hAnsi="SimSun"/>
            <w:sz w:val="24"/>
            <w:lang w:val="en-US" w:eastAsia="zh-CN"/>
          </w:rPr>
          <w:fldChar w:fldCharType="end"/>
        </w:r>
      </w:hyperlink>
    </w:p>
    <w:p w14:paraId="45A05B94" w14:textId="77777777" w:rsidR="00911ECC" w:rsidRDefault="00911ECC">
      <w:pPr>
        <w:pStyle w:val="30"/>
        <w:tabs>
          <w:tab w:val="right" w:leader="dot" w:pos="8296"/>
        </w:tabs>
        <w:spacing w:line="400" w:lineRule="exact"/>
        <w:rPr>
          <w:rFonts w:ascii="SimSun" w:hAnsi="SimSun"/>
          <w:i w:val="0"/>
          <w:iCs w:val="0"/>
          <w:sz w:val="24"/>
          <w:lang w:val="en-US" w:eastAsia="zh-CN"/>
        </w:rPr>
      </w:pPr>
      <w:hyperlink w:anchor="_Toc263248528" w:history="1">
        <w:r>
          <w:rPr>
            <w:rStyle w:val="a5"/>
            <w:rFonts w:ascii="SimSun" w:hAnsi="SimSun"/>
            <w:i w:val="0"/>
            <w:sz w:val="24"/>
            <w:lang w:val="en-US" w:eastAsia="zh-CN"/>
          </w:rPr>
          <w:t>3</w:t>
        </w:r>
        <w:r>
          <w:rPr>
            <w:rStyle w:val="a5"/>
            <w:rFonts w:ascii="SimSun" w:hAnsi="SimSun" w:hint="eastAsia"/>
            <w:i w:val="0"/>
            <w:sz w:val="24"/>
            <w:lang w:val="en-US" w:eastAsia="zh-CN"/>
          </w:rPr>
          <w:t>．</w:t>
        </w:r>
        <w:r>
          <w:rPr>
            <w:rStyle w:val="a5"/>
            <w:rFonts w:ascii="SimSun" w:hAnsi="SimSun"/>
            <w:i w:val="0"/>
            <w:sz w:val="24"/>
            <w:lang w:val="en-US" w:eastAsia="zh-CN"/>
          </w:rPr>
          <w:t>1</w:t>
        </w:r>
        <w:r>
          <w:rPr>
            <w:rStyle w:val="a5"/>
            <w:rFonts w:ascii="SimSun" w:hAnsi="SimSun" w:hint="eastAsia"/>
            <w:i w:val="0"/>
            <w:sz w:val="24"/>
            <w:lang w:val="en-US" w:eastAsia="zh-CN"/>
          </w:rPr>
          <w:t>．</w:t>
        </w:r>
        <w:r>
          <w:rPr>
            <w:rStyle w:val="a5"/>
            <w:rFonts w:ascii="SimSun" w:hAnsi="SimSun"/>
            <w:i w:val="0"/>
            <w:sz w:val="24"/>
            <w:lang w:val="en-US" w:eastAsia="zh-CN"/>
          </w:rPr>
          <w:t>1 XXX</w:t>
        </w:r>
        <w:r>
          <w:rPr>
            <w:rFonts w:ascii="SimSun" w:hAnsi="SimSun"/>
            <w:i w:val="0"/>
            <w:sz w:val="24"/>
            <w:lang w:val="en-US" w:eastAsia="zh-CN"/>
          </w:rPr>
          <w:tab/>
        </w:r>
        <w:r>
          <w:rPr>
            <w:rFonts w:ascii="SimSun" w:hAnsi="SimSun"/>
            <w:i w:val="0"/>
            <w:sz w:val="24"/>
            <w:lang w:val="en-US" w:eastAsia="zh-CN"/>
          </w:rPr>
          <w:fldChar w:fldCharType="begin"/>
        </w:r>
        <w:r>
          <w:rPr>
            <w:rFonts w:ascii="SimSun" w:hAnsi="SimSun"/>
            <w:i w:val="0"/>
            <w:sz w:val="24"/>
            <w:lang w:val="en-US" w:eastAsia="zh-CN"/>
          </w:rPr>
          <w:instrText xml:space="preserve"> PAGEREF _Toc263248528 \h </w:instrText>
        </w:r>
        <w:r>
          <w:rPr>
            <w:rFonts w:ascii="SimSun" w:hAnsi="SimSun"/>
            <w:i w:val="0"/>
            <w:sz w:val="24"/>
            <w:lang w:val="en-US" w:eastAsia="zh-CN"/>
          </w:rPr>
          <w:fldChar w:fldCharType="separate"/>
        </w:r>
        <w:r>
          <w:rPr>
            <w:rFonts w:ascii="SimSun" w:hAnsi="SimSun"/>
            <w:i w:val="0"/>
            <w:sz w:val="24"/>
            <w:lang w:val="en-US" w:eastAsia="zh-CN"/>
          </w:rPr>
          <w:t>3</w:t>
        </w:r>
        <w:r>
          <w:rPr>
            <w:rFonts w:ascii="SimSun" w:hAnsi="SimSun"/>
            <w:i w:val="0"/>
            <w:sz w:val="24"/>
            <w:lang w:val="en-US" w:eastAsia="zh-CN"/>
          </w:rPr>
          <w:fldChar w:fldCharType="end"/>
        </w:r>
      </w:hyperlink>
    </w:p>
    <w:p w14:paraId="33E6066C" w14:textId="77777777" w:rsidR="00911ECC" w:rsidRDefault="00911ECC">
      <w:pPr>
        <w:pStyle w:val="30"/>
        <w:tabs>
          <w:tab w:val="right" w:leader="dot" w:pos="8296"/>
        </w:tabs>
        <w:spacing w:line="400" w:lineRule="exact"/>
        <w:rPr>
          <w:rFonts w:ascii="SimSun" w:hAnsi="SimSun"/>
          <w:i w:val="0"/>
          <w:iCs w:val="0"/>
          <w:sz w:val="24"/>
          <w:lang w:val="en-US" w:eastAsia="zh-CN"/>
        </w:rPr>
      </w:pPr>
      <w:hyperlink w:anchor="_Toc263248529" w:history="1">
        <w:r>
          <w:rPr>
            <w:rStyle w:val="a5"/>
            <w:rFonts w:ascii="SimSun" w:hAnsi="SimSun"/>
            <w:i w:val="0"/>
            <w:sz w:val="24"/>
            <w:lang w:val="en-US" w:eastAsia="zh-CN"/>
          </w:rPr>
          <w:t>3</w:t>
        </w:r>
        <w:r>
          <w:rPr>
            <w:rStyle w:val="a5"/>
            <w:rFonts w:ascii="SimSun" w:hAnsi="SimSun" w:hint="eastAsia"/>
            <w:i w:val="0"/>
            <w:sz w:val="24"/>
            <w:lang w:val="en-US" w:eastAsia="zh-CN"/>
          </w:rPr>
          <w:t>．</w:t>
        </w:r>
        <w:r>
          <w:rPr>
            <w:rStyle w:val="a5"/>
            <w:rFonts w:ascii="SimSun" w:hAnsi="SimSun"/>
            <w:i w:val="0"/>
            <w:sz w:val="24"/>
            <w:lang w:val="en-US" w:eastAsia="zh-CN"/>
          </w:rPr>
          <w:t>1</w:t>
        </w:r>
        <w:r>
          <w:rPr>
            <w:rStyle w:val="a5"/>
            <w:rFonts w:ascii="SimSun" w:hAnsi="SimSun" w:hint="eastAsia"/>
            <w:i w:val="0"/>
            <w:sz w:val="24"/>
            <w:lang w:val="en-US" w:eastAsia="zh-CN"/>
          </w:rPr>
          <w:t>．</w:t>
        </w:r>
        <w:r>
          <w:rPr>
            <w:rStyle w:val="a5"/>
            <w:rFonts w:ascii="SimSun" w:hAnsi="SimSun"/>
            <w:i w:val="0"/>
            <w:sz w:val="24"/>
            <w:lang w:val="en-US" w:eastAsia="zh-CN"/>
          </w:rPr>
          <w:t>2 XXX</w:t>
        </w:r>
        <w:r>
          <w:rPr>
            <w:rFonts w:ascii="SimSun" w:hAnsi="SimSun"/>
            <w:i w:val="0"/>
            <w:sz w:val="24"/>
            <w:lang w:val="en-US" w:eastAsia="zh-CN"/>
          </w:rPr>
          <w:tab/>
        </w:r>
        <w:r>
          <w:rPr>
            <w:rFonts w:ascii="SimSun" w:hAnsi="SimSun"/>
            <w:i w:val="0"/>
            <w:sz w:val="24"/>
            <w:lang w:val="en-US" w:eastAsia="zh-CN"/>
          </w:rPr>
          <w:fldChar w:fldCharType="begin"/>
        </w:r>
        <w:r>
          <w:rPr>
            <w:rFonts w:ascii="SimSun" w:hAnsi="SimSun"/>
            <w:i w:val="0"/>
            <w:sz w:val="24"/>
            <w:lang w:val="en-US" w:eastAsia="zh-CN"/>
          </w:rPr>
          <w:instrText xml:space="preserve"> PAGEREF _Toc263248529 \h </w:instrText>
        </w:r>
        <w:r>
          <w:rPr>
            <w:rFonts w:ascii="SimSun" w:hAnsi="SimSun"/>
            <w:i w:val="0"/>
            <w:sz w:val="24"/>
            <w:lang w:val="en-US" w:eastAsia="zh-CN"/>
          </w:rPr>
          <w:fldChar w:fldCharType="separate"/>
        </w:r>
        <w:r>
          <w:rPr>
            <w:rFonts w:ascii="SimSun" w:hAnsi="SimSun"/>
            <w:i w:val="0"/>
            <w:sz w:val="24"/>
            <w:lang w:val="en-US" w:eastAsia="zh-CN"/>
          </w:rPr>
          <w:t>3</w:t>
        </w:r>
        <w:r>
          <w:rPr>
            <w:rFonts w:ascii="SimSun" w:hAnsi="SimSun"/>
            <w:i w:val="0"/>
            <w:sz w:val="24"/>
            <w:lang w:val="en-US" w:eastAsia="zh-CN"/>
          </w:rPr>
          <w:fldChar w:fldCharType="end"/>
        </w:r>
      </w:hyperlink>
    </w:p>
    <w:p w14:paraId="1A9125EB"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30" w:history="1">
        <w:r>
          <w:rPr>
            <w:rStyle w:val="a5"/>
            <w:rFonts w:ascii="SimSun" w:hAnsi="SimSun"/>
            <w:sz w:val="24"/>
            <w:lang w:val="en-US" w:eastAsia="zh-CN"/>
          </w:rPr>
          <w:t>3</w:t>
        </w:r>
        <w:r>
          <w:rPr>
            <w:rStyle w:val="a5"/>
            <w:rFonts w:ascii="SimSun" w:hAnsi="SimSun" w:hint="eastAsia"/>
            <w:sz w:val="24"/>
            <w:lang w:val="en-US" w:eastAsia="zh-CN"/>
          </w:rPr>
          <w:t>．</w:t>
        </w:r>
        <w:r>
          <w:rPr>
            <w:rStyle w:val="a5"/>
            <w:rFonts w:ascii="SimSun" w:hAnsi="SimSun"/>
            <w:sz w:val="24"/>
            <w:lang w:val="en-US" w:eastAsia="zh-CN"/>
          </w:rPr>
          <w:t>2 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_Toc263248530 \h </w:instrText>
        </w:r>
        <w:r>
          <w:rPr>
            <w:rFonts w:ascii="SimSun" w:hAnsi="SimSun"/>
            <w:sz w:val="24"/>
            <w:lang w:val="en-US" w:eastAsia="zh-CN"/>
          </w:rPr>
          <w:fldChar w:fldCharType="separate"/>
        </w:r>
        <w:r>
          <w:rPr>
            <w:rFonts w:ascii="SimSun" w:hAnsi="SimSun"/>
            <w:sz w:val="24"/>
            <w:lang w:val="en-US" w:eastAsia="zh-CN"/>
          </w:rPr>
          <w:t>3</w:t>
        </w:r>
        <w:r>
          <w:rPr>
            <w:rFonts w:ascii="SimSun" w:hAnsi="SimSun"/>
            <w:sz w:val="24"/>
            <w:lang w:val="en-US" w:eastAsia="zh-CN"/>
          </w:rPr>
          <w:fldChar w:fldCharType="end"/>
        </w:r>
      </w:hyperlink>
    </w:p>
    <w:p w14:paraId="4D686330" w14:textId="77777777" w:rsidR="00911ECC" w:rsidRDefault="00911ECC">
      <w:pPr>
        <w:pStyle w:val="10"/>
        <w:tabs>
          <w:tab w:val="right" w:leader="dot" w:pos="8296"/>
        </w:tabs>
        <w:spacing w:line="400" w:lineRule="exact"/>
        <w:rPr>
          <w:rFonts w:ascii="SimSun" w:hAnsi="SimSun"/>
          <w:b w:val="0"/>
          <w:bCs w:val="0"/>
          <w:caps w:val="0"/>
          <w:sz w:val="24"/>
          <w:lang w:val="en-US" w:eastAsia="zh-CN"/>
        </w:rPr>
      </w:pPr>
      <w:hyperlink w:anchor="_Toc263248531" w:history="1">
        <w:r>
          <w:rPr>
            <w:rStyle w:val="a5"/>
            <w:rFonts w:ascii="SimSun" w:hAnsi="SimSun" w:hint="eastAsia"/>
            <w:sz w:val="24"/>
            <w:lang w:val="en-US" w:eastAsia="zh-CN"/>
          </w:rPr>
          <w:t>第四章</w:t>
        </w:r>
        <w:r>
          <w:rPr>
            <w:rStyle w:val="a5"/>
            <w:rFonts w:ascii="SimSun" w:hAnsi="SimSun"/>
            <w:sz w:val="24"/>
            <w:lang w:val="en-US" w:eastAsia="zh-CN"/>
          </w:rPr>
          <w:t xml:space="preserve"> XXXX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_Toc263248531 \h </w:instrText>
        </w:r>
        <w:r>
          <w:rPr>
            <w:rFonts w:ascii="SimSun" w:hAnsi="SimSun"/>
            <w:sz w:val="24"/>
            <w:lang w:val="en-US" w:eastAsia="zh-CN"/>
          </w:rPr>
          <w:fldChar w:fldCharType="separate"/>
        </w:r>
        <w:r>
          <w:rPr>
            <w:rFonts w:ascii="SimSun" w:hAnsi="SimSun"/>
            <w:sz w:val="24"/>
            <w:lang w:val="en-US" w:eastAsia="zh-CN"/>
          </w:rPr>
          <w:t>4</w:t>
        </w:r>
        <w:r>
          <w:rPr>
            <w:rFonts w:ascii="SimSun" w:hAnsi="SimSun"/>
            <w:sz w:val="24"/>
            <w:lang w:val="en-US" w:eastAsia="zh-CN"/>
          </w:rPr>
          <w:fldChar w:fldCharType="end"/>
        </w:r>
      </w:hyperlink>
    </w:p>
    <w:p w14:paraId="38B218D5"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32" w:history="1">
        <w:r>
          <w:rPr>
            <w:rStyle w:val="a5"/>
            <w:rFonts w:ascii="SimSun" w:hAnsi="SimSun"/>
            <w:sz w:val="24"/>
            <w:lang w:val="en-US" w:eastAsia="zh-CN"/>
          </w:rPr>
          <w:t>4</w:t>
        </w:r>
        <w:r>
          <w:rPr>
            <w:rStyle w:val="a5"/>
            <w:rFonts w:ascii="SimSun" w:hAnsi="SimSun" w:hint="eastAsia"/>
            <w:sz w:val="24"/>
            <w:lang w:val="en-US" w:eastAsia="zh-CN"/>
          </w:rPr>
          <w:t>．</w:t>
        </w:r>
        <w:r>
          <w:rPr>
            <w:rStyle w:val="a5"/>
            <w:rFonts w:ascii="SimSun" w:hAnsi="SimSun"/>
            <w:sz w:val="24"/>
            <w:lang w:val="en-US" w:eastAsia="zh-CN"/>
          </w:rPr>
          <w:t>1 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_Toc263248532 \h </w:instrText>
        </w:r>
        <w:r>
          <w:rPr>
            <w:rFonts w:ascii="SimSun" w:hAnsi="SimSun"/>
            <w:sz w:val="24"/>
            <w:lang w:val="en-US" w:eastAsia="zh-CN"/>
          </w:rPr>
          <w:fldChar w:fldCharType="separate"/>
        </w:r>
        <w:r>
          <w:rPr>
            <w:rFonts w:ascii="SimSun" w:hAnsi="SimSun"/>
            <w:sz w:val="24"/>
            <w:lang w:val="en-US" w:eastAsia="zh-CN"/>
          </w:rPr>
          <w:t>4</w:t>
        </w:r>
        <w:r>
          <w:rPr>
            <w:rFonts w:ascii="SimSun" w:hAnsi="SimSun"/>
            <w:sz w:val="24"/>
            <w:lang w:val="en-US" w:eastAsia="zh-CN"/>
          </w:rPr>
          <w:fldChar w:fldCharType="end"/>
        </w:r>
      </w:hyperlink>
    </w:p>
    <w:p w14:paraId="236F688A"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33" w:history="1">
        <w:r>
          <w:rPr>
            <w:rStyle w:val="a5"/>
            <w:rFonts w:ascii="SimSun" w:hAnsi="SimSun"/>
            <w:sz w:val="24"/>
            <w:lang w:val="en-US" w:eastAsia="zh-CN"/>
          </w:rPr>
          <w:t>4</w:t>
        </w:r>
        <w:r>
          <w:rPr>
            <w:rStyle w:val="a5"/>
            <w:rFonts w:ascii="SimSun" w:hAnsi="SimSun" w:hint="eastAsia"/>
            <w:sz w:val="24"/>
            <w:lang w:val="en-US" w:eastAsia="zh-CN"/>
          </w:rPr>
          <w:t>．</w:t>
        </w:r>
        <w:r>
          <w:rPr>
            <w:rStyle w:val="a5"/>
            <w:rFonts w:ascii="SimSun" w:hAnsi="SimSun"/>
            <w:sz w:val="24"/>
            <w:lang w:val="en-US" w:eastAsia="zh-CN"/>
          </w:rPr>
          <w:t>2 XXX</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_Toc263248533 \h </w:instrText>
        </w:r>
        <w:r>
          <w:rPr>
            <w:rFonts w:ascii="SimSun" w:hAnsi="SimSun"/>
            <w:sz w:val="24"/>
            <w:lang w:val="en-US" w:eastAsia="zh-CN"/>
          </w:rPr>
          <w:fldChar w:fldCharType="separate"/>
        </w:r>
        <w:r>
          <w:rPr>
            <w:rFonts w:ascii="SimSun" w:hAnsi="SimSun"/>
            <w:sz w:val="24"/>
            <w:lang w:val="en-US" w:eastAsia="zh-CN"/>
          </w:rPr>
          <w:t>4</w:t>
        </w:r>
        <w:r>
          <w:rPr>
            <w:rFonts w:ascii="SimSun" w:hAnsi="SimSun"/>
            <w:sz w:val="24"/>
            <w:lang w:val="en-US" w:eastAsia="zh-CN"/>
          </w:rPr>
          <w:fldChar w:fldCharType="end"/>
        </w:r>
      </w:hyperlink>
    </w:p>
    <w:p w14:paraId="040A42B7" w14:textId="77777777" w:rsidR="00911ECC" w:rsidRDefault="00911ECC">
      <w:pPr>
        <w:pStyle w:val="10"/>
        <w:tabs>
          <w:tab w:val="right" w:leader="dot" w:pos="8296"/>
        </w:tabs>
        <w:spacing w:line="400" w:lineRule="exact"/>
        <w:rPr>
          <w:rFonts w:ascii="SimSun" w:hAnsi="SimSun"/>
          <w:b w:val="0"/>
          <w:bCs w:val="0"/>
          <w:caps w:val="0"/>
          <w:sz w:val="24"/>
          <w:lang w:val="en-US" w:eastAsia="zh-CN"/>
        </w:rPr>
      </w:pPr>
      <w:hyperlink w:anchor="_Toc263248534" w:history="1">
        <w:r>
          <w:rPr>
            <w:rStyle w:val="a5"/>
            <w:rFonts w:ascii="SimSun" w:hAnsi="SimSun" w:hint="eastAsia"/>
            <w:sz w:val="24"/>
            <w:lang w:val="en-US" w:eastAsia="zh-CN"/>
          </w:rPr>
          <w:t>第</w:t>
        </w:r>
        <w:r>
          <w:rPr>
            <w:rStyle w:val="a5"/>
            <w:rFonts w:ascii="SimSun" w:hAnsi="SimSun"/>
            <w:sz w:val="24"/>
            <w:lang w:val="en-US" w:eastAsia="zh-CN"/>
          </w:rPr>
          <w:t>N</w:t>
        </w:r>
        <w:r>
          <w:rPr>
            <w:rStyle w:val="a5"/>
            <w:rFonts w:ascii="SimSun" w:hAnsi="SimSun" w:hint="eastAsia"/>
            <w:sz w:val="24"/>
            <w:lang w:val="en-US" w:eastAsia="zh-CN"/>
          </w:rPr>
          <w:t>章</w:t>
        </w:r>
        <w:r>
          <w:rPr>
            <w:rStyle w:val="a5"/>
            <w:rFonts w:ascii="SimSun" w:hAnsi="SimSun"/>
            <w:sz w:val="24"/>
            <w:lang w:val="en-US" w:eastAsia="zh-CN"/>
          </w:rPr>
          <w:t xml:space="preserve"> </w:t>
        </w:r>
        <w:r>
          <w:rPr>
            <w:rStyle w:val="a5"/>
            <w:rFonts w:ascii="SimSun" w:hAnsi="SimSun" w:hint="eastAsia"/>
            <w:sz w:val="24"/>
            <w:lang w:val="en-US" w:eastAsia="zh-CN"/>
          </w:rPr>
          <w:t>结束语</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_Toc263248534 \h </w:instrText>
        </w:r>
        <w:r>
          <w:rPr>
            <w:rFonts w:ascii="SimSun" w:hAnsi="SimSun"/>
            <w:sz w:val="24"/>
            <w:lang w:val="en-US" w:eastAsia="zh-CN"/>
          </w:rPr>
          <w:fldChar w:fldCharType="separate"/>
        </w:r>
        <w:r>
          <w:rPr>
            <w:rFonts w:ascii="SimSun" w:hAnsi="SimSun"/>
            <w:sz w:val="24"/>
            <w:lang w:val="en-US" w:eastAsia="zh-CN"/>
          </w:rPr>
          <w:t>5</w:t>
        </w:r>
        <w:r>
          <w:rPr>
            <w:rFonts w:ascii="SimSun" w:hAnsi="SimSun"/>
            <w:sz w:val="24"/>
            <w:lang w:val="en-US" w:eastAsia="zh-CN"/>
          </w:rPr>
          <w:fldChar w:fldCharType="end"/>
        </w:r>
      </w:hyperlink>
    </w:p>
    <w:p w14:paraId="18AE0C06"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35" w:history="1">
        <w:r>
          <w:rPr>
            <w:rStyle w:val="a5"/>
            <w:rFonts w:ascii="SimSun" w:hAnsi="SimSun"/>
            <w:sz w:val="24"/>
            <w:lang w:val="en-US" w:eastAsia="zh-CN"/>
          </w:rPr>
          <w:t>N</w:t>
        </w:r>
        <w:r>
          <w:rPr>
            <w:rStyle w:val="a5"/>
            <w:rFonts w:ascii="SimSun" w:hAnsi="SimSun" w:hint="eastAsia"/>
            <w:sz w:val="24"/>
            <w:lang w:val="en-US" w:eastAsia="zh-CN"/>
          </w:rPr>
          <w:t>．</w:t>
        </w:r>
        <w:r>
          <w:rPr>
            <w:rStyle w:val="a5"/>
            <w:rFonts w:ascii="SimSun" w:hAnsi="SimSun"/>
            <w:sz w:val="24"/>
            <w:lang w:val="en-US" w:eastAsia="zh-CN"/>
          </w:rPr>
          <w:t xml:space="preserve">1 </w:t>
        </w:r>
        <w:r>
          <w:rPr>
            <w:rStyle w:val="a5"/>
            <w:rFonts w:ascii="SimSun" w:hAnsi="SimSun" w:hint="eastAsia"/>
            <w:sz w:val="24"/>
            <w:lang w:val="en-US" w:eastAsia="zh-CN"/>
          </w:rPr>
          <w:t>论文工作总结</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_Toc263248535 \h </w:instrText>
        </w:r>
        <w:r>
          <w:rPr>
            <w:rFonts w:ascii="SimSun" w:hAnsi="SimSun"/>
            <w:sz w:val="24"/>
            <w:lang w:val="en-US" w:eastAsia="zh-CN"/>
          </w:rPr>
          <w:fldChar w:fldCharType="separate"/>
        </w:r>
        <w:r>
          <w:rPr>
            <w:rFonts w:ascii="SimSun" w:hAnsi="SimSun"/>
            <w:sz w:val="24"/>
            <w:lang w:val="en-US" w:eastAsia="zh-CN"/>
          </w:rPr>
          <w:t>5</w:t>
        </w:r>
        <w:r>
          <w:rPr>
            <w:rFonts w:ascii="SimSun" w:hAnsi="SimSun"/>
            <w:sz w:val="24"/>
            <w:lang w:val="en-US" w:eastAsia="zh-CN"/>
          </w:rPr>
          <w:fldChar w:fldCharType="end"/>
        </w:r>
      </w:hyperlink>
    </w:p>
    <w:p w14:paraId="680FF5BA" w14:textId="77777777" w:rsidR="00911ECC" w:rsidRDefault="00911ECC">
      <w:pPr>
        <w:pStyle w:val="21"/>
        <w:tabs>
          <w:tab w:val="right" w:leader="dot" w:pos="8296"/>
        </w:tabs>
        <w:spacing w:line="400" w:lineRule="exact"/>
        <w:rPr>
          <w:rFonts w:ascii="SimSun" w:hAnsi="SimSun"/>
          <w:smallCaps w:val="0"/>
          <w:sz w:val="24"/>
          <w:lang w:val="en-US" w:eastAsia="zh-CN"/>
        </w:rPr>
      </w:pPr>
      <w:hyperlink w:anchor="_Toc263248536" w:history="1">
        <w:r>
          <w:rPr>
            <w:rStyle w:val="a5"/>
            <w:rFonts w:ascii="SimSun" w:hAnsi="SimSun"/>
            <w:sz w:val="24"/>
            <w:lang w:val="en-US" w:eastAsia="zh-CN"/>
          </w:rPr>
          <w:t>N</w:t>
        </w:r>
        <w:r>
          <w:rPr>
            <w:rStyle w:val="a5"/>
            <w:rFonts w:ascii="SimSun" w:hAnsi="SimSun" w:hint="eastAsia"/>
            <w:sz w:val="24"/>
            <w:lang w:val="en-US" w:eastAsia="zh-CN"/>
          </w:rPr>
          <w:t>．</w:t>
        </w:r>
        <w:r>
          <w:rPr>
            <w:rStyle w:val="a5"/>
            <w:rFonts w:ascii="SimSun" w:hAnsi="SimSun"/>
            <w:sz w:val="24"/>
            <w:lang w:val="en-US" w:eastAsia="zh-CN"/>
          </w:rPr>
          <w:t xml:space="preserve">2 </w:t>
        </w:r>
        <w:r>
          <w:rPr>
            <w:rStyle w:val="a5"/>
            <w:rFonts w:ascii="SimSun" w:hAnsi="SimSun" w:hint="eastAsia"/>
            <w:sz w:val="24"/>
            <w:lang w:val="en-US" w:eastAsia="zh-CN"/>
          </w:rPr>
          <w:t>问题和展望</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_Toc263248536 \h </w:instrText>
        </w:r>
        <w:r>
          <w:rPr>
            <w:rFonts w:ascii="SimSun" w:hAnsi="SimSun"/>
            <w:sz w:val="24"/>
            <w:lang w:val="en-US" w:eastAsia="zh-CN"/>
          </w:rPr>
          <w:fldChar w:fldCharType="separate"/>
        </w:r>
        <w:r>
          <w:rPr>
            <w:rFonts w:ascii="SimSun" w:hAnsi="SimSun"/>
            <w:sz w:val="24"/>
            <w:lang w:val="en-US" w:eastAsia="zh-CN"/>
          </w:rPr>
          <w:t>5</w:t>
        </w:r>
        <w:r>
          <w:rPr>
            <w:rFonts w:ascii="SimSun" w:hAnsi="SimSun"/>
            <w:sz w:val="24"/>
            <w:lang w:val="en-US" w:eastAsia="zh-CN"/>
          </w:rPr>
          <w:fldChar w:fldCharType="end"/>
        </w:r>
      </w:hyperlink>
    </w:p>
    <w:p w14:paraId="4752DF93" w14:textId="77777777" w:rsidR="00911ECC" w:rsidRDefault="00911ECC">
      <w:pPr>
        <w:pStyle w:val="10"/>
        <w:tabs>
          <w:tab w:val="right" w:leader="dot" w:pos="8296"/>
        </w:tabs>
        <w:spacing w:line="400" w:lineRule="exact"/>
        <w:rPr>
          <w:rFonts w:ascii="SimSun" w:hAnsi="SimSun"/>
          <w:b w:val="0"/>
          <w:bCs w:val="0"/>
          <w:caps w:val="0"/>
          <w:sz w:val="24"/>
          <w:lang w:val="en-US" w:eastAsia="zh-CN"/>
        </w:rPr>
      </w:pPr>
      <w:hyperlink w:anchor="_Toc263248537" w:history="1">
        <w:r>
          <w:rPr>
            <w:rStyle w:val="a5"/>
            <w:rFonts w:ascii="SimSun" w:hAnsi="SimSun" w:hint="eastAsia"/>
            <w:sz w:val="24"/>
            <w:lang w:val="en-US" w:eastAsia="zh-CN"/>
          </w:rPr>
          <w:t>附录</w:t>
        </w:r>
        <w:r>
          <w:rPr>
            <w:rStyle w:val="a5"/>
            <w:rFonts w:ascii="SimSun" w:hAnsi="SimSun"/>
            <w:sz w:val="24"/>
            <w:lang w:val="en-US" w:eastAsia="zh-CN"/>
          </w:rPr>
          <w:t>1</w:t>
        </w:r>
        <w:r>
          <w:rPr>
            <w:rStyle w:val="a5"/>
            <w:rFonts w:ascii="SimSun" w:hAnsi="SimSun" w:hint="eastAsia"/>
            <w:sz w:val="24"/>
            <w:lang w:val="en-US" w:eastAsia="zh-CN"/>
          </w:rPr>
          <w:t>：</w:t>
        </w:r>
        <w:r>
          <w:rPr>
            <w:rFonts w:ascii="SimSun" w:hAnsi="SimSun"/>
            <w:sz w:val="24"/>
            <w:lang w:val="en-US" w:eastAsia="zh-CN"/>
          </w:rPr>
          <w:tab/>
        </w:r>
        <w:r>
          <w:rPr>
            <w:rFonts w:ascii="SimSun" w:hAnsi="SimSun"/>
            <w:sz w:val="24"/>
            <w:lang w:val="en-US" w:eastAsia="zh-CN"/>
          </w:rPr>
          <w:fldChar w:fldCharType="begin"/>
        </w:r>
        <w:r>
          <w:rPr>
            <w:rFonts w:ascii="SimSun" w:hAnsi="SimSun"/>
            <w:sz w:val="24"/>
            <w:lang w:val="en-US" w:eastAsia="zh-CN"/>
          </w:rPr>
          <w:instrText xml:space="preserve"> PAGEREF _Toc263248537 \h </w:instrText>
        </w:r>
        <w:r>
          <w:rPr>
            <w:rFonts w:ascii="SimSun" w:hAnsi="SimSun"/>
            <w:sz w:val="24"/>
            <w:lang w:val="en-US" w:eastAsia="zh-CN"/>
          </w:rPr>
          <w:fldChar w:fldCharType="separate"/>
        </w:r>
        <w:r>
          <w:rPr>
            <w:rFonts w:ascii="SimSun" w:hAnsi="SimSun"/>
            <w:sz w:val="24"/>
            <w:lang w:val="en-US" w:eastAsia="zh-CN"/>
          </w:rPr>
          <w:t>7</w:t>
        </w:r>
        <w:r>
          <w:rPr>
            <w:rFonts w:ascii="SimSun" w:hAnsi="SimSun"/>
            <w:sz w:val="24"/>
            <w:lang w:val="en-US" w:eastAsia="zh-CN"/>
          </w:rPr>
          <w:fldChar w:fldCharType="end"/>
        </w:r>
      </w:hyperlink>
    </w:p>
    <w:p w14:paraId="5157DFAC" w14:textId="77777777" w:rsidR="00911ECC" w:rsidRDefault="00911ECC">
      <w:pPr>
        <w:spacing w:line="400" w:lineRule="exact"/>
        <w:rPr>
          <w:rFonts w:ascii="SimSun" w:hAnsi="SimSun" w:hint="eastAsia"/>
        </w:rPr>
      </w:pPr>
      <w:r>
        <w:rPr>
          <w:rFonts w:ascii="SimSun" w:hAnsi="SimSun"/>
          <w:bCs/>
          <w:caps/>
          <w:sz w:val="24"/>
        </w:rPr>
        <w:fldChar w:fldCharType="end"/>
      </w:r>
    </w:p>
    <w:p w14:paraId="332C9816" w14:textId="77777777" w:rsidR="00911ECC" w:rsidRDefault="00911ECC">
      <w:pPr>
        <w:sectPr w:rsidR="00911ECC">
          <w:footerReference w:type="default" r:id="rId12"/>
          <w:pgSz w:w="11906" w:h="16838"/>
          <w:pgMar w:top="1440" w:right="1800" w:bottom="1440" w:left="1800" w:header="851" w:footer="992" w:gutter="0"/>
          <w:pgNumType w:fmt="lowerRoman" w:start="1"/>
          <w:cols w:space="720"/>
          <w:docGrid w:type="lines" w:linePitch="312"/>
        </w:sectPr>
      </w:pPr>
    </w:p>
    <w:p w14:paraId="50D34C39" w14:textId="77777777" w:rsidR="00911ECC" w:rsidRDefault="00993F28">
      <w:pPr>
        <w:pStyle w:val="1"/>
        <w:jc w:val="center"/>
        <w:rPr>
          <w:rFonts w:eastAsia="SimHei" w:hint="eastAsia"/>
          <w:sz w:val="32"/>
        </w:rPr>
      </w:pPr>
      <w:bookmarkStart w:id="1" w:name="_Toc263248515"/>
      <w:r>
        <w:rPr>
          <w:rFonts w:ascii="SimHei" w:hint="eastAsia"/>
          <w:noProof/>
          <w:sz w:val="28"/>
          <w:szCs w:val="28"/>
          <w:lang w:val="en-US" w:eastAsia="zh-CN"/>
        </w:rPr>
        <w:lastRenderedPageBreak/>
        <mc:AlternateContent>
          <mc:Choice Requires="wps">
            <w:drawing>
              <wp:anchor distT="0" distB="0" distL="114300" distR="114300" simplePos="0" relativeHeight="251643392" behindDoc="0" locked="0" layoutInCell="1" allowOverlap="1" wp14:anchorId="7CFE9728" wp14:editId="4DF9E439">
                <wp:simplePos x="0" y="0"/>
                <wp:positionH relativeFrom="column">
                  <wp:posOffset>2743200</wp:posOffset>
                </wp:positionH>
                <wp:positionV relativeFrom="paragraph">
                  <wp:posOffset>594360</wp:posOffset>
                </wp:positionV>
                <wp:extent cx="1828800" cy="792480"/>
                <wp:effectExtent l="676275" t="13335" r="9525" b="22860"/>
                <wp:wrapNone/>
                <wp:docPr id="3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92480"/>
                        </a:xfrm>
                        <a:prstGeom prst="wedgeRoundRectCallout">
                          <a:avLst>
                            <a:gd name="adj1" fmla="val -84759"/>
                            <a:gd name="adj2" fmla="val 49759"/>
                            <a:gd name="adj3" fmla="val 16667"/>
                          </a:avLst>
                        </a:prstGeom>
                        <a:solidFill>
                          <a:srgbClr val="FFFFFF"/>
                        </a:solidFill>
                        <a:ln w="9525">
                          <a:solidFill>
                            <a:srgbClr val="000000"/>
                          </a:solidFill>
                          <a:miter lim="800000"/>
                          <a:headEnd/>
                          <a:tailEnd/>
                        </a:ln>
                      </wps:spPr>
                      <wps:txbx>
                        <w:txbxContent>
                          <w:p w14:paraId="1B600074" w14:textId="77777777" w:rsidR="00911ECC" w:rsidRDefault="00911ECC">
                            <w:pPr>
                              <w:rPr>
                                <w:rFonts w:hint="eastAsia"/>
                              </w:rPr>
                            </w:pPr>
                            <w:r>
                              <w:rPr>
                                <w:rFonts w:hint="eastAsia"/>
                              </w:rPr>
                              <w:t>分析与本课题有关的国内外技术发展现状，论述开展本课题工作的必要性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E9728" id="AutoShape 8" o:spid="_x0000_s1032" type="#_x0000_t62" style="position:absolute;left:0;text-align:left;margin-left:3in;margin-top:46.8pt;width:2in;height:62.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" adj="-7508,21548">
                <v:textbox>
                  <w:txbxContent>
                    <w:p w14:paraId="1B600074" w14:textId="77777777" w:rsidR="00911ECC" w:rsidRDefault="00911ECC">
                      <w:pPr>
                        <w:rPr>
                          <w:rFonts w:hint="eastAsia"/>
                        </w:rPr>
                      </w:pPr>
                      <w:r>
                        <w:rPr>
                          <w:rFonts w:hint="eastAsia"/>
                        </w:rPr>
                        <w:t>分析与本课题有关的国内外技术发展现状，论述开展本课题工作的必要性</w:t>
                      </w:r>
                    </w:p>
                  </w:txbxContent>
                </v:textbox>
              </v:shape>
            </w:pict>
          </mc:Fallback>
        </mc:AlternateContent>
      </w:r>
      <w:r w:rsidR="00911ECC">
        <w:rPr>
          <w:rFonts w:eastAsia="SimHei" w:hint="eastAsia"/>
          <w:sz w:val="32"/>
        </w:rPr>
        <w:t>第一章</w:t>
      </w:r>
      <w:r w:rsidR="00911ECC">
        <w:rPr>
          <w:rFonts w:eastAsia="SimHei" w:hint="eastAsia"/>
          <w:sz w:val="32"/>
        </w:rPr>
        <w:t xml:space="preserve"> </w:t>
      </w:r>
      <w:r w:rsidR="00911ECC">
        <w:rPr>
          <w:rFonts w:eastAsia="SimHei" w:hint="eastAsia"/>
          <w:sz w:val="32"/>
        </w:rPr>
        <w:t>引言</w:t>
      </w:r>
      <w:bookmarkEnd w:id="1"/>
      <w:r w:rsidR="00911ECC">
        <w:commentReference w:id="2"/>
      </w:r>
    </w:p>
    <w:p w14:paraId="55200471" w14:textId="77777777" w:rsidR="00911ECC" w:rsidRDefault="00911ECC">
      <w:pPr>
        <w:pStyle w:val="2"/>
        <w:rPr>
          <w:rFonts w:ascii="SimHei" w:hint="eastAsia"/>
          <w:sz w:val="28"/>
          <w:szCs w:val="28"/>
        </w:rPr>
      </w:pPr>
      <w:bookmarkStart w:id="3" w:name="_Toc263248516"/>
      <w:r>
        <w:rPr>
          <w:rFonts w:ascii="SimHei" w:hint="eastAsia"/>
          <w:sz w:val="28"/>
          <w:szCs w:val="28"/>
        </w:rPr>
        <w:t>1．1 课题背景</w:t>
      </w:r>
      <w:bookmarkEnd w:id="3"/>
    </w:p>
    <w:p w14:paraId="485745CE" w14:textId="77777777" w:rsidR="00911ECC" w:rsidRDefault="00911ECC">
      <w:pPr>
        <w:pStyle w:val="af1"/>
        <w:adjustRightInd/>
        <w:snapToGrid/>
        <w:spacing w:before="0" w:after="0" w:line="400" w:lineRule="exact"/>
        <w:jc w:val="both"/>
        <w:rPr>
          <w:rFonts w:hint="eastAsia"/>
          <w:sz w:val="24"/>
        </w:rPr>
      </w:pPr>
      <w:r>
        <w:rPr>
          <w:rFonts w:hint="eastAsia"/>
          <w:sz w:val="24"/>
        </w:rPr>
        <w:t xml:space="preserve">    </w:t>
      </w:r>
      <w:r>
        <w:rPr>
          <w:rFonts w:hint="eastAsia"/>
          <w:sz w:val="24"/>
        </w:rPr>
        <w:t>（论文正文内容，采用小四宋体</w:t>
      </w:r>
      <w:r>
        <w:rPr>
          <w:rFonts w:hint="eastAsia"/>
          <w:b/>
          <w:sz w:val="24"/>
        </w:rPr>
        <w:t>，行间距采用固定值</w:t>
      </w:r>
      <w:r>
        <w:rPr>
          <w:rFonts w:hint="eastAsia"/>
          <w:b/>
          <w:sz w:val="24"/>
        </w:rPr>
        <w:t>20</w:t>
      </w:r>
      <w:r>
        <w:rPr>
          <w:rFonts w:hint="eastAsia"/>
          <w:b/>
          <w:sz w:val="24"/>
        </w:rPr>
        <w:t>磅</w:t>
      </w:r>
      <w:r>
        <w:rPr>
          <w:rFonts w:hint="eastAsia"/>
          <w:sz w:val="24"/>
        </w:rPr>
        <w:t>）</w:t>
      </w:r>
    </w:p>
    <w:p w14:paraId="571DD91C" w14:textId="77777777" w:rsidR="00911ECC" w:rsidRDefault="00993F28">
      <w:pPr>
        <w:pStyle w:val="af1"/>
        <w:adjustRightInd/>
        <w:snapToGrid/>
        <w:spacing w:before="0" w:after="0" w:line="240" w:lineRule="auto"/>
        <w:rPr>
          <w:rFonts w:hint="eastAsia"/>
        </w:rPr>
      </w:pPr>
      <w:r>
        <w:rPr>
          <w:noProof/>
          <w:sz w:val="20"/>
        </w:rPr>
        <mc:AlternateContent>
          <mc:Choice Requires="wps">
            <w:drawing>
              <wp:anchor distT="0" distB="0" distL="114300" distR="114300" simplePos="0" relativeHeight="251644416" behindDoc="0" locked="0" layoutInCell="1" allowOverlap="1" wp14:anchorId="06B540F1" wp14:editId="7289160B">
                <wp:simplePos x="0" y="0"/>
                <wp:positionH relativeFrom="column">
                  <wp:posOffset>2057400</wp:posOffset>
                </wp:positionH>
                <wp:positionV relativeFrom="paragraph">
                  <wp:posOffset>65405</wp:posOffset>
                </wp:positionV>
                <wp:extent cx="1828800" cy="792480"/>
                <wp:effectExtent l="590550" t="11430" r="9525" b="5715"/>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92480"/>
                        </a:xfrm>
                        <a:prstGeom prst="wedgeRoundRectCallout">
                          <a:avLst>
                            <a:gd name="adj1" fmla="val -80069"/>
                            <a:gd name="adj2" fmla="val 22838"/>
                            <a:gd name="adj3" fmla="val 16667"/>
                          </a:avLst>
                        </a:prstGeom>
                        <a:solidFill>
                          <a:srgbClr val="FFFFFF"/>
                        </a:solidFill>
                        <a:ln w="9525">
                          <a:solidFill>
                            <a:srgbClr val="000000"/>
                          </a:solidFill>
                          <a:miter lim="800000"/>
                          <a:headEnd/>
                          <a:tailEnd/>
                        </a:ln>
                      </wps:spPr>
                      <wps:txbx>
                        <w:txbxContent>
                          <w:p w14:paraId="49BE4983" w14:textId="77777777" w:rsidR="00911ECC" w:rsidRDefault="00911ECC">
                            <w:pPr>
                              <w:rPr>
                                <w:rFonts w:hint="eastAsia"/>
                              </w:rPr>
                            </w:pPr>
                            <w:r>
                              <w:rPr>
                                <w:rFonts w:hint="eastAsia"/>
                              </w:rPr>
                              <w:t>论述本课题的主要工作和作者本人将要承担的任务以及预计达到的目标。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540F1" id="AutoShape 9" o:spid="_x0000_s1033" type="#_x0000_t62" style="position:absolute;left:0;text-align:left;margin-left:162pt;margin-top:5.15pt;width:2in;height:62.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" adj="-6495,15733">
                <v:textbox>
                  <w:txbxContent>
                    <w:p w14:paraId="49BE4983" w14:textId="77777777" w:rsidR="00911ECC" w:rsidRDefault="00911ECC">
                      <w:pPr>
                        <w:rPr>
                          <w:rFonts w:hint="eastAsia"/>
                        </w:rPr>
                      </w:pPr>
                      <w:r>
                        <w:rPr>
                          <w:rFonts w:hint="eastAsia"/>
                        </w:rPr>
                        <w:t>论述本课题的主要工作和作者本人将要承担的任务以及预计达到的目标。</w:t>
                      </w:r>
                    </w:p>
                  </w:txbxContent>
                </v:textbox>
              </v:shape>
            </w:pict>
          </mc:Fallback>
        </mc:AlternateContent>
      </w:r>
    </w:p>
    <w:p w14:paraId="2F1EE8E1" w14:textId="77777777" w:rsidR="00911ECC" w:rsidRDefault="00911ECC">
      <w:pPr>
        <w:pStyle w:val="2"/>
        <w:rPr>
          <w:rFonts w:ascii="SimHei" w:hint="eastAsia"/>
          <w:sz w:val="28"/>
        </w:rPr>
      </w:pPr>
      <w:bookmarkStart w:id="4" w:name="_Toc263248517"/>
      <w:r>
        <w:rPr>
          <w:rFonts w:ascii="SimHei" w:hint="eastAsia"/>
          <w:sz w:val="28"/>
        </w:rPr>
        <w:t>1．2 课题任务</w:t>
      </w:r>
      <w:bookmarkEnd w:id="4"/>
    </w:p>
    <w:p w14:paraId="4FD8D42F" w14:textId="77777777" w:rsidR="00911ECC" w:rsidRDefault="00911ECC">
      <w:pPr>
        <w:pStyle w:val="3"/>
        <w:numPr>
          <w:ilvl w:val="2"/>
          <w:numId w:val="0"/>
        </w:numPr>
        <w:tabs>
          <w:tab w:val="left" w:pos="709"/>
        </w:tabs>
        <w:rPr>
          <w:rFonts w:ascii="SimHei" w:hint="eastAsia"/>
          <w:sz w:val="24"/>
        </w:rPr>
      </w:pPr>
      <w:bookmarkStart w:id="5" w:name="_Toc263248518"/>
      <w:r>
        <w:rPr>
          <w:rFonts w:ascii="SimHei" w:hint="eastAsia"/>
          <w:sz w:val="24"/>
        </w:rPr>
        <w:t>1.2.1 课题内容</w:t>
      </w:r>
      <w:bookmarkEnd w:id="5"/>
    </w:p>
    <w:p w14:paraId="4C50DDC0" w14:textId="77777777" w:rsidR="00911ECC" w:rsidRDefault="00911ECC">
      <w:pPr>
        <w:pStyle w:val="af1"/>
        <w:adjustRightInd/>
        <w:snapToGrid/>
        <w:spacing w:before="0" w:after="0" w:line="400" w:lineRule="exact"/>
        <w:ind w:firstLine="480"/>
        <w:jc w:val="both"/>
        <w:rPr>
          <w:rFonts w:hint="eastAsia"/>
          <w:sz w:val="24"/>
        </w:rPr>
      </w:pPr>
      <w:r>
        <w:rPr>
          <w:rFonts w:hint="eastAsia"/>
          <w:sz w:val="24"/>
        </w:rPr>
        <w:t>（介绍本课题的主要内容、课题目标等）</w:t>
      </w:r>
    </w:p>
    <w:p w14:paraId="5557DDF3" w14:textId="77777777" w:rsidR="00911ECC" w:rsidRDefault="00911ECC">
      <w:pPr>
        <w:pStyle w:val="af1"/>
        <w:adjustRightInd/>
        <w:snapToGrid/>
        <w:spacing w:before="0" w:after="0" w:line="400" w:lineRule="exact"/>
        <w:ind w:firstLine="480"/>
        <w:jc w:val="both"/>
        <w:rPr>
          <w:rFonts w:hint="eastAsia"/>
          <w:sz w:val="24"/>
        </w:rPr>
      </w:pPr>
    </w:p>
    <w:p w14:paraId="26EA8CE5" w14:textId="77777777" w:rsidR="00911ECC" w:rsidRDefault="00911ECC">
      <w:pPr>
        <w:pStyle w:val="3"/>
        <w:numPr>
          <w:ilvl w:val="2"/>
          <w:numId w:val="0"/>
        </w:numPr>
        <w:tabs>
          <w:tab w:val="left" w:pos="709"/>
        </w:tabs>
        <w:rPr>
          <w:rFonts w:ascii="SimHei" w:hint="eastAsia"/>
          <w:sz w:val="24"/>
        </w:rPr>
      </w:pPr>
      <w:bookmarkStart w:id="6" w:name="_Toc263248519"/>
      <w:r>
        <w:rPr>
          <w:rFonts w:ascii="SimHei" w:hint="eastAsia"/>
          <w:sz w:val="24"/>
        </w:rPr>
        <w:t>1.2.2 本人承担任务</w:t>
      </w:r>
      <w:bookmarkEnd w:id="6"/>
    </w:p>
    <w:p w14:paraId="0F2BE9F6" w14:textId="77777777" w:rsidR="00911ECC" w:rsidRDefault="00911ECC">
      <w:pPr>
        <w:pStyle w:val="af1"/>
        <w:adjustRightInd/>
        <w:snapToGrid/>
        <w:spacing w:before="0" w:after="0" w:line="400" w:lineRule="exact"/>
        <w:ind w:firstLine="480"/>
        <w:jc w:val="both"/>
        <w:rPr>
          <w:rFonts w:hint="eastAsia"/>
          <w:sz w:val="24"/>
        </w:rPr>
      </w:pPr>
      <w:r>
        <w:rPr>
          <w:rFonts w:hint="eastAsia"/>
          <w:sz w:val="24"/>
        </w:rPr>
        <w:t>（介绍本人在本课题中将要承担的主要工作）</w:t>
      </w:r>
    </w:p>
    <w:p w14:paraId="22BB41C2" w14:textId="77777777" w:rsidR="00911ECC" w:rsidRDefault="00911ECC">
      <w:pPr>
        <w:pStyle w:val="af1"/>
        <w:adjustRightInd/>
        <w:snapToGrid/>
        <w:spacing w:before="0" w:after="0" w:line="240" w:lineRule="auto"/>
        <w:jc w:val="both"/>
        <w:rPr>
          <w:rFonts w:hint="eastAsia"/>
        </w:rPr>
      </w:pPr>
    </w:p>
    <w:p w14:paraId="04D67C95" w14:textId="77777777" w:rsidR="00911ECC" w:rsidRDefault="00911ECC">
      <w:pPr>
        <w:pStyle w:val="2"/>
        <w:rPr>
          <w:rFonts w:ascii="SimHei" w:hint="eastAsia"/>
          <w:sz w:val="28"/>
        </w:rPr>
      </w:pPr>
      <w:bookmarkStart w:id="7" w:name="_Toc263248520"/>
      <w:r>
        <w:rPr>
          <w:rFonts w:ascii="SimHei" w:hint="eastAsia"/>
          <w:sz w:val="28"/>
        </w:rPr>
        <w:t>1．3 论文结构</w:t>
      </w:r>
      <w:bookmarkEnd w:id="7"/>
    </w:p>
    <w:p w14:paraId="33761016" w14:textId="77777777" w:rsidR="00911ECC" w:rsidRDefault="00911ECC">
      <w:pPr>
        <w:pStyle w:val="af1"/>
        <w:adjustRightInd/>
        <w:snapToGrid/>
        <w:spacing w:before="0" w:after="0" w:line="400" w:lineRule="exact"/>
        <w:ind w:firstLine="482"/>
        <w:jc w:val="both"/>
        <w:rPr>
          <w:rFonts w:ascii="SimSun" w:hAnsi="SimSun" w:hint="eastAsia"/>
          <w:sz w:val="24"/>
        </w:rPr>
      </w:pPr>
      <w:r>
        <w:rPr>
          <w:rFonts w:ascii="SimSun" w:hAnsi="SimSun" w:hint="eastAsia"/>
          <w:sz w:val="24"/>
        </w:rPr>
        <w:t>本文共分N章，内容安排如下：</w:t>
      </w:r>
    </w:p>
    <w:p w14:paraId="5353D90F" w14:textId="77777777" w:rsidR="00911ECC" w:rsidRDefault="00911ECC">
      <w:pPr>
        <w:pStyle w:val="af1"/>
        <w:adjustRightInd/>
        <w:snapToGrid/>
        <w:spacing w:before="0" w:after="0" w:line="400" w:lineRule="exact"/>
        <w:ind w:firstLine="482"/>
        <w:jc w:val="both"/>
        <w:rPr>
          <w:rFonts w:hint="eastAsia"/>
        </w:rPr>
      </w:pPr>
      <w:r>
        <w:rPr>
          <w:rFonts w:ascii="SimSun" w:hAnsi="SimSun" w:hint="eastAsia"/>
          <w:sz w:val="24"/>
        </w:rPr>
        <w:t>第一章 引言，介绍本课题的意义、任务、预期目标等。</w:t>
      </w:r>
    </w:p>
    <w:p w14:paraId="52BAEFB6" w14:textId="77777777" w:rsidR="00911ECC" w:rsidRDefault="00911ECC">
      <w:pPr>
        <w:pStyle w:val="af1"/>
        <w:adjustRightInd/>
        <w:snapToGrid/>
        <w:spacing w:before="0" w:after="0" w:line="400" w:lineRule="exact"/>
        <w:ind w:firstLine="482"/>
        <w:jc w:val="both"/>
        <w:rPr>
          <w:rFonts w:ascii="SimSun" w:hAnsi="SimSun" w:hint="eastAsia"/>
          <w:sz w:val="24"/>
        </w:rPr>
      </w:pPr>
      <w:r>
        <w:rPr>
          <w:rFonts w:hint="eastAsia"/>
          <w:sz w:val="24"/>
        </w:rPr>
        <w:t>第二章</w:t>
      </w:r>
      <w:r>
        <w:rPr>
          <w:rFonts w:hint="eastAsia"/>
          <w:sz w:val="24"/>
        </w:rPr>
        <w:t xml:space="preserve"> XXXX</w:t>
      </w:r>
      <w:r>
        <w:rPr>
          <w:rFonts w:hint="eastAsia"/>
          <w:sz w:val="24"/>
        </w:rPr>
        <w:t>，</w:t>
      </w:r>
      <w:r>
        <w:rPr>
          <w:rFonts w:hint="eastAsia"/>
          <w:sz w:val="24"/>
        </w:rPr>
        <w:t>XXXX</w:t>
      </w:r>
    </w:p>
    <w:p w14:paraId="688AFC18" w14:textId="77777777" w:rsidR="00911ECC" w:rsidRDefault="00911ECC">
      <w:pPr>
        <w:pStyle w:val="af1"/>
        <w:adjustRightInd/>
        <w:snapToGrid/>
        <w:spacing w:before="0" w:after="0" w:line="400" w:lineRule="exact"/>
        <w:ind w:firstLine="482"/>
        <w:jc w:val="both"/>
        <w:rPr>
          <w:rFonts w:ascii="SimSun" w:hAnsi="SimSun" w:hint="eastAsia"/>
          <w:sz w:val="24"/>
        </w:rPr>
      </w:pPr>
      <w:r>
        <w:rPr>
          <w:rFonts w:ascii="SimSun" w:hAnsi="SimSun" w:hint="eastAsia"/>
          <w:sz w:val="24"/>
        </w:rPr>
        <w:t>第三章 XXXX，XXXX</w:t>
      </w:r>
    </w:p>
    <w:p w14:paraId="36F622E6" w14:textId="77777777" w:rsidR="00911ECC" w:rsidRDefault="00911ECC">
      <w:pPr>
        <w:pStyle w:val="af1"/>
        <w:adjustRightInd/>
        <w:snapToGrid/>
        <w:spacing w:before="0" w:after="0" w:line="240" w:lineRule="auto"/>
        <w:ind w:left="480"/>
        <w:jc w:val="both"/>
        <w:rPr>
          <w:rFonts w:ascii="SimSun" w:hAnsi="SimSun" w:hint="eastAsia"/>
          <w:sz w:val="24"/>
        </w:rPr>
      </w:pPr>
    </w:p>
    <w:p w14:paraId="1BA5A6E7" w14:textId="77777777" w:rsidR="00911ECC" w:rsidRDefault="00911ECC">
      <w:pPr>
        <w:pStyle w:val="af1"/>
        <w:adjustRightInd/>
        <w:snapToGrid/>
        <w:spacing w:before="0" w:after="0" w:line="400" w:lineRule="exact"/>
        <w:ind w:left="482"/>
        <w:jc w:val="both"/>
        <w:rPr>
          <w:rFonts w:ascii="SimSun" w:hAnsi="SimSun" w:hint="eastAsia"/>
          <w:sz w:val="24"/>
        </w:rPr>
      </w:pPr>
      <w:r>
        <w:rPr>
          <w:rFonts w:ascii="SimSun" w:hAnsi="SimSun" w:hint="eastAsia"/>
          <w:sz w:val="24"/>
        </w:rPr>
        <w:t>第N章 结束语，对本文工作进行全面总结，给出本文所取得的成果，指出存在的不足和改进方向。</w:t>
      </w:r>
    </w:p>
    <w:p w14:paraId="3D009B20" w14:textId="77777777" w:rsidR="00911ECC" w:rsidRDefault="00911ECC">
      <w:pPr>
        <w:pStyle w:val="af1"/>
        <w:adjustRightInd/>
        <w:snapToGrid/>
        <w:spacing w:before="0" w:after="0" w:line="400" w:lineRule="exact"/>
        <w:ind w:left="482"/>
        <w:jc w:val="both"/>
        <w:rPr>
          <w:rFonts w:ascii="SimSun" w:hAnsi="SimSun" w:hint="eastAsia"/>
          <w:sz w:val="24"/>
        </w:rPr>
      </w:pPr>
    </w:p>
    <w:p w14:paraId="5B4BDEBC" w14:textId="77777777" w:rsidR="00911ECC" w:rsidRDefault="00911ECC">
      <w:pPr>
        <w:pStyle w:val="1"/>
        <w:jc w:val="center"/>
        <w:rPr>
          <w:rFonts w:ascii="SimHei" w:eastAsia="SimHei" w:hint="eastAsia"/>
          <w:sz w:val="32"/>
        </w:rPr>
      </w:pPr>
      <w:r>
        <w:rPr>
          <w:rFonts w:ascii="SimSun" w:hAnsi="SimSun"/>
          <w:sz w:val="24"/>
        </w:rPr>
        <w:br w:type="page"/>
      </w:r>
      <w:bookmarkStart w:id="8" w:name="_Toc263248521"/>
      <w:r>
        <w:rPr>
          <w:rFonts w:ascii="SimHei" w:eastAsia="SimHei" w:hint="eastAsia"/>
          <w:sz w:val="32"/>
        </w:rPr>
        <w:lastRenderedPageBreak/>
        <w:t xml:space="preserve">第二章 </w:t>
      </w:r>
      <w:commentRangeStart w:id="9"/>
      <w:r>
        <w:rPr>
          <w:rFonts w:ascii="SimHei" w:eastAsia="SimHei" w:hint="eastAsia"/>
          <w:sz w:val="32"/>
        </w:rPr>
        <w:t>XXXX</w:t>
      </w:r>
      <w:bookmarkEnd w:id="8"/>
      <w:commentRangeEnd w:id="9"/>
      <w:r>
        <w:rPr>
          <w:rStyle w:val="a6"/>
          <w:b w:val="0"/>
          <w:bCs w:val="0"/>
          <w:kern w:val="2"/>
          <w:lang w:val="en-US" w:eastAsia="zh-CN"/>
        </w:rPr>
        <w:commentReference w:id="9"/>
      </w:r>
    </w:p>
    <w:p w14:paraId="08ACB069" w14:textId="77777777" w:rsidR="00911ECC" w:rsidRDefault="00993F28">
      <w:pPr>
        <w:pStyle w:val="af1"/>
        <w:numPr>
          <w:ins w:id="10" w:author="ibm" w:date="2008-11-09T09:52:00Z"/>
        </w:numPr>
        <w:adjustRightInd/>
        <w:snapToGrid/>
        <w:spacing w:before="0" w:after="0" w:line="400" w:lineRule="exact"/>
        <w:ind w:firstLine="482"/>
        <w:jc w:val="both"/>
        <w:rPr>
          <w:rFonts w:ascii="SimHei" w:hint="eastAsia"/>
          <w:sz w:val="24"/>
        </w:rPr>
      </w:pPr>
      <w:r>
        <w:rPr>
          <w:rFonts w:ascii="SimHei" w:hAnsi="SimSun" w:hint="eastAsia"/>
          <w:noProof/>
          <w:sz w:val="28"/>
          <w:szCs w:val="28"/>
        </w:rPr>
        <mc:AlternateContent>
          <mc:Choice Requires="wps">
            <w:drawing>
              <wp:anchor distT="0" distB="0" distL="114300" distR="114300" simplePos="0" relativeHeight="251650560" behindDoc="0" locked="0" layoutInCell="1" allowOverlap="1" wp14:anchorId="101FA28E" wp14:editId="28ABCD1F">
                <wp:simplePos x="0" y="0"/>
                <wp:positionH relativeFrom="column">
                  <wp:posOffset>3771900</wp:posOffset>
                </wp:positionH>
                <wp:positionV relativeFrom="paragraph">
                  <wp:posOffset>-407035</wp:posOffset>
                </wp:positionV>
                <wp:extent cx="1781175" cy="1752600"/>
                <wp:effectExtent l="685800" t="9525" r="9525" b="9525"/>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1752600"/>
                        </a:xfrm>
                        <a:prstGeom prst="wedgeRoundRectCallout">
                          <a:avLst>
                            <a:gd name="adj1" fmla="val -87042"/>
                            <a:gd name="adj2" fmla="val -22792"/>
                            <a:gd name="adj3" fmla="val 16667"/>
                          </a:avLst>
                        </a:prstGeom>
                        <a:solidFill>
                          <a:srgbClr val="FFFFFF"/>
                        </a:solidFill>
                        <a:ln w="9525">
                          <a:solidFill>
                            <a:srgbClr val="000000"/>
                          </a:solidFill>
                          <a:miter lim="800000"/>
                          <a:headEnd/>
                          <a:tailEnd/>
                        </a:ln>
                      </wps:spPr>
                      <wps:txbx>
                        <w:txbxContent>
                          <w:p w14:paraId="207E38E3" w14:textId="77777777" w:rsidR="00911ECC" w:rsidRDefault="00911ECC">
                            <w:pPr>
                              <w:rPr>
                                <w:rFonts w:hint="eastAsia"/>
                              </w:rPr>
                            </w:pPr>
                            <w:r>
                              <w:rPr>
                                <w:rFonts w:hint="eastAsia"/>
                              </w:rPr>
                              <w:t>一般在第二章介绍本文用到的理论基础、开发工具、技术平台等，论述分析比较等工作，如选择某技术平台的原因等。该章是可选的，有的同学可以不写该章。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FA28E" id="AutoShape 10" o:spid="_x0000_s1034" type="#_x0000_t62" style="position:absolute;left:0;text-align:left;margin-left:297pt;margin-top:-32.05pt;width:140.25pt;height:13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" adj="-8001,5877">
                <v:textbox>
                  <w:txbxContent>
                    <w:p w14:paraId="207E38E3" w14:textId="77777777" w:rsidR="00911ECC" w:rsidRDefault="00911ECC">
                      <w:pPr>
                        <w:rPr>
                          <w:rFonts w:hint="eastAsia"/>
                        </w:rPr>
                      </w:pPr>
                      <w:r>
                        <w:rPr>
                          <w:rFonts w:hint="eastAsia"/>
                        </w:rPr>
                        <w:t>一般在第二章介绍本文用到的理论基础、开发工具、技术平台等，论述分析比较等工作，如选择某技术平台的原因等。该章是可选的，有的同学可以不写该章。</w:t>
                      </w:r>
                    </w:p>
                  </w:txbxContent>
                </v:textbox>
              </v:shape>
            </w:pict>
          </mc:Fallback>
        </mc:AlternateContent>
      </w:r>
      <w:r w:rsidR="00911ECC">
        <w:rPr>
          <w:rFonts w:ascii="SimHei" w:hint="eastAsia"/>
          <w:sz w:val="24"/>
        </w:rPr>
        <w:t>（本章概述，简单介绍本章将要论述的内容）</w:t>
      </w:r>
    </w:p>
    <w:p w14:paraId="63F86503" w14:textId="77777777" w:rsidR="00911ECC" w:rsidRDefault="00993F28">
      <w:pPr>
        <w:pStyle w:val="2"/>
        <w:rPr>
          <w:rFonts w:ascii="SimHei" w:hint="eastAsia"/>
          <w:sz w:val="28"/>
          <w:szCs w:val="28"/>
        </w:rPr>
      </w:pPr>
      <w:bookmarkStart w:id="11" w:name="_Toc263248522"/>
      <w:r>
        <w:rPr>
          <w:rFonts w:ascii="SimHei" w:hint="eastAsia"/>
          <w:noProof/>
          <w:sz w:val="28"/>
          <w:szCs w:val="28"/>
          <w:lang w:val="en-US" w:eastAsia="zh-CN"/>
        </w:rPr>
        <mc:AlternateContent>
          <mc:Choice Requires="wps">
            <w:drawing>
              <wp:anchor distT="0" distB="0" distL="114300" distR="114300" simplePos="0" relativeHeight="251645440" behindDoc="0" locked="0" layoutInCell="1" allowOverlap="1" wp14:anchorId="61E8E631" wp14:editId="3ED3CE07">
                <wp:simplePos x="0" y="0"/>
                <wp:positionH relativeFrom="column">
                  <wp:posOffset>1143000</wp:posOffset>
                </wp:positionH>
                <wp:positionV relativeFrom="paragraph">
                  <wp:posOffset>32385</wp:posOffset>
                </wp:positionV>
                <wp:extent cx="1943100" cy="594360"/>
                <wp:effectExtent l="419100" t="7620" r="9525" b="207645"/>
                <wp:wrapNone/>
                <wp:docPr id="3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94360"/>
                        </a:xfrm>
                        <a:prstGeom prst="wedgeRoundRectCallout">
                          <a:avLst>
                            <a:gd name="adj1" fmla="val -70949"/>
                            <a:gd name="adj2" fmla="val 79616"/>
                            <a:gd name="adj3" fmla="val 16667"/>
                          </a:avLst>
                        </a:prstGeom>
                        <a:solidFill>
                          <a:srgbClr val="FFFFFF"/>
                        </a:solidFill>
                        <a:ln w="9525">
                          <a:solidFill>
                            <a:srgbClr val="000000"/>
                          </a:solidFill>
                          <a:miter lim="800000"/>
                          <a:headEnd/>
                          <a:tailEnd/>
                        </a:ln>
                      </wps:spPr>
                      <wps:txbx>
                        <w:txbxContent>
                          <w:p w14:paraId="66B0EC1B" w14:textId="77777777" w:rsidR="00911ECC" w:rsidRDefault="00911ECC">
                            <w:pPr>
                              <w:rPr>
                                <w:rFonts w:hint="eastAsia"/>
                              </w:rPr>
                            </w:pPr>
                            <w:r>
                              <w:rPr>
                                <w:rFonts w:hint="eastAsia"/>
                              </w:rPr>
                              <w:t>根据需要设</w:t>
                            </w:r>
                            <w:r>
                              <w:rPr>
                                <w:rFonts w:hint="eastAsia"/>
                              </w:rPr>
                              <w:t>3</w:t>
                            </w:r>
                            <w:r>
                              <w:rPr>
                                <w:rFonts w:hint="eastAsia"/>
                              </w:rPr>
                              <w:t>级子标题，但论文中不设第</w:t>
                            </w:r>
                            <w:r>
                              <w:rPr>
                                <w:rFonts w:hint="eastAsia"/>
                              </w:rPr>
                              <w:t>4</w:t>
                            </w:r>
                            <w:r>
                              <w:rPr>
                                <w:rFonts w:hint="eastAsia"/>
                              </w:rPr>
                              <w:t>级子标题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8E631" id="AutoShape 11" o:spid="_x0000_s1035" type="#_x0000_t62" style="position:absolute;left:0;text-align:left;margin-left:90pt;margin-top:2.55pt;width:153pt;height:46.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" adj="-4525,27997">
                <v:textbox>
                  <w:txbxContent>
                    <w:p w14:paraId="66B0EC1B" w14:textId="77777777" w:rsidR="00911ECC" w:rsidRDefault="00911ECC">
                      <w:pPr>
                        <w:rPr>
                          <w:rFonts w:hint="eastAsia"/>
                        </w:rPr>
                      </w:pPr>
                      <w:r>
                        <w:rPr>
                          <w:rFonts w:hint="eastAsia"/>
                        </w:rPr>
                        <w:t>根据需要设</w:t>
                      </w:r>
                      <w:r>
                        <w:rPr>
                          <w:rFonts w:hint="eastAsia"/>
                        </w:rPr>
                        <w:t>3</w:t>
                      </w:r>
                      <w:r>
                        <w:rPr>
                          <w:rFonts w:hint="eastAsia"/>
                        </w:rPr>
                        <w:t>级子标题，但论文中不设第</w:t>
                      </w:r>
                      <w:r>
                        <w:rPr>
                          <w:rFonts w:hint="eastAsia"/>
                        </w:rPr>
                        <w:t>4</w:t>
                      </w:r>
                      <w:r>
                        <w:rPr>
                          <w:rFonts w:hint="eastAsia"/>
                        </w:rPr>
                        <w:t>级子标题</w:t>
                      </w:r>
                    </w:p>
                  </w:txbxContent>
                </v:textbox>
              </v:shape>
            </w:pict>
          </mc:Fallback>
        </mc:AlternateContent>
      </w:r>
      <w:r w:rsidR="00911ECC">
        <w:rPr>
          <w:rFonts w:ascii="SimHei" w:hint="eastAsia"/>
          <w:sz w:val="28"/>
          <w:szCs w:val="28"/>
        </w:rPr>
        <w:t>2．1 XXX</w:t>
      </w:r>
      <w:bookmarkEnd w:id="11"/>
    </w:p>
    <w:p w14:paraId="4B481F1F" w14:textId="77777777" w:rsidR="00911ECC" w:rsidRDefault="00911ECC">
      <w:pPr>
        <w:pStyle w:val="3"/>
        <w:numPr>
          <w:ilvl w:val="2"/>
          <w:numId w:val="0"/>
        </w:numPr>
        <w:tabs>
          <w:tab w:val="left" w:pos="709"/>
        </w:tabs>
        <w:rPr>
          <w:rFonts w:ascii="SimHei" w:hint="eastAsia"/>
          <w:sz w:val="24"/>
        </w:rPr>
      </w:pPr>
      <w:bookmarkStart w:id="12" w:name="_Toc263248523"/>
      <w:r>
        <w:rPr>
          <w:rFonts w:ascii="SimHei" w:hint="eastAsia"/>
          <w:sz w:val="24"/>
        </w:rPr>
        <w:t>2．1．1 XXX</w:t>
      </w:r>
      <w:bookmarkEnd w:id="12"/>
    </w:p>
    <w:p w14:paraId="28DECBD8" w14:textId="77777777" w:rsidR="00911ECC" w:rsidRDefault="00911ECC">
      <w:pPr>
        <w:pStyle w:val="af1"/>
        <w:adjustRightInd/>
        <w:snapToGrid/>
        <w:spacing w:before="0" w:after="0" w:line="240" w:lineRule="auto"/>
        <w:jc w:val="both"/>
        <w:rPr>
          <w:rFonts w:ascii="SimSun" w:hAnsi="SimSun" w:hint="eastAsia"/>
          <w:sz w:val="24"/>
        </w:rPr>
      </w:pPr>
    </w:p>
    <w:p w14:paraId="063EE04F" w14:textId="77777777" w:rsidR="00911ECC" w:rsidRDefault="00911ECC">
      <w:pPr>
        <w:pStyle w:val="af1"/>
        <w:adjustRightInd/>
        <w:snapToGrid/>
        <w:spacing w:before="0" w:after="0" w:line="400" w:lineRule="exact"/>
        <w:jc w:val="both"/>
        <w:rPr>
          <w:rFonts w:hint="eastAsia"/>
          <w:sz w:val="24"/>
        </w:rPr>
      </w:pPr>
      <w:r>
        <w:rPr>
          <w:rFonts w:hint="eastAsia"/>
          <w:sz w:val="24"/>
        </w:rPr>
        <w:t xml:space="preserve">    </w:t>
      </w:r>
      <w:r>
        <w:rPr>
          <w:rFonts w:hint="eastAsia"/>
          <w:sz w:val="24"/>
        </w:rPr>
        <w:t>（正文内容，采用小四宋体）</w:t>
      </w:r>
    </w:p>
    <w:p w14:paraId="352FEB13" w14:textId="77777777" w:rsidR="00911ECC" w:rsidRDefault="00911ECC">
      <w:pPr>
        <w:pStyle w:val="3"/>
        <w:numPr>
          <w:ilvl w:val="2"/>
          <w:numId w:val="0"/>
        </w:numPr>
        <w:tabs>
          <w:tab w:val="left" w:pos="709"/>
        </w:tabs>
        <w:rPr>
          <w:rFonts w:ascii="SimHei" w:hint="eastAsia"/>
          <w:sz w:val="21"/>
        </w:rPr>
      </w:pPr>
    </w:p>
    <w:p w14:paraId="0A5A1079" w14:textId="77777777" w:rsidR="00911ECC" w:rsidRDefault="00911ECC">
      <w:pPr>
        <w:pStyle w:val="3"/>
        <w:numPr>
          <w:ilvl w:val="2"/>
          <w:numId w:val="0"/>
        </w:numPr>
        <w:tabs>
          <w:tab w:val="left" w:pos="709"/>
        </w:tabs>
        <w:rPr>
          <w:rFonts w:ascii="SimHei" w:hint="eastAsia"/>
          <w:sz w:val="24"/>
        </w:rPr>
      </w:pPr>
      <w:bookmarkStart w:id="13" w:name="_Toc263248524"/>
      <w:r>
        <w:rPr>
          <w:rFonts w:ascii="SimHei" w:hint="eastAsia"/>
          <w:sz w:val="24"/>
        </w:rPr>
        <w:t>2．1．2 XXX</w:t>
      </w:r>
      <w:bookmarkEnd w:id="13"/>
    </w:p>
    <w:p w14:paraId="3C3699E5" w14:textId="77777777" w:rsidR="00911ECC" w:rsidRDefault="00911ECC">
      <w:pPr>
        <w:pStyle w:val="af1"/>
        <w:adjustRightInd/>
        <w:snapToGrid/>
        <w:spacing w:before="0" w:after="0" w:line="240" w:lineRule="auto"/>
        <w:jc w:val="both"/>
        <w:rPr>
          <w:rFonts w:ascii="SimSun" w:hAnsi="SimSun" w:hint="eastAsia"/>
          <w:sz w:val="24"/>
        </w:rPr>
      </w:pPr>
    </w:p>
    <w:p w14:paraId="15BAB8EA" w14:textId="77777777" w:rsidR="00911ECC" w:rsidRDefault="00911ECC">
      <w:pPr>
        <w:pStyle w:val="2"/>
        <w:rPr>
          <w:rFonts w:hint="eastAsia"/>
          <w:sz w:val="28"/>
          <w:szCs w:val="28"/>
        </w:rPr>
      </w:pPr>
      <w:bookmarkStart w:id="14" w:name="_Toc263248525"/>
      <w:r>
        <w:rPr>
          <w:rFonts w:hint="eastAsia"/>
          <w:sz w:val="28"/>
          <w:szCs w:val="28"/>
        </w:rPr>
        <w:t>2</w:t>
      </w:r>
      <w:r>
        <w:rPr>
          <w:rFonts w:hint="eastAsia"/>
          <w:sz w:val="28"/>
          <w:szCs w:val="28"/>
        </w:rPr>
        <w:t>．</w:t>
      </w:r>
      <w:r>
        <w:rPr>
          <w:rFonts w:hint="eastAsia"/>
          <w:sz w:val="28"/>
          <w:szCs w:val="28"/>
        </w:rPr>
        <w:t xml:space="preserve">n </w:t>
      </w:r>
      <w:r>
        <w:rPr>
          <w:rFonts w:hint="eastAsia"/>
          <w:sz w:val="28"/>
          <w:szCs w:val="28"/>
        </w:rPr>
        <w:t>本章小结</w:t>
      </w:r>
      <w:bookmarkEnd w:id="14"/>
    </w:p>
    <w:p w14:paraId="3754B0DD" w14:textId="77777777" w:rsidR="00911ECC" w:rsidRDefault="00911ECC">
      <w:pPr>
        <w:pStyle w:val="af1"/>
        <w:adjustRightInd/>
        <w:snapToGrid/>
        <w:spacing w:before="0" w:after="0" w:line="400" w:lineRule="exact"/>
        <w:ind w:firstLine="482"/>
        <w:jc w:val="both"/>
        <w:rPr>
          <w:rFonts w:ascii="SimSun" w:hAnsi="SimSun"/>
          <w:sz w:val="24"/>
        </w:rPr>
      </w:pPr>
      <w:r>
        <w:rPr>
          <w:rFonts w:ascii="SimSun" w:hAnsi="SimSun" w:hint="eastAsia"/>
          <w:sz w:val="24"/>
        </w:rPr>
        <w:t>（从第二章到结束语前，每章结束后要有一个小结，对本章的内容进行总结。）</w:t>
      </w:r>
    </w:p>
    <w:p w14:paraId="4711EF8B" w14:textId="77777777" w:rsidR="00911ECC" w:rsidRDefault="00911ECC">
      <w:pPr>
        <w:pStyle w:val="af1"/>
        <w:numPr>
          <w:ins w:id="15" w:author="ibm" w:date="2008-06-07T11:07:00Z"/>
        </w:numPr>
        <w:adjustRightInd/>
        <w:snapToGrid/>
        <w:spacing w:before="0" w:after="0" w:line="360" w:lineRule="auto"/>
        <w:jc w:val="both"/>
        <w:rPr>
          <w:rFonts w:ascii="SimSun" w:hAnsi="SimSun" w:hint="eastAsia"/>
        </w:rPr>
      </w:pPr>
    </w:p>
    <w:p w14:paraId="161F787F" w14:textId="77777777" w:rsidR="00911ECC" w:rsidRDefault="00911ECC">
      <w:pPr>
        <w:pStyle w:val="1"/>
        <w:jc w:val="center"/>
        <w:rPr>
          <w:rFonts w:ascii="SimSun" w:hAnsi="SimSun"/>
        </w:rPr>
      </w:pPr>
    </w:p>
    <w:p w14:paraId="505E612C" w14:textId="77777777" w:rsidR="00911ECC" w:rsidRDefault="00911ECC">
      <w:pPr>
        <w:pStyle w:val="1"/>
        <w:jc w:val="center"/>
        <w:rPr>
          <w:rFonts w:ascii="SimHei" w:eastAsia="SimHei" w:hint="eastAsia"/>
          <w:sz w:val="32"/>
        </w:rPr>
      </w:pPr>
      <w:r>
        <w:rPr>
          <w:rFonts w:ascii="SimSun" w:hAnsi="SimSun"/>
        </w:rPr>
        <w:br w:type="page"/>
      </w:r>
      <w:r>
        <w:rPr>
          <w:rFonts w:ascii="SimHei" w:eastAsia="SimHei" w:hint="eastAsia"/>
          <w:sz w:val="32"/>
        </w:rPr>
        <w:lastRenderedPageBreak/>
        <w:t>第三章 XXXX的需求分析</w:t>
      </w:r>
    </w:p>
    <w:p w14:paraId="4FC2C84C" w14:textId="77777777" w:rsidR="00911ECC" w:rsidRDefault="00993F28">
      <w:pPr>
        <w:pStyle w:val="af1"/>
        <w:adjustRightInd/>
        <w:snapToGrid/>
        <w:spacing w:before="0" w:after="0" w:line="400" w:lineRule="exact"/>
        <w:ind w:left="560" w:hanging="560"/>
        <w:jc w:val="both"/>
        <w:rPr>
          <w:rFonts w:ascii="SimHei" w:hint="eastAsia"/>
          <w:sz w:val="24"/>
        </w:rPr>
      </w:pPr>
      <w:r>
        <w:rPr>
          <w:rFonts w:ascii="SimHei" w:hAnsi="SimSun" w:hint="eastAsia"/>
          <w:noProof/>
          <w:sz w:val="28"/>
          <w:szCs w:val="28"/>
        </w:rPr>
        <mc:AlternateContent>
          <mc:Choice Requires="wps">
            <w:drawing>
              <wp:anchor distT="0" distB="0" distL="114300" distR="114300" simplePos="0" relativeHeight="251651584" behindDoc="0" locked="0" layoutInCell="1" allowOverlap="1" wp14:anchorId="5E93AF6B" wp14:editId="62BD83A5">
                <wp:simplePos x="0" y="0"/>
                <wp:positionH relativeFrom="column">
                  <wp:posOffset>3771900</wp:posOffset>
                </wp:positionH>
                <wp:positionV relativeFrom="paragraph">
                  <wp:posOffset>-445135</wp:posOffset>
                </wp:positionV>
                <wp:extent cx="1962150" cy="2486025"/>
                <wp:effectExtent l="628650" t="9525" r="9525" b="9525"/>
                <wp:wrapNone/>
                <wp:docPr id="3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2486025"/>
                        </a:xfrm>
                        <a:prstGeom prst="wedgeRoundRectCallout">
                          <a:avLst>
                            <a:gd name="adj1" fmla="val -80713"/>
                            <a:gd name="adj2" fmla="val -44995"/>
                            <a:gd name="adj3" fmla="val 16667"/>
                          </a:avLst>
                        </a:prstGeom>
                        <a:solidFill>
                          <a:srgbClr val="FFFFFF"/>
                        </a:solidFill>
                        <a:ln w="9525">
                          <a:solidFill>
                            <a:srgbClr val="000000"/>
                          </a:solidFill>
                          <a:miter lim="800000"/>
                          <a:headEnd/>
                          <a:tailEnd/>
                        </a:ln>
                      </wps:spPr>
                      <wps:txbx>
                        <w:txbxContent>
                          <w:p w14:paraId="48FB65FB" w14:textId="77777777" w:rsidR="00911ECC" w:rsidRDefault="00911ECC">
                            <w:pPr>
                              <w:rPr>
                                <w:rFonts w:hint="eastAsia"/>
                              </w:rPr>
                            </w:pPr>
                            <w:r>
                              <w:rPr>
                                <w:rFonts w:hint="eastAsia"/>
                              </w:rPr>
                              <w:t>一般在该章对客户的需求进行分析，包括功能性需求分析、性能需求分析（性能需求不能写的太空泛，要有具体数据）及业务流程分析，可以通过</w:t>
                            </w:r>
                            <w:r>
                              <w:rPr>
                                <w:rFonts w:hint="eastAsia"/>
                              </w:rPr>
                              <w:t>UML</w:t>
                            </w:r>
                            <w:r>
                              <w:rPr>
                                <w:rFonts w:hint="eastAsia"/>
                              </w:rPr>
                              <w:t>用例来描述角色与功能之间的关系。（注意，在需求分析阶段，一般不能出现系统的功能模块图，在此阶段，软件功能架构还没有开始设计）。</w:t>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3AF6B" id="AutoShape 12" o:spid="_x0000_s1036" type="#_x0000_t62" style="position:absolute;left:0;text-align:left;margin-left:297pt;margin-top:-35.05pt;width:154.5pt;height:19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" adj="-6634,1081">
                <v:textbox>
                  <w:txbxContent>
                    <w:p w14:paraId="48FB65FB" w14:textId="77777777" w:rsidR="00911ECC" w:rsidRDefault="00911ECC">
                      <w:pPr>
                        <w:rPr>
                          <w:rFonts w:hint="eastAsia"/>
                        </w:rPr>
                      </w:pPr>
                      <w:r>
                        <w:rPr>
                          <w:rFonts w:hint="eastAsia"/>
                        </w:rPr>
                        <w:t>一般在该章对客户的需求进行分析，包括功能性需求分析、性能需求分析（性能需求不能写的太空泛，要有具体数据）及业务流程分析，可以通过</w:t>
                      </w:r>
                      <w:r>
                        <w:rPr>
                          <w:rFonts w:hint="eastAsia"/>
                        </w:rPr>
                        <w:t>UML</w:t>
                      </w:r>
                      <w:r>
                        <w:rPr>
                          <w:rFonts w:hint="eastAsia"/>
                        </w:rPr>
                        <w:t>用例来描述角色与功能之间的关系。（注意，在需求分析阶段，一般不能出现系统的功能模块图，在此阶段，软件功能架构还没有开始设计）。</w:t>
                      </w:r>
                      <w:r>
                        <w:rPr>
                          <w:rFonts w:hint="eastAsia"/>
                        </w:rPr>
                        <w:t xml:space="preserve"> </w:t>
                      </w:r>
                    </w:p>
                  </w:txbxContent>
                </v:textbox>
              </v:shape>
            </w:pict>
          </mc:Fallback>
        </mc:AlternateContent>
      </w:r>
      <w:r w:rsidR="00911ECC">
        <w:rPr>
          <w:rFonts w:ascii="SimHei" w:hint="eastAsia"/>
          <w:sz w:val="24"/>
        </w:rPr>
        <w:t>（本章概述，简单介绍本章将要论述的内容）</w:t>
      </w:r>
    </w:p>
    <w:p w14:paraId="7E8AFA5A" w14:textId="77777777" w:rsidR="00911ECC" w:rsidRDefault="00993F28">
      <w:pPr>
        <w:pStyle w:val="2"/>
        <w:rPr>
          <w:rFonts w:ascii="SimHei" w:hint="eastAsia"/>
          <w:sz w:val="28"/>
          <w:szCs w:val="28"/>
        </w:rPr>
      </w:pPr>
      <w:r>
        <w:rPr>
          <w:rFonts w:ascii="SimHei" w:hint="eastAsia"/>
          <w:noProof/>
          <w:sz w:val="28"/>
          <w:szCs w:val="28"/>
          <w:lang w:val="en-US" w:eastAsia="zh-CN"/>
        </w:rPr>
        <mc:AlternateContent>
          <mc:Choice Requires="wps">
            <w:drawing>
              <wp:anchor distT="0" distB="0" distL="114300" distR="114300" simplePos="0" relativeHeight="251653632" behindDoc="0" locked="0" layoutInCell="1" allowOverlap="1" wp14:anchorId="1B7040BD" wp14:editId="3C704670">
                <wp:simplePos x="0" y="0"/>
                <wp:positionH relativeFrom="column">
                  <wp:posOffset>-1143000</wp:posOffset>
                </wp:positionH>
                <wp:positionV relativeFrom="paragraph">
                  <wp:posOffset>491490</wp:posOffset>
                </wp:positionV>
                <wp:extent cx="895350" cy="1666875"/>
                <wp:effectExtent l="9525" t="95250" r="504825" b="9525"/>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1666875"/>
                        </a:xfrm>
                        <a:prstGeom prst="wedgeRoundRectCallout">
                          <a:avLst>
                            <a:gd name="adj1" fmla="val 102907"/>
                            <a:gd name="adj2" fmla="val -53963"/>
                            <a:gd name="adj3" fmla="val 16667"/>
                          </a:avLst>
                        </a:prstGeom>
                        <a:solidFill>
                          <a:srgbClr val="FFFFFF"/>
                        </a:solidFill>
                        <a:ln w="9525">
                          <a:solidFill>
                            <a:srgbClr val="000000"/>
                          </a:solidFill>
                          <a:miter lim="800000"/>
                          <a:headEnd/>
                          <a:tailEnd/>
                        </a:ln>
                      </wps:spPr>
                      <wps:txbx>
                        <w:txbxContent>
                          <w:p w14:paraId="3BA1641F" w14:textId="77777777" w:rsidR="00911ECC" w:rsidRDefault="00911ECC">
                            <w:pPr>
                              <w:rPr>
                                <w:rFonts w:hint="eastAsia"/>
                              </w:rPr>
                            </w:pPr>
                            <w:r>
                              <w:rPr>
                                <w:rFonts w:hint="eastAsia"/>
                              </w:rPr>
                              <w:t>如果在系统中有各种不同的角色，可以在此处进行描述与分析。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040BD" id="AutoShape 13" o:spid="_x0000_s1037" type="#_x0000_t62" style="position:absolute;left:0;text-align:left;margin-left:-90pt;margin-top:38.7pt;width:70.5pt;height:13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" adj="33028,-856">
                <v:textbox>
                  <w:txbxContent>
                    <w:p w14:paraId="3BA1641F" w14:textId="77777777" w:rsidR="00911ECC" w:rsidRDefault="00911ECC">
                      <w:pPr>
                        <w:rPr>
                          <w:rFonts w:hint="eastAsia"/>
                        </w:rPr>
                      </w:pPr>
                      <w:r>
                        <w:rPr>
                          <w:rFonts w:hint="eastAsia"/>
                        </w:rPr>
                        <w:t>如果在系统中有各种不同的角色，可以在此处进行描述与分析。</w:t>
                      </w:r>
                    </w:p>
                  </w:txbxContent>
                </v:textbox>
              </v:shape>
            </w:pict>
          </mc:Fallback>
        </mc:AlternateContent>
      </w:r>
      <w:r w:rsidR="00911ECC">
        <w:rPr>
          <w:rFonts w:ascii="SimHei" w:hint="eastAsia"/>
          <w:sz w:val="28"/>
          <w:szCs w:val="28"/>
        </w:rPr>
        <w:t>3．1 系统用户角色分析（这是可选部分）</w:t>
      </w:r>
    </w:p>
    <w:p w14:paraId="34B33A5E" w14:textId="77777777" w:rsidR="00911ECC" w:rsidRDefault="00911ECC">
      <w:pPr>
        <w:pStyle w:val="3"/>
        <w:numPr>
          <w:ilvl w:val="2"/>
          <w:numId w:val="0"/>
        </w:numPr>
        <w:tabs>
          <w:tab w:val="left" w:pos="709"/>
        </w:tabs>
        <w:rPr>
          <w:rFonts w:ascii="SimHei" w:hint="eastAsia"/>
          <w:sz w:val="24"/>
        </w:rPr>
      </w:pPr>
      <w:r>
        <w:rPr>
          <w:rFonts w:ascii="SimHei" w:hint="eastAsia"/>
          <w:sz w:val="24"/>
        </w:rPr>
        <w:t>3．1．1 XXX</w:t>
      </w:r>
    </w:p>
    <w:p w14:paraId="5AD302BC" w14:textId="77777777" w:rsidR="00911ECC" w:rsidRDefault="00911ECC">
      <w:pPr>
        <w:pStyle w:val="a0"/>
        <w:rPr>
          <w:rFonts w:hint="eastAsia"/>
        </w:rPr>
      </w:pPr>
    </w:p>
    <w:p w14:paraId="6C1CD749" w14:textId="77777777" w:rsidR="00911ECC" w:rsidRDefault="00911ECC">
      <w:pPr>
        <w:pStyle w:val="a0"/>
        <w:rPr>
          <w:rFonts w:hint="eastAsia"/>
        </w:rPr>
      </w:pPr>
    </w:p>
    <w:p w14:paraId="297C086D" w14:textId="77777777" w:rsidR="00911ECC" w:rsidRDefault="00911ECC">
      <w:pPr>
        <w:pStyle w:val="a0"/>
        <w:ind w:firstLine="480"/>
        <w:rPr>
          <w:rFonts w:hint="eastAsia"/>
        </w:rPr>
      </w:pPr>
      <w:r>
        <w:rPr>
          <w:rFonts w:hint="eastAsia"/>
          <w:sz w:val="24"/>
        </w:rPr>
        <w:t>（正文内容，采用小四宋体）</w:t>
      </w:r>
    </w:p>
    <w:p w14:paraId="165C0FA6" w14:textId="77777777" w:rsidR="00911ECC" w:rsidRDefault="00911ECC">
      <w:pPr>
        <w:pStyle w:val="3"/>
        <w:numPr>
          <w:ilvl w:val="2"/>
          <w:numId w:val="0"/>
        </w:numPr>
        <w:tabs>
          <w:tab w:val="left" w:pos="709"/>
        </w:tabs>
        <w:rPr>
          <w:rFonts w:ascii="SimHei" w:hint="eastAsia"/>
          <w:sz w:val="24"/>
        </w:rPr>
      </w:pPr>
      <w:r>
        <w:rPr>
          <w:rFonts w:ascii="SimHei" w:hint="eastAsia"/>
          <w:sz w:val="24"/>
        </w:rPr>
        <w:t>3．1．2 XXX</w:t>
      </w:r>
    </w:p>
    <w:p w14:paraId="64D102CF" w14:textId="77777777" w:rsidR="00911ECC" w:rsidRDefault="00993F28">
      <w:pPr>
        <w:pStyle w:val="af1"/>
        <w:adjustRightInd/>
        <w:snapToGrid/>
        <w:spacing w:before="0" w:after="0" w:line="400" w:lineRule="exact"/>
        <w:ind w:left="480" w:hanging="480"/>
        <w:jc w:val="both"/>
        <w:rPr>
          <w:rFonts w:hint="eastAsia"/>
          <w:sz w:val="24"/>
        </w:rPr>
      </w:pPr>
      <w:r>
        <w:rPr>
          <w:rFonts w:ascii="SimHei" w:hint="eastAsia"/>
          <w:noProof/>
          <w:sz w:val="28"/>
          <w:szCs w:val="28"/>
        </w:rPr>
        <mc:AlternateContent>
          <mc:Choice Requires="wps">
            <w:drawing>
              <wp:anchor distT="0" distB="0" distL="114300" distR="114300" simplePos="0" relativeHeight="251652608" behindDoc="0" locked="0" layoutInCell="1" allowOverlap="1" wp14:anchorId="3A4AFDDF" wp14:editId="69FA1CEA">
                <wp:simplePos x="0" y="0"/>
                <wp:positionH relativeFrom="column">
                  <wp:posOffset>2628900</wp:posOffset>
                </wp:positionH>
                <wp:positionV relativeFrom="paragraph">
                  <wp:posOffset>151765</wp:posOffset>
                </wp:positionV>
                <wp:extent cx="1962150" cy="1089660"/>
                <wp:effectExtent l="733425" t="5715" r="9525" b="9525"/>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1089660"/>
                        </a:xfrm>
                        <a:prstGeom prst="wedgeRoundRectCallout">
                          <a:avLst>
                            <a:gd name="adj1" fmla="val -85565"/>
                            <a:gd name="adj2" fmla="val 28731"/>
                            <a:gd name="adj3" fmla="val 16667"/>
                          </a:avLst>
                        </a:prstGeom>
                        <a:solidFill>
                          <a:srgbClr val="FFFFFF"/>
                        </a:solidFill>
                        <a:ln w="9525">
                          <a:solidFill>
                            <a:srgbClr val="000000"/>
                          </a:solidFill>
                          <a:miter lim="800000"/>
                          <a:headEnd/>
                          <a:tailEnd/>
                        </a:ln>
                      </wps:spPr>
                      <wps:txbx>
                        <w:txbxContent>
                          <w:p w14:paraId="1B253CE6" w14:textId="77777777" w:rsidR="00911ECC" w:rsidRDefault="00911ECC">
                            <w:pPr>
                              <w:rPr>
                                <w:rFonts w:hint="eastAsia"/>
                              </w:rPr>
                            </w:pPr>
                            <w:r>
                              <w:rPr>
                                <w:rFonts w:hint="eastAsia"/>
                              </w:rPr>
                              <w:t>一般在本部分对系统的功能进行描述，可以以树型图或者其它形式来描述本系统所具有的功能，然后进行分析。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AFDDF" id="AutoShape 14" o:spid="_x0000_s1038" type="#_x0000_t62" style="position:absolute;left:0;text-align:left;margin-left:207pt;margin-top:11.95pt;width:154.5pt;height:85.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" adj="-7682,17006">
                <v:textbox>
                  <w:txbxContent>
                    <w:p w14:paraId="1B253CE6" w14:textId="77777777" w:rsidR="00911ECC" w:rsidRDefault="00911ECC">
                      <w:pPr>
                        <w:rPr>
                          <w:rFonts w:hint="eastAsia"/>
                        </w:rPr>
                      </w:pPr>
                      <w:r>
                        <w:rPr>
                          <w:rFonts w:hint="eastAsia"/>
                        </w:rPr>
                        <w:t>一般在本部分对系统的功能进行描述，可以以树型图或者其它形式来描述本系统所具有的功能，然后进行分析。</w:t>
                      </w:r>
                    </w:p>
                  </w:txbxContent>
                </v:textbox>
              </v:shape>
            </w:pict>
          </mc:Fallback>
        </mc:AlternateContent>
      </w:r>
      <w:r w:rsidR="00911ECC">
        <w:rPr>
          <w:rFonts w:hint="eastAsia"/>
          <w:sz w:val="24"/>
        </w:rPr>
        <w:t xml:space="preserve">    </w:t>
      </w:r>
      <w:r w:rsidR="00911ECC">
        <w:rPr>
          <w:rFonts w:hint="eastAsia"/>
          <w:sz w:val="24"/>
        </w:rPr>
        <w:t>（正文内容，采用小四宋体）</w:t>
      </w:r>
    </w:p>
    <w:p w14:paraId="41659F2F" w14:textId="77777777" w:rsidR="00911ECC" w:rsidRDefault="00911ECC">
      <w:pPr>
        <w:pStyle w:val="2"/>
        <w:rPr>
          <w:rFonts w:ascii="SimHei" w:hint="eastAsia"/>
          <w:sz w:val="28"/>
          <w:szCs w:val="28"/>
        </w:rPr>
      </w:pPr>
      <w:r>
        <w:rPr>
          <w:rFonts w:ascii="SimHei" w:hint="eastAsia"/>
          <w:sz w:val="28"/>
          <w:szCs w:val="28"/>
        </w:rPr>
        <w:t>3．2 系统功能需求分析</w:t>
      </w:r>
    </w:p>
    <w:p w14:paraId="72989BB2" w14:textId="77777777" w:rsidR="00911ECC" w:rsidRDefault="00911ECC">
      <w:pPr>
        <w:pStyle w:val="af1"/>
        <w:adjustRightInd/>
        <w:snapToGrid/>
        <w:spacing w:before="0" w:after="0" w:line="240" w:lineRule="auto"/>
        <w:ind w:left="480" w:hanging="480"/>
        <w:jc w:val="both"/>
        <w:rPr>
          <w:rFonts w:ascii="SimSun" w:hAnsi="SimSun" w:hint="eastAsia"/>
          <w:sz w:val="24"/>
        </w:rPr>
      </w:pPr>
      <w:r>
        <w:rPr>
          <w:rFonts w:hint="eastAsia"/>
          <w:sz w:val="24"/>
        </w:rPr>
        <w:t>（正文内容，采用小四宋体）</w:t>
      </w:r>
    </w:p>
    <w:p w14:paraId="639A02C2" w14:textId="77777777" w:rsidR="00911ECC" w:rsidRDefault="00993F28">
      <w:pPr>
        <w:pStyle w:val="2"/>
        <w:rPr>
          <w:rFonts w:ascii="SimHei" w:hint="eastAsia"/>
          <w:sz w:val="28"/>
          <w:szCs w:val="28"/>
        </w:rPr>
      </w:pPr>
      <w:r>
        <w:rPr>
          <w:noProof/>
          <w:lang w:val="en-US" w:eastAsia="zh-CN"/>
        </w:rPr>
        <mc:AlternateContent>
          <mc:Choice Requires="wps">
            <w:drawing>
              <wp:anchor distT="0" distB="0" distL="114300" distR="114300" simplePos="0" relativeHeight="251654656" behindDoc="0" locked="0" layoutInCell="1" allowOverlap="1" wp14:anchorId="3B343318" wp14:editId="5C9903BF">
                <wp:simplePos x="0" y="0"/>
                <wp:positionH relativeFrom="column">
                  <wp:posOffset>3352800</wp:posOffset>
                </wp:positionH>
                <wp:positionV relativeFrom="paragraph">
                  <wp:posOffset>358140</wp:posOffset>
                </wp:positionV>
                <wp:extent cx="1962150" cy="1009650"/>
                <wp:effectExtent l="1400175" t="9525" r="9525" b="9525"/>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1009650"/>
                        </a:xfrm>
                        <a:prstGeom prst="wedgeRoundRectCallout">
                          <a:avLst>
                            <a:gd name="adj1" fmla="val -118093"/>
                            <a:gd name="adj2" fmla="val 65"/>
                            <a:gd name="adj3" fmla="val 16667"/>
                          </a:avLst>
                        </a:prstGeom>
                        <a:solidFill>
                          <a:srgbClr val="FFFFFF"/>
                        </a:solidFill>
                        <a:ln w="9525">
                          <a:solidFill>
                            <a:srgbClr val="000000"/>
                          </a:solidFill>
                          <a:miter lim="800000"/>
                          <a:headEnd/>
                          <a:tailEnd/>
                        </a:ln>
                      </wps:spPr>
                      <wps:txbx>
                        <w:txbxContent>
                          <w:p w14:paraId="104B1ADA" w14:textId="77777777" w:rsidR="00911ECC" w:rsidRDefault="00911ECC">
                            <w:r>
                              <w:rPr>
                                <w:rFonts w:hint="eastAsia"/>
                              </w:rPr>
                              <w:t>如果采用</w:t>
                            </w:r>
                            <w:r>
                              <w:rPr>
                                <w:rFonts w:hint="eastAsia"/>
                              </w:rPr>
                              <w:t>UML</w:t>
                            </w:r>
                            <w:r>
                              <w:rPr>
                                <w:rFonts w:hint="eastAsia"/>
                              </w:rPr>
                              <w:t>用例，可以在此处将角色与功能用</w:t>
                            </w:r>
                            <w:r>
                              <w:rPr>
                                <w:rFonts w:hint="eastAsia"/>
                              </w:rPr>
                              <w:t>UML</w:t>
                            </w:r>
                            <w:r>
                              <w:rPr>
                                <w:rFonts w:hint="eastAsia"/>
                              </w:rPr>
                              <w:t>图描述处理，并对图加以描述。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43318" id="_x0000_s1039" type="#_x0000_t62" style="position:absolute;left:0;text-align:left;margin-left:264pt;margin-top:28.2pt;width:154.5pt;height:7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" adj="-14708,10814">
                <v:textbox>
                  <w:txbxContent>
                    <w:p w14:paraId="104B1ADA" w14:textId="77777777" w:rsidR="00911ECC" w:rsidRDefault="00911ECC">
                      <w:r>
                        <w:rPr>
                          <w:rFonts w:hint="eastAsia"/>
                        </w:rPr>
                        <w:t>如果采用</w:t>
                      </w:r>
                      <w:r>
                        <w:rPr>
                          <w:rFonts w:hint="eastAsia"/>
                        </w:rPr>
                        <w:t>UML</w:t>
                      </w:r>
                      <w:r>
                        <w:rPr>
                          <w:rFonts w:hint="eastAsia"/>
                        </w:rPr>
                        <w:t>用例，可以在此处将角色与功能用</w:t>
                      </w:r>
                      <w:r>
                        <w:rPr>
                          <w:rFonts w:hint="eastAsia"/>
                        </w:rPr>
                        <w:t>UML</w:t>
                      </w:r>
                      <w:r>
                        <w:rPr>
                          <w:rFonts w:hint="eastAsia"/>
                        </w:rPr>
                        <w:t>图描述处理，并对图加以描述。</w:t>
                      </w:r>
                    </w:p>
                  </w:txbxContent>
                </v:textbox>
              </v:shape>
            </w:pict>
          </mc:Fallback>
        </mc:AlternateContent>
      </w:r>
      <w:r w:rsidR="00911ECC">
        <w:rPr>
          <w:rFonts w:ascii="SimHei" w:hint="eastAsia"/>
          <w:sz w:val="28"/>
          <w:szCs w:val="28"/>
        </w:rPr>
        <w:t>3．3 系统功能的UML用例图（可选部分）</w:t>
      </w:r>
    </w:p>
    <w:p w14:paraId="2668B980" w14:textId="77777777" w:rsidR="00911ECC" w:rsidRDefault="00911ECC">
      <w:pPr>
        <w:pStyle w:val="2"/>
        <w:rPr>
          <w:rFonts w:ascii="SimHei" w:hint="eastAsia"/>
          <w:sz w:val="28"/>
          <w:szCs w:val="28"/>
        </w:rPr>
      </w:pPr>
      <w:r>
        <w:rPr>
          <w:rFonts w:ascii="SimSun" w:eastAsia="SimSun" w:hAnsi="SimSun" w:hint="eastAsia"/>
          <w:b w:val="0"/>
          <w:sz w:val="24"/>
        </w:rPr>
        <w:t>（正文内容，采用小四宋体）</w:t>
      </w:r>
    </w:p>
    <w:p w14:paraId="1AA121FE" w14:textId="77777777" w:rsidR="00911ECC" w:rsidRDefault="00993F28">
      <w:pPr>
        <w:pStyle w:val="af1"/>
        <w:adjustRightInd/>
        <w:snapToGrid/>
        <w:spacing w:before="0" w:after="0" w:line="240" w:lineRule="auto"/>
        <w:ind w:left="480" w:hanging="480"/>
        <w:jc w:val="both"/>
        <w:rPr>
          <w:rFonts w:ascii="SimHei" w:hint="eastAsia"/>
          <w:b/>
          <w:sz w:val="28"/>
          <w:szCs w:val="28"/>
        </w:rPr>
      </w:pPr>
      <w:r>
        <w:rPr>
          <w:rFonts w:hint="eastAsia"/>
          <w:noProof/>
          <w:sz w:val="24"/>
        </w:rPr>
        <mc:AlternateContent>
          <mc:Choice Requires="wps">
            <w:drawing>
              <wp:anchor distT="0" distB="0" distL="114300" distR="114300" simplePos="0" relativeHeight="251655680" behindDoc="0" locked="0" layoutInCell="1" allowOverlap="1" wp14:anchorId="7531A308" wp14:editId="0C485249">
                <wp:simplePos x="0" y="0"/>
                <wp:positionH relativeFrom="column">
                  <wp:posOffset>2628900</wp:posOffset>
                </wp:positionH>
                <wp:positionV relativeFrom="paragraph">
                  <wp:posOffset>189865</wp:posOffset>
                </wp:positionV>
                <wp:extent cx="1962150" cy="628650"/>
                <wp:effectExtent l="742950" t="9525" r="9525" b="9525"/>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28650"/>
                        </a:xfrm>
                        <a:prstGeom prst="wedgeRoundRectCallout">
                          <a:avLst>
                            <a:gd name="adj1" fmla="val -85079"/>
                            <a:gd name="adj2" fmla="val 4648"/>
                            <a:gd name="adj3" fmla="val 16667"/>
                          </a:avLst>
                        </a:prstGeom>
                        <a:solidFill>
                          <a:srgbClr val="FFFFFF"/>
                        </a:solidFill>
                        <a:ln w="9525">
                          <a:solidFill>
                            <a:srgbClr val="000000"/>
                          </a:solidFill>
                          <a:miter lim="800000"/>
                          <a:headEnd/>
                          <a:tailEnd/>
                        </a:ln>
                      </wps:spPr>
                      <wps:txbx>
                        <w:txbxContent>
                          <w:p w14:paraId="5C880815" w14:textId="77777777" w:rsidR="00911ECC" w:rsidRDefault="00911ECC">
                            <w:r>
                              <w:rPr>
                                <w:rFonts w:hint="eastAsia"/>
                              </w:rPr>
                              <w:t>描述系统的响应时间，并发用户数，系统的安全性能等。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1A308" id="_x0000_s1040" type="#_x0000_t62" style="position:absolute;left:0;text-align:left;margin-left:207pt;margin-top:14.95pt;width:154.5pt;height: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" adj="-7577,11804">
                <v:textbox>
                  <w:txbxContent>
                    <w:p w14:paraId="5C880815" w14:textId="77777777" w:rsidR="00911ECC" w:rsidRDefault="00911ECC">
                      <w:r>
                        <w:rPr>
                          <w:rFonts w:hint="eastAsia"/>
                        </w:rPr>
                        <w:t>描述系统的响应时间，并发用户数，系统的安全性能等。</w:t>
                      </w:r>
                    </w:p>
                  </w:txbxContent>
                </v:textbox>
              </v:shape>
            </w:pict>
          </mc:Fallback>
        </mc:AlternateContent>
      </w:r>
      <w:r w:rsidR="00911ECC">
        <w:rPr>
          <w:rFonts w:ascii="SimHei" w:hint="eastAsia"/>
          <w:b/>
          <w:sz w:val="28"/>
          <w:szCs w:val="28"/>
        </w:rPr>
        <w:t>3</w:t>
      </w:r>
      <w:r w:rsidR="00911ECC">
        <w:rPr>
          <w:rFonts w:ascii="SimHei" w:hint="eastAsia"/>
          <w:b/>
          <w:sz w:val="28"/>
          <w:szCs w:val="28"/>
        </w:rPr>
        <w:t>．</w:t>
      </w:r>
      <w:r w:rsidR="00911ECC">
        <w:rPr>
          <w:rFonts w:ascii="SimHei" w:hint="eastAsia"/>
          <w:b/>
          <w:sz w:val="28"/>
          <w:szCs w:val="28"/>
        </w:rPr>
        <w:t>4</w:t>
      </w:r>
      <w:r w:rsidR="00911ECC">
        <w:rPr>
          <w:rFonts w:ascii="SimHei" w:hint="eastAsia"/>
          <w:b/>
          <w:sz w:val="28"/>
          <w:szCs w:val="28"/>
        </w:rPr>
        <w:t>系统的非功能需求分析</w:t>
      </w:r>
    </w:p>
    <w:p w14:paraId="32A1D37B" w14:textId="77777777" w:rsidR="00911ECC" w:rsidRDefault="00911ECC">
      <w:pPr>
        <w:pStyle w:val="af1"/>
        <w:adjustRightInd/>
        <w:snapToGrid/>
        <w:spacing w:before="0" w:after="0" w:line="240" w:lineRule="auto"/>
        <w:ind w:left="480" w:hanging="480"/>
        <w:jc w:val="both"/>
        <w:rPr>
          <w:rFonts w:hint="eastAsia"/>
          <w:sz w:val="24"/>
        </w:rPr>
      </w:pPr>
      <w:r>
        <w:rPr>
          <w:rFonts w:hint="eastAsia"/>
          <w:sz w:val="24"/>
        </w:rPr>
        <w:t>（正文内容，采用小四宋体）</w:t>
      </w:r>
    </w:p>
    <w:p w14:paraId="053AF718" w14:textId="77777777" w:rsidR="00911ECC" w:rsidRDefault="00911ECC">
      <w:pPr>
        <w:pStyle w:val="af1"/>
        <w:adjustRightInd/>
        <w:snapToGrid/>
        <w:spacing w:before="0" w:after="0" w:line="240" w:lineRule="auto"/>
        <w:ind w:left="480" w:hanging="480"/>
        <w:jc w:val="both"/>
        <w:rPr>
          <w:rFonts w:hint="eastAsia"/>
          <w:sz w:val="24"/>
        </w:rPr>
      </w:pPr>
    </w:p>
    <w:p w14:paraId="42260C4A" w14:textId="77777777" w:rsidR="00911ECC" w:rsidRDefault="00911ECC">
      <w:pPr>
        <w:pStyle w:val="af1"/>
        <w:adjustRightInd/>
        <w:snapToGrid/>
        <w:spacing w:before="0" w:after="0" w:line="240" w:lineRule="auto"/>
        <w:ind w:left="480" w:hanging="480"/>
        <w:jc w:val="both"/>
        <w:rPr>
          <w:rFonts w:ascii="SimSun" w:hAnsi="SimSun" w:hint="eastAsia"/>
          <w:b/>
          <w:sz w:val="24"/>
        </w:rPr>
      </w:pPr>
      <w:r>
        <w:rPr>
          <w:rFonts w:hint="eastAsia"/>
          <w:sz w:val="24"/>
        </w:rPr>
        <w:t>。。。。。。。。。</w:t>
      </w:r>
    </w:p>
    <w:p w14:paraId="48B2520B" w14:textId="77777777" w:rsidR="00911ECC" w:rsidRDefault="00911ECC">
      <w:pPr>
        <w:pStyle w:val="2"/>
        <w:rPr>
          <w:rFonts w:hint="eastAsia"/>
          <w:sz w:val="28"/>
          <w:szCs w:val="28"/>
        </w:rPr>
      </w:pPr>
      <w:r>
        <w:rPr>
          <w:rFonts w:hint="eastAsia"/>
          <w:sz w:val="28"/>
          <w:szCs w:val="28"/>
        </w:rPr>
        <w:t>3</w:t>
      </w:r>
      <w:r>
        <w:rPr>
          <w:rFonts w:hint="eastAsia"/>
          <w:sz w:val="28"/>
          <w:szCs w:val="28"/>
        </w:rPr>
        <w:t>．</w:t>
      </w:r>
      <w:r>
        <w:rPr>
          <w:rFonts w:hint="eastAsia"/>
          <w:sz w:val="28"/>
          <w:szCs w:val="28"/>
        </w:rPr>
        <w:t xml:space="preserve">n </w:t>
      </w:r>
      <w:r>
        <w:rPr>
          <w:rFonts w:hint="eastAsia"/>
          <w:sz w:val="28"/>
          <w:szCs w:val="28"/>
        </w:rPr>
        <w:t>本章小结</w:t>
      </w:r>
    </w:p>
    <w:p w14:paraId="7C023DB2" w14:textId="77777777" w:rsidR="00911ECC" w:rsidRDefault="00911ECC">
      <w:pPr>
        <w:pStyle w:val="af1"/>
        <w:adjustRightInd/>
        <w:snapToGrid/>
        <w:spacing w:before="0" w:after="0" w:line="400" w:lineRule="exact"/>
        <w:ind w:left="480" w:hanging="480"/>
        <w:jc w:val="both"/>
        <w:rPr>
          <w:rFonts w:ascii="SimSun" w:hAnsi="SimSun"/>
          <w:sz w:val="24"/>
        </w:rPr>
      </w:pPr>
      <w:r>
        <w:rPr>
          <w:rFonts w:ascii="SimSun" w:hAnsi="SimSun" w:hint="eastAsia"/>
          <w:sz w:val="24"/>
        </w:rPr>
        <w:t xml:space="preserve"> </w:t>
      </w:r>
    </w:p>
    <w:p w14:paraId="7D05BD5D" w14:textId="77777777" w:rsidR="00911ECC" w:rsidRDefault="00911ECC">
      <w:pPr>
        <w:pStyle w:val="af1"/>
        <w:adjustRightInd/>
        <w:snapToGrid/>
        <w:spacing w:before="0" w:after="0" w:line="360" w:lineRule="auto"/>
        <w:jc w:val="both"/>
        <w:rPr>
          <w:rFonts w:ascii="SimSun" w:hAnsi="SimSun" w:hint="eastAsia"/>
        </w:rPr>
      </w:pPr>
    </w:p>
    <w:p w14:paraId="603E819C" w14:textId="77777777" w:rsidR="00911ECC" w:rsidRDefault="00911ECC">
      <w:pPr>
        <w:pStyle w:val="1"/>
        <w:jc w:val="center"/>
        <w:rPr>
          <w:rFonts w:eastAsia="SimHei" w:hint="eastAsia"/>
          <w:sz w:val="32"/>
        </w:rPr>
      </w:pPr>
      <w:r>
        <w:rPr>
          <w:rFonts w:ascii="SimSun" w:hAnsi="SimSun"/>
        </w:rPr>
        <w:br w:type="page"/>
      </w:r>
      <w:bookmarkStart w:id="16" w:name="_Toc263248526"/>
      <w:r>
        <w:rPr>
          <w:rFonts w:eastAsia="SimHei" w:hint="eastAsia"/>
          <w:sz w:val="32"/>
        </w:rPr>
        <w:lastRenderedPageBreak/>
        <w:t>第四章</w:t>
      </w:r>
      <w:r>
        <w:rPr>
          <w:rFonts w:eastAsia="SimHei" w:hint="eastAsia"/>
          <w:sz w:val="32"/>
        </w:rPr>
        <w:t xml:space="preserve"> </w:t>
      </w:r>
      <w:bookmarkEnd w:id="16"/>
      <w:r>
        <w:rPr>
          <w:rFonts w:eastAsia="SimHei" w:hint="eastAsia"/>
          <w:sz w:val="32"/>
        </w:rPr>
        <w:t>XX</w:t>
      </w:r>
      <w:r>
        <w:rPr>
          <w:rFonts w:eastAsia="SimHei" w:hint="eastAsia"/>
          <w:sz w:val="32"/>
        </w:rPr>
        <w:t>系统的（总体）设计</w:t>
      </w:r>
    </w:p>
    <w:p w14:paraId="58FF1C01" w14:textId="77777777" w:rsidR="00911ECC" w:rsidRDefault="00993F28">
      <w:pPr>
        <w:pStyle w:val="af1"/>
        <w:adjustRightInd/>
        <w:snapToGrid/>
        <w:spacing w:before="0" w:after="0" w:line="400" w:lineRule="exact"/>
        <w:ind w:firstLine="482"/>
        <w:jc w:val="both"/>
        <w:rPr>
          <w:rFonts w:ascii="SimHei" w:hint="eastAsia"/>
          <w:sz w:val="24"/>
        </w:rPr>
      </w:pPr>
      <w:r>
        <w:rPr>
          <w:rFonts w:eastAsia="SimHei" w:hint="eastAsia"/>
          <w:noProof/>
          <w:sz w:val="32"/>
        </w:rPr>
        <mc:AlternateContent>
          <mc:Choice Requires="wps">
            <w:drawing>
              <wp:anchor distT="0" distB="0" distL="114300" distR="114300" simplePos="0" relativeHeight="251660800" behindDoc="0" locked="0" layoutInCell="1" allowOverlap="1" wp14:anchorId="4D896F0B" wp14:editId="2C75DF80">
                <wp:simplePos x="0" y="0"/>
                <wp:positionH relativeFrom="column">
                  <wp:posOffset>3352800</wp:posOffset>
                </wp:positionH>
                <wp:positionV relativeFrom="paragraph">
                  <wp:posOffset>-340360</wp:posOffset>
                </wp:positionV>
                <wp:extent cx="3028950" cy="733425"/>
                <wp:effectExtent l="962025" t="9525" r="9525" b="9525"/>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8950" cy="733425"/>
                        </a:xfrm>
                        <a:prstGeom prst="wedgeRoundRectCallout">
                          <a:avLst>
                            <a:gd name="adj1" fmla="val -79958"/>
                            <a:gd name="adj2" fmla="val -47315"/>
                            <a:gd name="adj3" fmla="val 16667"/>
                          </a:avLst>
                        </a:prstGeom>
                        <a:solidFill>
                          <a:srgbClr val="FFFFFF"/>
                        </a:solidFill>
                        <a:ln w="9525">
                          <a:solidFill>
                            <a:srgbClr val="000000"/>
                          </a:solidFill>
                          <a:miter lim="800000"/>
                          <a:headEnd/>
                          <a:tailEnd/>
                        </a:ln>
                      </wps:spPr>
                      <wps:txbx>
                        <w:txbxContent>
                          <w:p w14:paraId="5E7E613E" w14:textId="77777777" w:rsidR="00911ECC" w:rsidRDefault="00911ECC">
                            <w:r>
                              <w:rPr>
                                <w:rFonts w:hint="eastAsia"/>
                                <w:sz w:val="18"/>
                                <w:szCs w:val="18"/>
                              </w:rPr>
                              <w:t>本章是总体设计部分，所包含的内容可以根据你的项目情况做调整，不必所有的子章节都按下述给的内容来写，下面所给的部分仅仅给你提供参考。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96F0B" id="_x0000_s1041" type="#_x0000_t62" style="position:absolute;left:0;text-align:left;margin-left:264pt;margin-top:-26.8pt;width:238.5pt;height:5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" adj="-6471,580">
                <v:textbox>
                  <w:txbxContent>
                    <w:p w14:paraId="5E7E613E" w14:textId="77777777" w:rsidR="00911ECC" w:rsidRDefault="00911ECC">
                      <w:r>
                        <w:rPr>
                          <w:rFonts w:hint="eastAsia"/>
                          <w:sz w:val="18"/>
                          <w:szCs w:val="18"/>
                        </w:rPr>
                        <w:t>本章是总体设计部分，所包含的内容可以根据你的项目情况做调整，不必所有的子章节都按下述给的内容来写，下面所给的部分仅仅给你提供参考。</w:t>
                      </w:r>
                    </w:p>
                  </w:txbxContent>
                </v:textbox>
              </v:shape>
            </w:pict>
          </mc:Fallback>
        </mc:AlternateContent>
      </w:r>
      <w:r w:rsidR="00911ECC">
        <w:rPr>
          <w:rFonts w:ascii="SimHei" w:hint="eastAsia"/>
          <w:sz w:val="24"/>
        </w:rPr>
        <w:t>（本章概述，简单介绍本章将要论述的内容）</w:t>
      </w:r>
    </w:p>
    <w:p w14:paraId="4DE24680" w14:textId="77777777" w:rsidR="00911ECC" w:rsidRDefault="00993F28">
      <w:pPr>
        <w:rPr>
          <w:rFonts w:ascii="SimHei" w:eastAsia="SimHei" w:hAnsi="SimHei" w:hint="eastAsia"/>
          <w:b/>
          <w:sz w:val="28"/>
          <w:szCs w:val="28"/>
        </w:rPr>
      </w:pPr>
      <w:r>
        <w:rPr>
          <w:rFonts w:ascii="SimHei" w:eastAsia="SimHei" w:hAnsi="SimHei" w:hint="eastAsia"/>
          <w:b/>
          <w:noProof/>
          <w:sz w:val="28"/>
          <w:szCs w:val="28"/>
        </w:rPr>
        <mc:AlternateContent>
          <mc:Choice Requires="wps">
            <w:drawing>
              <wp:anchor distT="0" distB="0" distL="114300" distR="114300" simplePos="0" relativeHeight="251656704" behindDoc="0" locked="0" layoutInCell="1" allowOverlap="1" wp14:anchorId="410BF78F" wp14:editId="0324FC6C">
                <wp:simplePos x="0" y="0"/>
                <wp:positionH relativeFrom="column">
                  <wp:posOffset>2609850</wp:posOffset>
                </wp:positionH>
                <wp:positionV relativeFrom="paragraph">
                  <wp:posOffset>253365</wp:posOffset>
                </wp:positionV>
                <wp:extent cx="2819400" cy="723900"/>
                <wp:effectExtent l="704850" t="9525" r="9525" b="9525"/>
                <wp:wrapNone/>
                <wp:docPr id="2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723900"/>
                        </a:xfrm>
                        <a:prstGeom prst="wedgeRoundRectCallout">
                          <a:avLst>
                            <a:gd name="adj1" fmla="val -73403"/>
                            <a:gd name="adj2" fmla="val -47282"/>
                            <a:gd name="adj3" fmla="val 16667"/>
                          </a:avLst>
                        </a:prstGeom>
                        <a:solidFill>
                          <a:srgbClr val="FFFFFF"/>
                        </a:solidFill>
                        <a:ln w="9525">
                          <a:solidFill>
                            <a:srgbClr val="000000"/>
                          </a:solidFill>
                          <a:miter lim="800000"/>
                          <a:headEnd/>
                          <a:tailEnd/>
                        </a:ln>
                      </wps:spPr>
                      <wps:txbx>
                        <w:txbxContent>
                          <w:p w14:paraId="1E51450A" w14:textId="77777777" w:rsidR="00911ECC" w:rsidRDefault="00911ECC">
                            <w:r>
                              <w:rPr>
                                <w:rFonts w:hint="eastAsia"/>
                              </w:rPr>
                              <w:t>本部分可以描述系统的整体网络结构。注意，不能只仅仅给出一个图，要对整个图用你的语言来加以详细描述。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BF78F" id="_x0000_s1042" type="#_x0000_t62" style="position:absolute;left:0;text-align:left;margin-left:205.5pt;margin-top:19.95pt;width:222pt;height: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" adj="-5055,587">
                <v:textbox>
                  <w:txbxContent>
                    <w:p w14:paraId="1E51450A" w14:textId="77777777" w:rsidR="00911ECC" w:rsidRDefault="00911ECC">
                      <w:r>
                        <w:rPr>
                          <w:rFonts w:hint="eastAsia"/>
                        </w:rPr>
                        <w:t>本部分可以描述系统的整体网络结构。注意，不能只仅仅给出一个图，要对整个图用你的语言来加以详细描述。</w:t>
                      </w:r>
                    </w:p>
                  </w:txbxContent>
                </v:textbox>
              </v:shape>
            </w:pict>
          </mc:Fallback>
        </mc:AlternateContent>
      </w:r>
      <w:r w:rsidR="00911ECC">
        <w:rPr>
          <w:rFonts w:ascii="SimHei" w:eastAsia="SimHei" w:hAnsi="SimHei" w:hint="eastAsia"/>
          <w:b/>
          <w:sz w:val="28"/>
          <w:szCs w:val="28"/>
        </w:rPr>
        <w:t>4.1   系统网络结构设计</w:t>
      </w:r>
    </w:p>
    <w:p w14:paraId="7CB78B2A" w14:textId="77777777" w:rsidR="00911ECC" w:rsidRDefault="00911ECC">
      <w:pPr>
        <w:rPr>
          <w:rFonts w:ascii="SimHei" w:eastAsia="SimHei" w:hAnsi="SimHei" w:hint="eastAsia"/>
          <w:b/>
          <w:sz w:val="28"/>
          <w:szCs w:val="28"/>
        </w:rPr>
      </w:pPr>
    </w:p>
    <w:p w14:paraId="2862D554" w14:textId="77777777" w:rsidR="00911ECC" w:rsidRDefault="00993F28">
      <w:pPr>
        <w:rPr>
          <w:rFonts w:ascii="SimHei" w:eastAsia="SimHei" w:hAnsi="SimHei" w:hint="eastAsia"/>
          <w:b/>
          <w:sz w:val="28"/>
          <w:szCs w:val="28"/>
        </w:rPr>
      </w:pPr>
      <w:r>
        <w:rPr>
          <w:rFonts w:ascii="SimHei" w:eastAsia="SimHei" w:hAnsi="SimHei" w:hint="eastAsia"/>
          <w:b/>
          <w:noProof/>
          <w:sz w:val="28"/>
          <w:szCs w:val="28"/>
        </w:rPr>
        <mc:AlternateContent>
          <mc:Choice Requires="wps">
            <w:drawing>
              <wp:anchor distT="0" distB="0" distL="114300" distR="114300" simplePos="0" relativeHeight="251657728" behindDoc="0" locked="0" layoutInCell="1" allowOverlap="1" wp14:anchorId="3CF47C0C" wp14:editId="0A47B6C6">
                <wp:simplePos x="0" y="0"/>
                <wp:positionH relativeFrom="column">
                  <wp:posOffset>2609850</wp:posOffset>
                </wp:positionH>
                <wp:positionV relativeFrom="paragraph">
                  <wp:posOffset>260985</wp:posOffset>
                </wp:positionV>
                <wp:extent cx="3314700" cy="990600"/>
                <wp:effectExtent l="695325" t="9525" r="9525" b="9525"/>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90600"/>
                        </a:xfrm>
                        <a:prstGeom prst="wedgeRoundRectCallout">
                          <a:avLst>
                            <a:gd name="adj1" fmla="val -69903"/>
                            <a:gd name="adj2" fmla="val -48014"/>
                            <a:gd name="adj3" fmla="val 16667"/>
                          </a:avLst>
                        </a:prstGeom>
                        <a:solidFill>
                          <a:srgbClr val="FFFFFF"/>
                        </a:solidFill>
                        <a:ln w="9525">
                          <a:solidFill>
                            <a:srgbClr val="000000"/>
                          </a:solidFill>
                          <a:miter lim="800000"/>
                          <a:headEnd/>
                          <a:tailEnd/>
                        </a:ln>
                      </wps:spPr>
                      <wps:txbx>
                        <w:txbxContent>
                          <w:p w14:paraId="553AE472" w14:textId="77777777" w:rsidR="00911ECC" w:rsidRDefault="00911ECC">
                            <w:r>
                              <w:rPr>
                                <w:rFonts w:hint="eastAsia"/>
                              </w:rPr>
                              <w:t>本部分可以描述系统的软件层次架构，比如是否</w:t>
                            </w:r>
                            <w:r>
                              <w:rPr>
                                <w:rFonts w:hint="eastAsia"/>
                              </w:rPr>
                              <w:t>MVC</w:t>
                            </w:r>
                            <w:r>
                              <w:rPr>
                                <w:rFonts w:hint="eastAsia"/>
                              </w:rPr>
                              <w:t>以及其它类型的软件架构，每个层次所涉及到的业务逻辑。注意，不能只仅仅给出一个图，要对整个图用你的语言来加以详细描述。</w:t>
                            </w:r>
                          </w:p>
                          <w:p w14:paraId="4F5ABE75"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47C0C" id="_x0000_s1043" type="#_x0000_t62" style="position:absolute;left:0;text-align:left;margin-left:205.5pt;margin-top:20.55pt;width:261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" adj="-4299,429">
                <v:textbox>
                  <w:txbxContent>
                    <w:p w14:paraId="553AE472" w14:textId="77777777" w:rsidR="00911ECC" w:rsidRDefault="00911ECC">
                      <w:r>
                        <w:rPr>
                          <w:rFonts w:hint="eastAsia"/>
                        </w:rPr>
                        <w:t>本部分可以描述系统的软件层次架构，比如是否</w:t>
                      </w:r>
                      <w:r>
                        <w:rPr>
                          <w:rFonts w:hint="eastAsia"/>
                        </w:rPr>
                        <w:t>MVC</w:t>
                      </w:r>
                      <w:r>
                        <w:rPr>
                          <w:rFonts w:hint="eastAsia"/>
                        </w:rPr>
                        <w:t>以及其它类型的软件架构，每个层次所涉及到的业务逻辑。注意，不能只仅仅给出一个图，要对整个图用你的语言来加以详细描述。</w:t>
                      </w:r>
                    </w:p>
                    <w:p w14:paraId="4F5ABE75" w14:textId="77777777" w:rsidR="00911ECC" w:rsidRDefault="00911ECC"/>
                  </w:txbxContent>
                </v:textbox>
              </v:shape>
            </w:pict>
          </mc:Fallback>
        </mc:AlternateContent>
      </w:r>
      <w:r w:rsidR="00911ECC">
        <w:rPr>
          <w:rFonts w:ascii="SimHei" w:eastAsia="SimHei" w:hAnsi="SimHei" w:hint="eastAsia"/>
          <w:b/>
          <w:sz w:val="28"/>
          <w:szCs w:val="28"/>
        </w:rPr>
        <w:t>4.2   系统软件层次架构设计</w:t>
      </w:r>
    </w:p>
    <w:p w14:paraId="729EAFC9" w14:textId="77777777" w:rsidR="00911ECC" w:rsidRDefault="00911ECC">
      <w:pPr>
        <w:rPr>
          <w:rFonts w:ascii="SimHei" w:eastAsia="SimHei" w:hAnsi="SimHei" w:hint="eastAsia"/>
          <w:b/>
          <w:sz w:val="28"/>
          <w:szCs w:val="28"/>
        </w:rPr>
      </w:pPr>
    </w:p>
    <w:p w14:paraId="4CCA9BAB" w14:textId="77777777" w:rsidR="00911ECC" w:rsidRDefault="00911ECC">
      <w:pPr>
        <w:rPr>
          <w:rFonts w:ascii="SimHei" w:eastAsia="SimHei" w:hAnsi="SimHei" w:hint="eastAsia"/>
          <w:b/>
          <w:sz w:val="28"/>
          <w:szCs w:val="28"/>
        </w:rPr>
      </w:pPr>
      <w:r>
        <w:rPr>
          <w:rFonts w:ascii="SimHei" w:eastAsia="SimHei" w:hAnsi="SimHei" w:hint="eastAsia"/>
          <w:b/>
          <w:sz w:val="28"/>
          <w:szCs w:val="28"/>
        </w:rPr>
        <w:t>4.3   系统功能模块设计</w:t>
      </w:r>
    </w:p>
    <w:p w14:paraId="13C2CD75" w14:textId="77777777" w:rsidR="00911ECC" w:rsidRDefault="00911ECC">
      <w:pPr>
        <w:rPr>
          <w:rFonts w:ascii="SimHei" w:hint="eastAsia"/>
          <w:sz w:val="28"/>
          <w:szCs w:val="28"/>
        </w:rPr>
      </w:pPr>
    </w:p>
    <w:p w14:paraId="3350CF48" w14:textId="77777777" w:rsidR="00911ECC" w:rsidRDefault="00993F28">
      <w:pPr>
        <w:rPr>
          <w:rFonts w:ascii="SimHei" w:hint="eastAsia"/>
          <w:sz w:val="28"/>
          <w:szCs w:val="28"/>
        </w:rPr>
      </w:pPr>
      <w:r>
        <w:rPr>
          <w:rFonts w:ascii="SimHei" w:eastAsia="SimHei" w:hAnsi="SimHei" w:hint="eastAsia"/>
          <w:b/>
          <w:noProof/>
          <w:sz w:val="28"/>
          <w:szCs w:val="28"/>
        </w:rPr>
        <mc:AlternateContent>
          <mc:Choice Requires="wps">
            <w:drawing>
              <wp:anchor distT="0" distB="0" distL="114300" distR="114300" simplePos="0" relativeHeight="251658752" behindDoc="0" locked="0" layoutInCell="1" allowOverlap="1" wp14:anchorId="7C3B8F4F" wp14:editId="13F5D18C">
                <wp:simplePos x="0" y="0"/>
                <wp:positionH relativeFrom="column">
                  <wp:posOffset>2552700</wp:posOffset>
                </wp:positionH>
                <wp:positionV relativeFrom="paragraph">
                  <wp:posOffset>133350</wp:posOffset>
                </wp:positionV>
                <wp:extent cx="3314700" cy="990600"/>
                <wp:effectExtent l="657225" t="600075" r="9525" b="9525"/>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90600"/>
                        </a:xfrm>
                        <a:prstGeom prst="wedgeRoundRectCallout">
                          <a:avLst>
                            <a:gd name="adj1" fmla="val -68181"/>
                            <a:gd name="adj2" fmla="val -107630"/>
                            <a:gd name="adj3" fmla="val 16667"/>
                          </a:avLst>
                        </a:prstGeom>
                        <a:solidFill>
                          <a:srgbClr val="FFFFFF"/>
                        </a:solidFill>
                        <a:ln w="9525">
                          <a:solidFill>
                            <a:srgbClr val="000000"/>
                          </a:solidFill>
                          <a:miter lim="800000"/>
                          <a:headEnd/>
                          <a:tailEnd/>
                        </a:ln>
                      </wps:spPr>
                      <wps:txbx>
                        <w:txbxContent>
                          <w:p w14:paraId="07235EE9" w14:textId="77777777" w:rsidR="00911ECC" w:rsidRDefault="00911ECC">
                            <w:r>
                              <w:rPr>
                                <w:rFonts w:hint="eastAsia"/>
                              </w:rPr>
                              <w:t>本部分可以描述系统的所涉及的功能模块。该部分是你第五章功能模块的的是基础。注意，不能只仅仅给出一个图，要对整个图用你的语言来加以详细描述。</w:t>
                            </w:r>
                          </w:p>
                          <w:p w14:paraId="72FCC6E4"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B8F4F" id="_x0000_s1044" type="#_x0000_t62" style="position:absolute;left:0;text-align:left;margin-left:201pt;margin-top:10.5pt;width:261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" adj="-3927,-12448">
                <v:textbox>
                  <w:txbxContent>
                    <w:p w14:paraId="07235EE9" w14:textId="77777777" w:rsidR="00911ECC" w:rsidRDefault="00911ECC">
                      <w:r>
                        <w:rPr>
                          <w:rFonts w:hint="eastAsia"/>
                        </w:rPr>
                        <w:t>本部分可以描述系统的所涉及的功能模块。该部分是你第五章功能模块的的是基础。注意，不能只仅仅给出一个图，要对整个图用你的语言来加以详细描述。</w:t>
                      </w:r>
                    </w:p>
                    <w:p w14:paraId="72FCC6E4" w14:textId="77777777" w:rsidR="00911ECC" w:rsidRDefault="00911ECC"/>
                  </w:txbxContent>
                </v:textbox>
              </v:shape>
            </w:pict>
          </mc:Fallback>
        </mc:AlternateContent>
      </w:r>
    </w:p>
    <w:p w14:paraId="3E2CC576" w14:textId="77777777" w:rsidR="00911ECC" w:rsidRDefault="00911ECC">
      <w:pPr>
        <w:rPr>
          <w:rFonts w:ascii="SimHei" w:hint="eastAsia"/>
          <w:sz w:val="28"/>
          <w:szCs w:val="28"/>
        </w:rPr>
      </w:pPr>
    </w:p>
    <w:p w14:paraId="56A02492" w14:textId="77777777" w:rsidR="00911ECC" w:rsidRDefault="00911ECC">
      <w:pPr>
        <w:rPr>
          <w:rFonts w:ascii="SimHei" w:hint="eastAsia"/>
          <w:sz w:val="28"/>
          <w:szCs w:val="28"/>
        </w:rPr>
      </w:pPr>
    </w:p>
    <w:p w14:paraId="58A7D3AC" w14:textId="77777777" w:rsidR="00911ECC" w:rsidRDefault="00993F28">
      <w:pPr>
        <w:rPr>
          <w:rFonts w:hint="eastAsia"/>
          <w:sz w:val="24"/>
          <w:lang w:val="en-US" w:eastAsia="zh-CN"/>
        </w:rPr>
      </w:pPr>
      <w:r>
        <w:rPr>
          <w:noProof/>
          <w:sz w:val="24"/>
        </w:rPr>
        <w:drawing>
          <wp:inline distT="0" distB="0" distL="0" distR="0" wp14:anchorId="5874A779" wp14:editId="0E49AEF7">
            <wp:extent cx="5326380" cy="2697480"/>
            <wp:effectExtent l="0" t="0" r="0" b="0"/>
            <wp:docPr id="3" name="图片 7" descr="说明: 功能分解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说明: 功能分解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6380" cy="2697480"/>
                    </a:xfrm>
                    <a:prstGeom prst="rect">
                      <a:avLst/>
                    </a:prstGeom>
                    <a:noFill/>
                    <a:ln>
                      <a:noFill/>
                    </a:ln>
                  </pic:spPr>
                </pic:pic>
              </a:graphicData>
            </a:graphic>
          </wp:inline>
        </w:drawing>
      </w:r>
    </w:p>
    <w:p w14:paraId="39705722" w14:textId="77777777" w:rsidR="00911ECC" w:rsidRDefault="00911ECC">
      <w:pPr>
        <w:rPr>
          <w:rFonts w:hint="eastAsia"/>
          <w:sz w:val="24"/>
          <w:lang w:val="en-US" w:eastAsia="zh-CN"/>
        </w:rPr>
      </w:pPr>
    </w:p>
    <w:p w14:paraId="25CB918A" w14:textId="77777777" w:rsidR="00911ECC" w:rsidRDefault="00911ECC">
      <w:pPr>
        <w:pStyle w:val="ad"/>
        <w:jc w:val="center"/>
        <w:rPr>
          <w:rFonts w:ascii="KaiTi_GB2312" w:eastAsia="KaiTi_GB2312" w:hAnsi="Times New Roman"/>
          <w:sz w:val="21"/>
          <w:szCs w:val="21"/>
        </w:rPr>
      </w:pPr>
      <w:bookmarkStart w:id="17" w:name="_Toc300521243"/>
      <w:r>
        <w:rPr>
          <w:rFonts w:ascii="KaiTi_GB2312" w:eastAsia="KaiTi_GB2312" w:hAnsi="Times New Roman"/>
          <w:sz w:val="21"/>
          <w:szCs w:val="21"/>
        </w:rPr>
        <w:t xml:space="preserve">图 </w:t>
      </w:r>
      <w:r>
        <w:rPr>
          <w:rFonts w:ascii="KaiTi_GB2312" w:eastAsia="KaiTi_GB2312" w:hAnsi="Times New Roman" w:hint="eastAsia"/>
          <w:sz w:val="21"/>
          <w:szCs w:val="21"/>
        </w:rPr>
        <w:t>4</w:t>
      </w:r>
      <w:r>
        <w:rPr>
          <w:rFonts w:ascii="KaiTi_GB2312" w:eastAsia="KaiTi_GB2312" w:hAnsi="Times New Roman"/>
          <w:sz w:val="21"/>
          <w:szCs w:val="21"/>
        </w:rPr>
        <w:t>-</w:t>
      </w:r>
      <w:r>
        <w:rPr>
          <w:rFonts w:ascii="KaiTi_GB2312" w:eastAsia="KaiTi_GB2312" w:hAnsi="Times New Roman"/>
          <w:sz w:val="21"/>
          <w:szCs w:val="21"/>
        </w:rPr>
        <w:fldChar w:fldCharType="begin"/>
      </w:r>
      <w:r>
        <w:rPr>
          <w:rFonts w:ascii="KaiTi_GB2312" w:eastAsia="KaiTi_GB2312" w:hAnsi="Times New Roman"/>
          <w:sz w:val="21"/>
          <w:szCs w:val="21"/>
        </w:rPr>
        <w:instrText xml:space="preserve"> SEQ 图 \* ARABIC \s 1 </w:instrText>
      </w:r>
      <w:r>
        <w:rPr>
          <w:rFonts w:ascii="KaiTi_GB2312" w:eastAsia="KaiTi_GB2312" w:hAnsi="Times New Roman"/>
          <w:sz w:val="21"/>
          <w:szCs w:val="21"/>
        </w:rPr>
        <w:fldChar w:fldCharType="separate"/>
      </w:r>
      <w:r>
        <w:rPr>
          <w:rFonts w:ascii="KaiTi_GB2312" w:eastAsia="KaiTi_GB2312" w:hAnsi="Times New Roman"/>
          <w:sz w:val="21"/>
          <w:szCs w:val="21"/>
        </w:rPr>
        <w:t>1</w:t>
      </w:r>
      <w:r>
        <w:rPr>
          <w:rFonts w:ascii="KaiTi_GB2312" w:eastAsia="KaiTi_GB2312" w:hAnsi="Times New Roman"/>
          <w:sz w:val="21"/>
          <w:szCs w:val="21"/>
        </w:rPr>
        <w:fldChar w:fldCharType="end"/>
      </w:r>
      <w:r>
        <w:rPr>
          <w:rFonts w:ascii="KaiTi_GB2312" w:eastAsia="KaiTi_GB2312" w:hAnsi="Times New Roman"/>
          <w:sz w:val="21"/>
          <w:szCs w:val="21"/>
        </w:rPr>
        <w:t xml:space="preserve"> 平台功能</w:t>
      </w:r>
      <w:bookmarkEnd w:id="17"/>
      <w:r>
        <w:rPr>
          <w:rFonts w:ascii="KaiTi_GB2312" w:eastAsia="KaiTi_GB2312" w:hAnsi="Times New Roman" w:hint="eastAsia"/>
          <w:sz w:val="21"/>
          <w:szCs w:val="21"/>
        </w:rPr>
        <w:t>模块图</w:t>
      </w:r>
    </w:p>
    <w:p w14:paraId="0D9B1AFA" w14:textId="77777777" w:rsidR="00911ECC" w:rsidRDefault="00993F28">
      <w:pPr>
        <w:rPr>
          <w:rFonts w:ascii="SimHei" w:hint="eastAsia"/>
          <w:sz w:val="28"/>
          <w:szCs w:val="28"/>
        </w:rPr>
      </w:pPr>
      <w:r>
        <w:rPr>
          <w:rFonts w:eastAsia="楷体"/>
          <w:noProof/>
          <w:szCs w:val="21"/>
        </w:rPr>
        <mc:AlternateContent>
          <mc:Choice Requires="wps">
            <w:drawing>
              <wp:anchor distT="0" distB="0" distL="114300" distR="114300" simplePos="0" relativeHeight="251659776" behindDoc="0" locked="0" layoutInCell="1" allowOverlap="1" wp14:anchorId="3BCA03AF" wp14:editId="4FFC3521">
                <wp:simplePos x="0" y="0"/>
                <wp:positionH relativeFrom="column">
                  <wp:posOffset>3562350</wp:posOffset>
                </wp:positionH>
                <wp:positionV relativeFrom="paragraph">
                  <wp:posOffset>132080</wp:posOffset>
                </wp:positionV>
                <wp:extent cx="2305050" cy="723900"/>
                <wp:effectExtent l="676275" t="85725" r="9525" b="9525"/>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723900"/>
                        </a:xfrm>
                        <a:prstGeom prst="wedgeRoundRectCallout">
                          <a:avLst>
                            <a:gd name="adj1" fmla="val -77384"/>
                            <a:gd name="adj2" fmla="val -57806"/>
                            <a:gd name="adj3" fmla="val 16667"/>
                          </a:avLst>
                        </a:prstGeom>
                        <a:solidFill>
                          <a:srgbClr val="FFFFFF"/>
                        </a:solidFill>
                        <a:ln w="9525">
                          <a:solidFill>
                            <a:srgbClr val="000000"/>
                          </a:solidFill>
                          <a:miter lim="800000"/>
                          <a:headEnd/>
                          <a:tailEnd/>
                        </a:ln>
                      </wps:spPr>
                      <wps:txbx>
                        <w:txbxContent>
                          <w:p w14:paraId="1963BA3F" w14:textId="77777777" w:rsidR="00911ECC" w:rsidRDefault="00911ECC">
                            <w:r>
                              <w:rPr>
                                <w:rFonts w:hint="eastAsia"/>
                              </w:rPr>
                              <w:t>注意图标字体为楷体</w:t>
                            </w:r>
                            <w:r>
                              <w:rPr>
                                <w:rFonts w:hint="eastAsia"/>
                              </w:rPr>
                              <w:t xml:space="preserve">GB2312 </w:t>
                            </w:r>
                            <w:r>
                              <w:rPr>
                                <w:rFonts w:hint="eastAsia"/>
                              </w:rPr>
                              <w:t>五号，图标必须在论文描述段落中加以引用。</w:t>
                            </w:r>
                          </w:p>
                          <w:p w14:paraId="21ECBF95"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A03AF" id="_x0000_s1045" type="#_x0000_t62" style="position:absolute;left:0;text-align:left;margin-left:280.5pt;margin-top:10.4pt;width:181.5pt;height:5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" adj="-5915,-1686">
                <v:textbox>
                  <w:txbxContent>
                    <w:p w14:paraId="1963BA3F" w14:textId="77777777" w:rsidR="00911ECC" w:rsidRDefault="00911ECC">
                      <w:r>
                        <w:rPr>
                          <w:rFonts w:hint="eastAsia"/>
                        </w:rPr>
                        <w:t>注意图标字体为楷体</w:t>
                      </w:r>
                      <w:r>
                        <w:rPr>
                          <w:rFonts w:hint="eastAsia"/>
                        </w:rPr>
                        <w:t xml:space="preserve">GB2312 </w:t>
                      </w:r>
                      <w:r>
                        <w:rPr>
                          <w:rFonts w:hint="eastAsia"/>
                        </w:rPr>
                        <w:t>五号，图标必须在论文描述段落中加以引用。</w:t>
                      </w:r>
                    </w:p>
                    <w:p w14:paraId="21ECBF95" w14:textId="77777777" w:rsidR="00911ECC" w:rsidRDefault="00911ECC"/>
                  </w:txbxContent>
                </v:textbox>
              </v:shape>
            </w:pict>
          </mc:Fallback>
        </mc:AlternateContent>
      </w:r>
    </w:p>
    <w:p w14:paraId="12669302" w14:textId="77777777" w:rsidR="00911ECC" w:rsidRDefault="00911ECC">
      <w:pPr>
        <w:rPr>
          <w:rFonts w:ascii="SimHei" w:hint="eastAsia"/>
          <w:sz w:val="28"/>
          <w:szCs w:val="28"/>
        </w:rPr>
      </w:pPr>
    </w:p>
    <w:p w14:paraId="04227152" w14:textId="77777777" w:rsidR="00911ECC" w:rsidRDefault="00993F28">
      <w:pPr>
        <w:pStyle w:val="ad"/>
        <w:jc w:val="center"/>
        <w:rPr>
          <w:rFonts w:ascii="Times New Roman" w:eastAsia="楷体" w:hAnsi="Times New Roman" w:hint="eastAsia"/>
          <w:sz w:val="21"/>
          <w:szCs w:val="21"/>
        </w:rPr>
      </w:pPr>
      <w:r>
        <w:rPr>
          <w:rFonts w:ascii="KaiTi_GB2312" w:eastAsia="KaiTi_GB2312" w:hAnsi="Times New Roman" w:hint="eastAsia"/>
          <w:noProof/>
          <w:sz w:val="21"/>
          <w:szCs w:val="21"/>
        </w:rPr>
        <mc:AlternateContent>
          <mc:Choice Requires="wps">
            <w:drawing>
              <wp:anchor distT="0" distB="0" distL="114300" distR="114300" simplePos="0" relativeHeight="251676160" behindDoc="0" locked="0" layoutInCell="1" allowOverlap="1" wp14:anchorId="198F03B0" wp14:editId="1E8D4278">
                <wp:simplePos x="0" y="0"/>
                <wp:positionH relativeFrom="column">
                  <wp:posOffset>3762375</wp:posOffset>
                </wp:positionH>
                <wp:positionV relativeFrom="paragraph">
                  <wp:posOffset>-657225</wp:posOffset>
                </wp:positionV>
                <wp:extent cx="2381250" cy="1066800"/>
                <wp:effectExtent l="1162050" t="9525" r="9525" b="66675"/>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1066800"/>
                        </a:xfrm>
                        <a:prstGeom prst="wedgeRoundRectCallout">
                          <a:avLst>
                            <a:gd name="adj1" fmla="val -96806"/>
                            <a:gd name="adj2" fmla="val 54037"/>
                            <a:gd name="adj3" fmla="val 16667"/>
                          </a:avLst>
                        </a:prstGeom>
                        <a:solidFill>
                          <a:srgbClr val="FFFFFF"/>
                        </a:solidFill>
                        <a:ln w="9525">
                          <a:solidFill>
                            <a:srgbClr val="000000"/>
                          </a:solidFill>
                          <a:miter lim="800000"/>
                          <a:headEnd/>
                          <a:tailEnd/>
                        </a:ln>
                      </wps:spPr>
                      <wps:txbx>
                        <w:txbxContent>
                          <w:p w14:paraId="178A4573" w14:textId="77777777" w:rsidR="00911ECC" w:rsidRDefault="00911ECC">
                            <w:r>
                              <w:rPr>
                                <w:rFonts w:hint="eastAsia"/>
                              </w:rPr>
                              <w:t>注意表标号在表正上方，字体为楷体</w:t>
                            </w:r>
                            <w:r>
                              <w:rPr>
                                <w:rFonts w:hint="eastAsia"/>
                              </w:rPr>
                              <w:t xml:space="preserve">GB2312 </w:t>
                            </w:r>
                            <w:r>
                              <w:rPr>
                                <w:rFonts w:hint="eastAsia"/>
                              </w:rPr>
                              <w:t>五号，表标号必须在论文描述段落中加以引用。表中字体不作具体要求，可以是宋体五号。</w:t>
                            </w:r>
                          </w:p>
                          <w:p w14:paraId="2E96FC5C"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F03B0" id="_x0000_s1046" type="#_x0000_t62" style="position:absolute;left:0;text-align:left;margin-left:296.25pt;margin-top:-51.75pt;width:187.5pt;height:8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" adj="-10110,22472">
                <v:textbox>
                  <w:txbxContent>
                    <w:p w14:paraId="178A4573" w14:textId="77777777" w:rsidR="00911ECC" w:rsidRDefault="00911ECC">
                      <w:r>
                        <w:rPr>
                          <w:rFonts w:hint="eastAsia"/>
                        </w:rPr>
                        <w:t>注意表标号在表正上方，字体为楷体</w:t>
                      </w:r>
                      <w:r>
                        <w:rPr>
                          <w:rFonts w:hint="eastAsia"/>
                        </w:rPr>
                        <w:t xml:space="preserve">GB2312 </w:t>
                      </w:r>
                      <w:r>
                        <w:rPr>
                          <w:rFonts w:hint="eastAsia"/>
                        </w:rPr>
                        <w:t>五号，表标号必须在论文描述段落中加以引用。表中字体不作具体要求，可以是宋体五号。</w:t>
                      </w:r>
                    </w:p>
                    <w:p w14:paraId="2E96FC5C" w14:textId="77777777" w:rsidR="00911ECC" w:rsidRDefault="00911ECC"/>
                  </w:txbxContent>
                </v:textbox>
              </v:shape>
            </w:pict>
          </mc:Fallback>
        </mc:AlternateContent>
      </w:r>
    </w:p>
    <w:p w14:paraId="3862161B" w14:textId="77777777" w:rsidR="00911ECC" w:rsidRDefault="00911ECC">
      <w:pPr>
        <w:pStyle w:val="ad"/>
        <w:jc w:val="center"/>
        <w:rPr>
          <w:rFonts w:ascii="KaiTi_GB2312" w:eastAsia="KaiTi_GB2312" w:hAnsi="Times New Roman" w:hint="eastAsia"/>
          <w:sz w:val="21"/>
          <w:szCs w:val="21"/>
        </w:rPr>
      </w:pPr>
      <w:r>
        <w:rPr>
          <w:rFonts w:ascii="KaiTi_GB2312" w:eastAsia="KaiTi_GB2312" w:hAnsi="Times New Roman" w:hint="eastAsia"/>
          <w:sz w:val="21"/>
          <w:szCs w:val="21"/>
        </w:rPr>
        <w:lastRenderedPageBreak/>
        <w:t>表4-1 CSTC基本资费信息对应表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7"/>
        <w:gridCol w:w="2410"/>
        <w:gridCol w:w="4983"/>
      </w:tblGrid>
      <w:tr w:rsidR="00911ECC" w14:paraId="7C44F883" w14:textId="77777777">
        <w:trPr>
          <w:tblHeader/>
          <w:jc w:val="center"/>
        </w:trPr>
        <w:tc>
          <w:tcPr>
            <w:tcW w:w="947" w:type="dxa"/>
            <w:shd w:val="clear" w:color="auto" w:fill="DDD9C3"/>
          </w:tcPr>
          <w:p w14:paraId="25F6CFF2" w14:textId="77777777" w:rsidR="00911ECC" w:rsidRDefault="00911ECC">
            <w:pPr>
              <w:pStyle w:val="af1"/>
              <w:adjustRightInd/>
              <w:snapToGrid/>
              <w:spacing w:before="0" w:after="0" w:line="400" w:lineRule="exact"/>
              <w:rPr>
                <w:rFonts w:hint="eastAsia"/>
                <w:b/>
                <w:szCs w:val="21"/>
              </w:rPr>
            </w:pPr>
            <w:r>
              <w:rPr>
                <w:rFonts w:hint="eastAsia"/>
                <w:b/>
                <w:szCs w:val="21"/>
              </w:rPr>
              <w:t>序号</w:t>
            </w:r>
          </w:p>
        </w:tc>
        <w:tc>
          <w:tcPr>
            <w:tcW w:w="2410" w:type="dxa"/>
            <w:shd w:val="clear" w:color="auto" w:fill="DDD9C3"/>
          </w:tcPr>
          <w:p w14:paraId="08942AFE" w14:textId="77777777" w:rsidR="00911ECC" w:rsidRDefault="00911ECC">
            <w:pPr>
              <w:pStyle w:val="af1"/>
              <w:adjustRightInd/>
              <w:snapToGrid/>
              <w:spacing w:before="0" w:after="0" w:line="400" w:lineRule="exact"/>
              <w:rPr>
                <w:rFonts w:hint="eastAsia"/>
                <w:b/>
                <w:szCs w:val="21"/>
              </w:rPr>
            </w:pPr>
            <w:r>
              <w:rPr>
                <w:rFonts w:hint="eastAsia"/>
                <w:b/>
                <w:szCs w:val="21"/>
              </w:rPr>
              <w:t>话单类型</w:t>
            </w:r>
          </w:p>
        </w:tc>
        <w:tc>
          <w:tcPr>
            <w:tcW w:w="4983" w:type="dxa"/>
            <w:shd w:val="clear" w:color="auto" w:fill="DDD9C3"/>
          </w:tcPr>
          <w:p w14:paraId="37420EF7" w14:textId="77777777" w:rsidR="00911ECC" w:rsidRDefault="00911ECC">
            <w:pPr>
              <w:pStyle w:val="af1"/>
              <w:adjustRightInd/>
              <w:snapToGrid/>
              <w:spacing w:before="0" w:after="0" w:line="400" w:lineRule="exact"/>
              <w:rPr>
                <w:rFonts w:hint="eastAsia"/>
                <w:b/>
                <w:szCs w:val="21"/>
              </w:rPr>
            </w:pPr>
            <w:r>
              <w:rPr>
                <w:rFonts w:hint="eastAsia"/>
                <w:b/>
                <w:szCs w:val="21"/>
              </w:rPr>
              <w:t>资费描述</w:t>
            </w:r>
          </w:p>
        </w:tc>
      </w:tr>
      <w:tr w:rsidR="00911ECC" w14:paraId="73594D1D" w14:textId="77777777">
        <w:trPr>
          <w:jc w:val="center"/>
        </w:trPr>
        <w:tc>
          <w:tcPr>
            <w:tcW w:w="947" w:type="dxa"/>
          </w:tcPr>
          <w:p w14:paraId="7CFEB12C" w14:textId="77777777" w:rsidR="00911ECC" w:rsidRDefault="00911ECC">
            <w:pPr>
              <w:widowControl/>
              <w:spacing w:line="400" w:lineRule="exact"/>
              <w:ind w:rightChars="-12" w:right="-25"/>
              <w:jc w:val="center"/>
              <w:rPr>
                <w:rFonts w:hint="eastAsia"/>
              </w:rPr>
            </w:pPr>
            <w:r>
              <w:rPr>
                <w:rFonts w:hint="eastAsia"/>
              </w:rPr>
              <w:t>1</w:t>
            </w:r>
          </w:p>
        </w:tc>
        <w:tc>
          <w:tcPr>
            <w:tcW w:w="2410" w:type="dxa"/>
          </w:tcPr>
          <w:p w14:paraId="51DFE14A" w14:textId="77777777" w:rsidR="00911ECC" w:rsidRDefault="00911ECC">
            <w:pPr>
              <w:widowControl/>
              <w:spacing w:line="400" w:lineRule="exact"/>
              <w:ind w:rightChars="-12" w:right="-25"/>
              <w:rPr>
                <w:rFonts w:hint="eastAsia"/>
              </w:rPr>
            </w:pPr>
            <w:r>
              <w:rPr>
                <w:rFonts w:hint="eastAsia"/>
              </w:rPr>
              <w:t>测试定价策略市话</w:t>
            </w:r>
          </w:p>
        </w:tc>
        <w:tc>
          <w:tcPr>
            <w:tcW w:w="4983" w:type="dxa"/>
          </w:tcPr>
          <w:p w14:paraId="14D2BAEA" w14:textId="77777777" w:rsidR="00911ECC" w:rsidRDefault="00911ECC">
            <w:pPr>
              <w:widowControl/>
              <w:spacing w:line="400" w:lineRule="exact"/>
              <w:ind w:rightChars="-12" w:right="-25"/>
              <w:rPr>
                <w:rFonts w:hint="eastAsia"/>
              </w:rPr>
            </w:pPr>
            <w:r>
              <w:rPr>
                <w:rFonts w:hint="eastAsia"/>
              </w:rPr>
              <w:t>前三分钟</w:t>
            </w:r>
            <w:r>
              <w:rPr>
                <w:rFonts w:hint="eastAsia"/>
              </w:rPr>
              <w:t>0.1</w:t>
            </w:r>
            <w:r>
              <w:rPr>
                <w:rFonts w:hint="eastAsia"/>
              </w:rPr>
              <w:t>元，之后</w:t>
            </w:r>
            <w:r>
              <w:rPr>
                <w:rFonts w:hint="eastAsia"/>
              </w:rPr>
              <w:t>0.05</w:t>
            </w:r>
            <w:r>
              <w:rPr>
                <w:rFonts w:hint="eastAsia"/>
              </w:rPr>
              <w:t>元</w:t>
            </w:r>
            <w:r>
              <w:rPr>
                <w:rFonts w:hint="eastAsia"/>
              </w:rPr>
              <w:t>/</w:t>
            </w:r>
            <w:r>
              <w:rPr>
                <w:rFonts w:hint="eastAsia"/>
              </w:rPr>
              <w:t>分钟</w:t>
            </w:r>
          </w:p>
        </w:tc>
      </w:tr>
      <w:tr w:rsidR="00911ECC" w14:paraId="1D4D0EB3" w14:textId="77777777">
        <w:trPr>
          <w:jc w:val="center"/>
        </w:trPr>
        <w:tc>
          <w:tcPr>
            <w:tcW w:w="947" w:type="dxa"/>
          </w:tcPr>
          <w:p w14:paraId="43F054E2" w14:textId="77777777" w:rsidR="00911ECC" w:rsidRDefault="00911ECC">
            <w:pPr>
              <w:widowControl/>
              <w:spacing w:line="400" w:lineRule="exact"/>
              <w:ind w:rightChars="-12" w:right="-25"/>
              <w:jc w:val="center"/>
              <w:rPr>
                <w:rFonts w:hint="eastAsia"/>
              </w:rPr>
            </w:pPr>
            <w:r>
              <w:rPr>
                <w:rFonts w:hint="eastAsia"/>
              </w:rPr>
              <w:t>2</w:t>
            </w:r>
          </w:p>
        </w:tc>
        <w:tc>
          <w:tcPr>
            <w:tcW w:w="2410" w:type="dxa"/>
          </w:tcPr>
          <w:p w14:paraId="75F54BF9" w14:textId="77777777" w:rsidR="00911ECC" w:rsidRDefault="00911ECC">
            <w:pPr>
              <w:widowControl/>
              <w:spacing w:line="400" w:lineRule="exact"/>
              <w:ind w:rightChars="-12" w:right="-25"/>
              <w:rPr>
                <w:rFonts w:hint="eastAsia"/>
              </w:rPr>
            </w:pPr>
            <w:r>
              <w:rPr>
                <w:rFonts w:hint="eastAsia"/>
              </w:rPr>
              <w:t>测试定价策略郊话</w:t>
            </w:r>
          </w:p>
        </w:tc>
        <w:tc>
          <w:tcPr>
            <w:tcW w:w="4983" w:type="dxa"/>
          </w:tcPr>
          <w:p w14:paraId="5E70828C" w14:textId="77777777" w:rsidR="00911ECC" w:rsidRDefault="00911ECC">
            <w:pPr>
              <w:widowControl/>
              <w:spacing w:line="400" w:lineRule="exact"/>
              <w:ind w:rightChars="-12" w:right="-25"/>
              <w:rPr>
                <w:rFonts w:hint="eastAsia"/>
              </w:rPr>
            </w:pPr>
            <w:r>
              <w:rPr>
                <w:rFonts w:hint="eastAsia"/>
              </w:rPr>
              <w:t>0.3</w:t>
            </w:r>
            <w:r>
              <w:rPr>
                <w:rFonts w:hint="eastAsia"/>
              </w:rPr>
              <w:t>元</w:t>
            </w:r>
            <w:r>
              <w:rPr>
                <w:rFonts w:hint="eastAsia"/>
              </w:rPr>
              <w:t>/</w:t>
            </w:r>
            <w:r>
              <w:rPr>
                <w:rFonts w:hint="eastAsia"/>
              </w:rPr>
              <w:t>分钟</w:t>
            </w:r>
          </w:p>
        </w:tc>
      </w:tr>
      <w:tr w:rsidR="00911ECC" w14:paraId="050753D7" w14:textId="77777777">
        <w:trPr>
          <w:jc w:val="center"/>
        </w:trPr>
        <w:tc>
          <w:tcPr>
            <w:tcW w:w="947" w:type="dxa"/>
          </w:tcPr>
          <w:p w14:paraId="3039BAB3" w14:textId="77777777" w:rsidR="00911ECC" w:rsidRDefault="00911ECC">
            <w:pPr>
              <w:widowControl/>
              <w:spacing w:line="400" w:lineRule="exact"/>
              <w:ind w:rightChars="-12" w:right="-25"/>
              <w:jc w:val="center"/>
              <w:rPr>
                <w:rFonts w:hint="eastAsia"/>
              </w:rPr>
            </w:pPr>
            <w:r>
              <w:rPr>
                <w:rFonts w:hint="eastAsia"/>
              </w:rPr>
              <w:t>3</w:t>
            </w:r>
          </w:p>
        </w:tc>
        <w:tc>
          <w:tcPr>
            <w:tcW w:w="2410" w:type="dxa"/>
          </w:tcPr>
          <w:p w14:paraId="31BC3E6B" w14:textId="77777777" w:rsidR="00911ECC" w:rsidRDefault="00911ECC">
            <w:pPr>
              <w:widowControl/>
              <w:spacing w:line="400" w:lineRule="exact"/>
              <w:ind w:rightChars="-12" w:right="-25"/>
              <w:rPr>
                <w:rFonts w:hint="eastAsia"/>
              </w:rPr>
            </w:pPr>
            <w:r>
              <w:rPr>
                <w:rFonts w:hint="eastAsia"/>
              </w:rPr>
              <w:t>测试定价策略跳次</w:t>
            </w:r>
          </w:p>
        </w:tc>
        <w:tc>
          <w:tcPr>
            <w:tcW w:w="4983" w:type="dxa"/>
          </w:tcPr>
          <w:p w14:paraId="1DB35D19" w14:textId="77777777" w:rsidR="00911ECC" w:rsidRDefault="00911ECC">
            <w:pPr>
              <w:widowControl/>
              <w:spacing w:line="400" w:lineRule="exact"/>
              <w:ind w:rightChars="-12" w:right="-25"/>
              <w:rPr>
                <w:rFonts w:hint="eastAsia"/>
              </w:rPr>
            </w:pPr>
            <w:r>
              <w:rPr>
                <w:rFonts w:hint="eastAsia"/>
              </w:rPr>
              <w:t>每跳次</w:t>
            </w:r>
            <w:r>
              <w:rPr>
                <w:rFonts w:hint="eastAsia"/>
              </w:rPr>
              <w:t>0.3</w:t>
            </w:r>
            <w:r>
              <w:rPr>
                <w:rFonts w:hint="eastAsia"/>
              </w:rPr>
              <w:t>元</w:t>
            </w:r>
          </w:p>
        </w:tc>
      </w:tr>
    </w:tbl>
    <w:p w14:paraId="052804B9" w14:textId="77777777" w:rsidR="00911ECC" w:rsidRDefault="00911ECC">
      <w:pPr>
        <w:rPr>
          <w:rFonts w:ascii="SimHei" w:hint="eastAsia"/>
          <w:sz w:val="28"/>
          <w:szCs w:val="28"/>
        </w:rPr>
      </w:pPr>
    </w:p>
    <w:p w14:paraId="6B49E7B9" w14:textId="77777777" w:rsidR="00911ECC" w:rsidRDefault="00911ECC">
      <w:pPr>
        <w:rPr>
          <w:rFonts w:ascii="SimHei" w:hint="eastAsia"/>
          <w:sz w:val="28"/>
          <w:szCs w:val="28"/>
        </w:rPr>
      </w:pPr>
    </w:p>
    <w:p w14:paraId="0D4B9F18" w14:textId="77777777" w:rsidR="00911ECC" w:rsidRDefault="00911ECC">
      <w:pPr>
        <w:rPr>
          <w:rFonts w:ascii="SimHei" w:eastAsia="SimHei" w:hAnsi="SimHei" w:hint="eastAsia"/>
          <w:b/>
          <w:sz w:val="28"/>
          <w:szCs w:val="28"/>
        </w:rPr>
      </w:pPr>
      <w:r>
        <w:rPr>
          <w:rFonts w:ascii="SimHei" w:eastAsia="SimHei" w:hAnsi="SimHei" w:hint="eastAsia"/>
          <w:b/>
          <w:sz w:val="28"/>
          <w:szCs w:val="28"/>
        </w:rPr>
        <w:t>4.4 系统的数据模型设计</w:t>
      </w:r>
    </w:p>
    <w:p w14:paraId="29230B00" w14:textId="77777777" w:rsidR="00911ECC" w:rsidRDefault="00993F28">
      <w:pPr>
        <w:rPr>
          <w:rFonts w:ascii="SimHei" w:eastAsia="SimHei" w:hAnsi="SimHei" w:hint="eastAsia"/>
          <w:b/>
          <w:sz w:val="24"/>
        </w:rPr>
      </w:pPr>
      <w:r>
        <w:rPr>
          <w:rFonts w:ascii="SimHei" w:eastAsia="SimHei" w:hAnsi="SimHei" w:hint="eastAsia"/>
          <w:b/>
          <w:noProof/>
          <w:sz w:val="24"/>
        </w:rPr>
        <mc:AlternateContent>
          <mc:Choice Requires="wps">
            <w:drawing>
              <wp:anchor distT="0" distB="0" distL="114300" distR="114300" simplePos="0" relativeHeight="251661824" behindDoc="0" locked="0" layoutInCell="1" allowOverlap="1" wp14:anchorId="2C3BACAB" wp14:editId="085BE302">
                <wp:simplePos x="0" y="0"/>
                <wp:positionH relativeFrom="column">
                  <wp:posOffset>2497455</wp:posOffset>
                </wp:positionH>
                <wp:positionV relativeFrom="paragraph">
                  <wp:posOffset>-9525</wp:posOffset>
                </wp:positionV>
                <wp:extent cx="2305050" cy="513080"/>
                <wp:effectExtent l="716280" t="13970" r="7620" b="635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513080"/>
                        </a:xfrm>
                        <a:prstGeom prst="wedgeRoundRectCallout">
                          <a:avLst>
                            <a:gd name="adj1" fmla="val -78620"/>
                            <a:gd name="adj2" fmla="val -22028"/>
                            <a:gd name="adj3" fmla="val 16667"/>
                          </a:avLst>
                        </a:prstGeom>
                        <a:solidFill>
                          <a:srgbClr val="FFFFFF"/>
                        </a:solidFill>
                        <a:ln w="9525">
                          <a:solidFill>
                            <a:srgbClr val="000000"/>
                          </a:solidFill>
                          <a:miter lim="800000"/>
                          <a:headEnd/>
                          <a:tailEnd/>
                        </a:ln>
                      </wps:spPr>
                      <wps:txbx>
                        <w:txbxContent>
                          <w:p w14:paraId="74C53A97" w14:textId="77777777" w:rsidR="00911ECC" w:rsidRDefault="00911ECC">
                            <w:r>
                              <w:rPr>
                                <w:rFonts w:hint="eastAsia"/>
                              </w:rPr>
                              <w:t>可以考虑使用</w:t>
                            </w:r>
                            <w:r>
                              <w:rPr>
                                <w:rFonts w:hint="eastAsia"/>
                              </w:rPr>
                              <w:t>ER</w:t>
                            </w:r>
                            <w:r>
                              <w:rPr>
                                <w:rFonts w:hint="eastAsia"/>
                              </w:rPr>
                              <w:t>图描述数据库表的概念模型。</w:t>
                            </w:r>
                          </w:p>
                          <w:p w14:paraId="4D65BA66"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BACAB" id="_x0000_s1047" type="#_x0000_t62" style="position:absolute;left:0;text-align:left;margin-left:196.65pt;margin-top:-.75pt;width:181.5pt;height:4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" adj="-6182,6042">
                <v:textbox>
                  <w:txbxContent>
                    <w:p w14:paraId="74C53A97" w14:textId="77777777" w:rsidR="00911ECC" w:rsidRDefault="00911ECC">
                      <w:r>
                        <w:rPr>
                          <w:rFonts w:hint="eastAsia"/>
                        </w:rPr>
                        <w:t>可以考虑使用</w:t>
                      </w:r>
                      <w:r>
                        <w:rPr>
                          <w:rFonts w:hint="eastAsia"/>
                        </w:rPr>
                        <w:t>ER</w:t>
                      </w:r>
                      <w:r>
                        <w:rPr>
                          <w:rFonts w:hint="eastAsia"/>
                        </w:rPr>
                        <w:t>图描述数据库表的概念模型。</w:t>
                      </w:r>
                    </w:p>
                    <w:p w14:paraId="4D65BA66" w14:textId="77777777" w:rsidR="00911ECC" w:rsidRDefault="00911ECC"/>
                  </w:txbxContent>
                </v:textbox>
              </v:shape>
            </w:pict>
          </mc:Fallback>
        </mc:AlternateContent>
      </w:r>
      <w:r w:rsidR="00911ECC">
        <w:rPr>
          <w:rFonts w:ascii="SimHei" w:eastAsia="SimHei" w:hAnsi="SimHei" w:hint="eastAsia"/>
          <w:b/>
          <w:sz w:val="24"/>
        </w:rPr>
        <w:t>4.4．1 数据概念模型的设计</w:t>
      </w:r>
    </w:p>
    <w:p w14:paraId="4069CA14" w14:textId="77777777" w:rsidR="00911ECC" w:rsidRDefault="00911ECC">
      <w:pPr>
        <w:rPr>
          <w:rFonts w:ascii="SimHei" w:eastAsia="SimHei" w:hAnsi="SimHei" w:hint="eastAsia"/>
          <w:b/>
          <w:sz w:val="24"/>
        </w:rPr>
      </w:pPr>
    </w:p>
    <w:p w14:paraId="357A3B41" w14:textId="77777777" w:rsidR="00911ECC" w:rsidRDefault="00911ECC">
      <w:pPr>
        <w:rPr>
          <w:rFonts w:ascii="SimHei" w:eastAsia="SimHei" w:hAnsi="SimHei" w:hint="eastAsia"/>
          <w:b/>
          <w:sz w:val="24"/>
        </w:rPr>
      </w:pPr>
    </w:p>
    <w:p w14:paraId="2D400C39" w14:textId="77777777" w:rsidR="00911ECC" w:rsidRDefault="00993F28">
      <w:pPr>
        <w:rPr>
          <w:rFonts w:ascii="SimHei" w:eastAsia="SimHei" w:hAnsi="SimHei" w:hint="eastAsia"/>
          <w:b/>
          <w:sz w:val="24"/>
        </w:rPr>
      </w:pPr>
      <w:r>
        <w:rPr>
          <w:rFonts w:ascii="SimHei" w:eastAsia="SimHei" w:hAnsi="SimHei" w:hint="eastAsia"/>
          <w:b/>
          <w:noProof/>
          <w:sz w:val="24"/>
        </w:rPr>
        <mc:AlternateContent>
          <mc:Choice Requires="wps">
            <w:drawing>
              <wp:anchor distT="0" distB="0" distL="114300" distR="114300" simplePos="0" relativeHeight="251662848" behindDoc="0" locked="0" layoutInCell="1" allowOverlap="1" wp14:anchorId="482070C2" wp14:editId="1F92A2B0">
                <wp:simplePos x="0" y="0"/>
                <wp:positionH relativeFrom="column">
                  <wp:posOffset>2411730</wp:posOffset>
                </wp:positionH>
                <wp:positionV relativeFrom="paragraph">
                  <wp:posOffset>175260</wp:posOffset>
                </wp:positionV>
                <wp:extent cx="3731895" cy="962025"/>
                <wp:effectExtent l="668655" t="78740" r="9525" b="6985"/>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1895" cy="962025"/>
                        </a:xfrm>
                        <a:prstGeom prst="wedgeRoundRectCallout">
                          <a:avLst>
                            <a:gd name="adj1" fmla="val -66912"/>
                            <a:gd name="adj2" fmla="val -55875"/>
                            <a:gd name="adj3" fmla="val 16667"/>
                          </a:avLst>
                        </a:prstGeom>
                        <a:solidFill>
                          <a:srgbClr val="FFFFFF"/>
                        </a:solidFill>
                        <a:ln w="9525">
                          <a:solidFill>
                            <a:srgbClr val="000000"/>
                          </a:solidFill>
                          <a:miter lim="800000"/>
                          <a:headEnd/>
                          <a:tailEnd/>
                        </a:ln>
                      </wps:spPr>
                      <wps:txbx>
                        <w:txbxContent>
                          <w:p w14:paraId="4A089FCE" w14:textId="77777777" w:rsidR="00911ECC" w:rsidRDefault="00911ECC">
                            <w:r>
                              <w:rPr>
                                <w:rFonts w:hint="eastAsia"/>
                              </w:rPr>
                              <w:t>可以考虑描述数据库表的设计。但不要放太多的表在论文中，可以选择几个主要的表来描述设计思路。注意每个表必须有一段文字对其进行描述，并在描述段落中对每个表加以引用。</w:t>
                            </w:r>
                          </w:p>
                          <w:p w14:paraId="47E790A8"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070C2" id="_x0000_s1048" type="#_x0000_t62" style="position:absolute;left:0;text-align:left;margin-left:189.9pt;margin-top:13.8pt;width:293.85pt;height:7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" adj="-3653,-1269">
                <v:textbox>
                  <w:txbxContent>
                    <w:p w14:paraId="4A089FCE" w14:textId="77777777" w:rsidR="00911ECC" w:rsidRDefault="00911ECC">
                      <w:r>
                        <w:rPr>
                          <w:rFonts w:hint="eastAsia"/>
                        </w:rPr>
                        <w:t>可以考虑描述数据库表的设计。但不要放太多的表在论文中，可以选择几个主要的表来描述设计思路。注意每个表必须有一段文字对其进行描述，并在描述段落中对每个表加以引用。</w:t>
                      </w:r>
                    </w:p>
                    <w:p w14:paraId="47E790A8" w14:textId="77777777" w:rsidR="00911ECC" w:rsidRDefault="00911ECC"/>
                  </w:txbxContent>
                </v:textbox>
              </v:shape>
            </w:pict>
          </mc:Fallback>
        </mc:AlternateContent>
      </w:r>
      <w:r w:rsidR="00911ECC">
        <w:rPr>
          <w:rFonts w:ascii="SimHei" w:eastAsia="SimHei" w:hAnsi="SimHei" w:hint="eastAsia"/>
          <w:b/>
          <w:sz w:val="24"/>
        </w:rPr>
        <w:t>4.4.2  数据库表结构的设计</w:t>
      </w:r>
    </w:p>
    <w:p w14:paraId="0D21B7DC" w14:textId="77777777" w:rsidR="00911ECC" w:rsidRDefault="00911ECC">
      <w:pPr>
        <w:rPr>
          <w:rFonts w:ascii="SimHei" w:eastAsia="SimHei" w:hAnsi="SimHei" w:hint="eastAsia"/>
          <w:b/>
          <w:sz w:val="24"/>
        </w:rPr>
      </w:pPr>
    </w:p>
    <w:p w14:paraId="61971B88" w14:textId="77777777" w:rsidR="00911ECC" w:rsidRDefault="00911ECC">
      <w:pPr>
        <w:rPr>
          <w:rFonts w:ascii="SimHei" w:eastAsia="SimHei" w:hAnsi="SimHei" w:hint="eastAsia"/>
          <w:b/>
          <w:sz w:val="24"/>
        </w:rPr>
      </w:pPr>
    </w:p>
    <w:p w14:paraId="7D081B7A" w14:textId="77777777" w:rsidR="00911ECC" w:rsidRDefault="00911ECC">
      <w:pPr>
        <w:rPr>
          <w:rFonts w:ascii="SimHei" w:eastAsia="SimHei" w:hAnsi="SimHei" w:hint="eastAsia"/>
          <w:b/>
          <w:sz w:val="24"/>
        </w:rPr>
      </w:pPr>
    </w:p>
    <w:p w14:paraId="3B1306D0" w14:textId="77777777" w:rsidR="00911ECC" w:rsidRDefault="00911ECC">
      <w:pPr>
        <w:rPr>
          <w:rFonts w:ascii="SimHei" w:eastAsia="SimHei" w:hAnsi="SimHei" w:hint="eastAsia"/>
          <w:b/>
          <w:sz w:val="24"/>
        </w:rPr>
      </w:pPr>
    </w:p>
    <w:p w14:paraId="63F93E30" w14:textId="77777777" w:rsidR="00911ECC" w:rsidRDefault="00911ECC">
      <w:pPr>
        <w:rPr>
          <w:rFonts w:ascii="SimHei" w:eastAsia="SimHei" w:hAnsi="SimHei" w:hint="eastAsia"/>
          <w:b/>
          <w:sz w:val="24"/>
        </w:rPr>
      </w:pPr>
    </w:p>
    <w:p w14:paraId="6BD3B577" w14:textId="77777777" w:rsidR="00911ECC" w:rsidRDefault="00993F28">
      <w:pPr>
        <w:rPr>
          <w:rFonts w:ascii="SimHei" w:eastAsia="SimHei" w:hAnsi="SimHei" w:hint="eastAsia"/>
          <w:b/>
          <w:sz w:val="24"/>
        </w:rPr>
      </w:pPr>
      <w:r>
        <w:rPr>
          <w:rFonts w:ascii="SimHei" w:eastAsia="SimHei" w:hAnsi="SimHei" w:hint="eastAsia"/>
          <w:b/>
          <w:noProof/>
          <w:sz w:val="24"/>
        </w:rPr>
        <mc:AlternateContent>
          <mc:Choice Requires="wps">
            <w:drawing>
              <wp:anchor distT="0" distB="0" distL="114300" distR="114300" simplePos="0" relativeHeight="251663872" behindDoc="0" locked="0" layoutInCell="1" allowOverlap="1" wp14:anchorId="5777F61B" wp14:editId="30293E2E">
                <wp:simplePos x="0" y="0"/>
                <wp:positionH relativeFrom="column">
                  <wp:posOffset>2411730</wp:posOffset>
                </wp:positionH>
                <wp:positionV relativeFrom="paragraph">
                  <wp:posOffset>175260</wp:posOffset>
                </wp:positionV>
                <wp:extent cx="2827020" cy="803910"/>
                <wp:effectExtent l="678180" t="76835" r="9525" b="508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020" cy="803910"/>
                        </a:xfrm>
                        <a:prstGeom prst="wedgeRoundRectCallout">
                          <a:avLst>
                            <a:gd name="adj1" fmla="val -72329"/>
                            <a:gd name="adj2" fmla="val -57028"/>
                            <a:gd name="adj3" fmla="val 16667"/>
                          </a:avLst>
                        </a:prstGeom>
                        <a:solidFill>
                          <a:srgbClr val="FFFFFF"/>
                        </a:solidFill>
                        <a:ln w="9525">
                          <a:solidFill>
                            <a:srgbClr val="000000"/>
                          </a:solidFill>
                          <a:miter lim="800000"/>
                          <a:headEnd/>
                          <a:tailEnd/>
                        </a:ln>
                      </wps:spPr>
                      <wps:txbx>
                        <w:txbxContent>
                          <w:p w14:paraId="74FA3217" w14:textId="77777777" w:rsidR="00911ECC" w:rsidRDefault="00911ECC">
                            <w:r>
                              <w:rPr>
                                <w:rFonts w:hint="eastAsia"/>
                              </w:rPr>
                              <w:t>可以写数据模型设计中其它方面的考虑，比如所遵循的设计范式以及在设计中的特殊考虑内容。</w:t>
                            </w:r>
                          </w:p>
                          <w:p w14:paraId="3D6086C1"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7F61B" id="_x0000_s1049" type="#_x0000_t62" style="position:absolute;left:0;text-align:left;margin-left:189.9pt;margin-top:13.8pt;width:222.6pt;height:6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" adj="-4823,-1518">
                <v:textbox>
                  <w:txbxContent>
                    <w:p w14:paraId="74FA3217" w14:textId="77777777" w:rsidR="00911ECC" w:rsidRDefault="00911ECC">
                      <w:r>
                        <w:rPr>
                          <w:rFonts w:hint="eastAsia"/>
                        </w:rPr>
                        <w:t>可以写数据模型设计中其它方面的考虑，比如所遵循的设计范式以及在设计中的特殊考虑内容。</w:t>
                      </w:r>
                    </w:p>
                    <w:p w14:paraId="3D6086C1" w14:textId="77777777" w:rsidR="00911ECC" w:rsidRDefault="00911ECC"/>
                  </w:txbxContent>
                </v:textbox>
              </v:shape>
            </w:pict>
          </mc:Fallback>
        </mc:AlternateContent>
      </w:r>
      <w:r w:rsidR="00911ECC">
        <w:rPr>
          <w:rFonts w:ascii="SimHei" w:eastAsia="SimHei" w:hAnsi="SimHei" w:hint="eastAsia"/>
          <w:b/>
          <w:sz w:val="24"/>
        </w:rPr>
        <w:t>4.4.3  数据库表设计的其它考虑</w:t>
      </w:r>
    </w:p>
    <w:p w14:paraId="33E58400" w14:textId="77777777" w:rsidR="00911ECC" w:rsidRDefault="00911ECC">
      <w:pPr>
        <w:rPr>
          <w:rFonts w:ascii="SimHei" w:eastAsia="SimHei" w:hAnsi="SimHei" w:hint="eastAsia"/>
          <w:b/>
          <w:szCs w:val="21"/>
        </w:rPr>
      </w:pPr>
    </w:p>
    <w:p w14:paraId="0705D1E4" w14:textId="77777777" w:rsidR="00911ECC" w:rsidRDefault="00911ECC">
      <w:pPr>
        <w:rPr>
          <w:rFonts w:ascii="SimHei" w:eastAsia="SimHei" w:hAnsi="SimHei" w:hint="eastAsia"/>
          <w:b/>
          <w:sz w:val="28"/>
          <w:szCs w:val="28"/>
        </w:rPr>
      </w:pPr>
    </w:p>
    <w:p w14:paraId="0551BBCC" w14:textId="77777777" w:rsidR="00911ECC" w:rsidRDefault="00911ECC">
      <w:pPr>
        <w:rPr>
          <w:rFonts w:ascii="SimHei" w:eastAsia="SimHei" w:hAnsi="SimHei" w:hint="eastAsia"/>
          <w:b/>
          <w:sz w:val="28"/>
          <w:szCs w:val="28"/>
        </w:rPr>
      </w:pPr>
    </w:p>
    <w:p w14:paraId="2B9E3BC8" w14:textId="77777777" w:rsidR="00911ECC" w:rsidRDefault="00911ECC">
      <w:pPr>
        <w:rPr>
          <w:rFonts w:ascii="SimHei" w:eastAsia="SimHei" w:hAnsi="SimHei" w:hint="eastAsia"/>
          <w:b/>
        </w:rPr>
      </w:pPr>
      <w:r>
        <w:rPr>
          <w:rFonts w:ascii="SimHei" w:eastAsia="SimHei" w:hAnsi="SimHei" w:hint="eastAsia"/>
          <w:b/>
          <w:sz w:val="28"/>
          <w:szCs w:val="28"/>
        </w:rPr>
        <w:t>4.5 系统的界面设计</w:t>
      </w:r>
    </w:p>
    <w:p w14:paraId="706823BF" w14:textId="77777777" w:rsidR="00911ECC" w:rsidRDefault="00993F28">
      <w:pPr>
        <w:pStyle w:val="af1"/>
        <w:adjustRightInd/>
        <w:snapToGrid/>
        <w:spacing w:before="0" w:after="0" w:line="240" w:lineRule="auto"/>
        <w:jc w:val="both"/>
        <w:rPr>
          <w:rFonts w:hint="eastAsia"/>
          <w:sz w:val="24"/>
        </w:rPr>
      </w:pPr>
      <w:r>
        <w:rPr>
          <w:rFonts w:hint="eastAsia"/>
          <w:noProof/>
          <w:sz w:val="24"/>
        </w:rPr>
        <mc:AlternateContent>
          <mc:Choice Requires="wps">
            <w:drawing>
              <wp:anchor distT="0" distB="0" distL="114300" distR="114300" simplePos="0" relativeHeight="251664896" behindDoc="0" locked="0" layoutInCell="1" allowOverlap="1" wp14:anchorId="3943326B" wp14:editId="61F20631">
                <wp:simplePos x="0" y="0"/>
                <wp:positionH relativeFrom="column">
                  <wp:posOffset>2173605</wp:posOffset>
                </wp:positionH>
                <wp:positionV relativeFrom="paragraph">
                  <wp:posOffset>5715</wp:posOffset>
                </wp:positionV>
                <wp:extent cx="2827020" cy="1293495"/>
                <wp:effectExtent l="659130" t="82550" r="9525" b="508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020" cy="1293495"/>
                        </a:xfrm>
                        <a:prstGeom prst="wedgeRoundRectCallout">
                          <a:avLst>
                            <a:gd name="adj1" fmla="val -72329"/>
                            <a:gd name="adj2" fmla="val -54370"/>
                            <a:gd name="adj3" fmla="val 16667"/>
                          </a:avLst>
                        </a:prstGeom>
                        <a:solidFill>
                          <a:srgbClr val="FFFFFF"/>
                        </a:solidFill>
                        <a:ln w="9525">
                          <a:solidFill>
                            <a:srgbClr val="000000"/>
                          </a:solidFill>
                          <a:miter lim="800000"/>
                          <a:headEnd/>
                          <a:tailEnd/>
                        </a:ln>
                      </wps:spPr>
                      <wps:txbx>
                        <w:txbxContent>
                          <w:p w14:paraId="19EBADF9" w14:textId="77777777" w:rsidR="00911ECC" w:rsidRDefault="00911ECC">
                            <w:r>
                              <w:rPr>
                                <w:rFonts w:hint="eastAsia"/>
                              </w:rPr>
                              <w:t>可以写界面设计的设计风格，比如菜单设计的考虑，导航栏的考虑，主界面的考虑，色彩的考虑等。界面的设计示意图等。注意该处不是系统运行时的界面截图，是总体界面的设计准则。</w:t>
                            </w:r>
                          </w:p>
                          <w:p w14:paraId="017DD764"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3326B" id="_x0000_s1050" type="#_x0000_t62" style="position:absolute;left:0;text-align:left;margin-left:171.15pt;margin-top:.45pt;width:222.6pt;height:101.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" adj="-4823,-944">
                <v:textbox>
                  <w:txbxContent>
                    <w:p w14:paraId="19EBADF9" w14:textId="77777777" w:rsidR="00911ECC" w:rsidRDefault="00911ECC">
                      <w:r>
                        <w:rPr>
                          <w:rFonts w:hint="eastAsia"/>
                        </w:rPr>
                        <w:t>可以写界面设计的设计风格，比如菜单设计的考虑，导航栏的考虑，主界面的考虑，色彩的考虑等。界面的设计示意图等。注意该处不是系统运行时的界面截图，是总体界面的设计准则。</w:t>
                      </w:r>
                    </w:p>
                    <w:p w14:paraId="017DD764" w14:textId="77777777" w:rsidR="00911ECC" w:rsidRDefault="00911ECC"/>
                  </w:txbxContent>
                </v:textbox>
              </v:shape>
            </w:pict>
          </mc:Fallback>
        </mc:AlternateContent>
      </w:r>
    </w:p>
    <w:p w14:paraId="66304A26" w14:textId="77777777" w:rsidR="00911ECC" w:rsidRDefault="00911ECC">
      <w:pPr>
        <w:pStyle w:val="af1"/>
        <w:adjustRightInd/>
        <w:snapToGrid/>
        <w:spacing w:before="0" w:after="0" w:line="400" w:lineRule="exact"/>
        <w:ind w:firstLine="482"/>
        <w:jc w:val="both"/>
        <w:rPr>
          <w:rFonts w:ascii="SimSun" w:hAnsi="SimSun" w:hint="eastAsia"/>
          <w:sz w:val="24"/>
        </w:rPr>
      </w:pPr>
      <w:r>
        <w:rPr>
          <w:rFonts w:ascii="SimSun" w:hAnsi="SimSun" w:hint="eastAsia"/>
          <w:sz w:val="24"/>
        </w:rPr>
        <w:t xml:space="preserve"> </w:t>
      </w:r>
    </w:p>
    <w:p w14:paraId="65998612" w14:textId="77777777" w:rsidR="00911ECC" w:rsidRDefault="00911ECC">
      <w:pPr>
        <w:pStyle w:val="af1"/>
        <w:adjustRightInd/>
        <w:snapToGrid/>
        <w:spacing w:before="0" w:after="0" w:line="360" w:lineRule="auto"/>
        <w:jc w:val="both"/>
        <w:rPr>
          <w:rFonts w:ascii="SimSun" w:hAnsi="SimSun" w:hint="eastAsia"/>
        </w:rPr>
      </w:pPr>
    </w:p>
    <w:p w14:paraId="4DB93A74" w14:textId="77777777" w:rsidR="00911ECC" w:rsidRDefault="00911ECC">
      <w:pPr>
        <w:pStyle w:val="1"/>
        <w:jc w:val="center"/>
        <w:rPr>
          <w:rFonts w:ascii="SimSun" w:hAnsi="SimSun" w:hint="eastAsia"/>
        </w:rPr>
      </w:pPr>
    </w:p>
    <w:p w14:paraId="56044CC8" w14:textId="77777777" w:rsidR="00911ECC" w:rsidRDefault="00911ECC">
      <w:pPr>
        <w:pStyle w:val="1"/>
        <w:jc w:val="center"/>
        <w:rPr>
          <w:rFonts w:ascii="SimSun" w:hAnsi="SimSun" w:hint="eastAsia"/>
        </w:rPr>
      </w:pPr>
    </w:p>
    <w:p w14:paraId="7E0269EC" w14:textId="77777777" w:rsidR="00911ECC" w:rsidRDefault="00993F28">
      <w:pPr>
        <w:rPr>
          <w:rFonts w:ascii="SimHei" w:eastAsia="SimHei" w:hAnsi="SimHei" w:hint="eastAsia"/>
          <w:b/>
        </w:rPr>
      </w:pPr>
      <w:r>
        <w:rPr>
          <w:rFonts w:ascii="SimHei" w:eastAsia="SimHei" w:hAnsi="SimHei" w:hint="eastAsia"/>
          <w:b/>
          <w:noProof/>
          <w:sz w:val="28"/>
          <w:szCs w:val="28"/>
        </w:rPr>
        <mc:AlternateContent>
          <mc:Choice Requires="wps">
            <w:drawing>
              <wp:anchor distT="0" distB="0" distL="114300" distR="114300" simplePos="0" relativeHeight="251665920" behindDoc="0" locked="0" layoutInCell="1" allowOverlap="1" wp14:anchorId="1CE45F0B" wp14:editId="001EE94A">
                <wp:simplePos x="0" y="0"/>
                <wp:positionH relativeFrom="column">
                  <wp:posOffset>2173605</wp:posOffset>
                </wp:positionH>
                <wp:positionV relativeFrom="paragraph">
                  <wp:posOffset>344805</wp:posOffset>
                </wp:positionV>
                <wp:extent cx="2827020" cy="676275"/>
                <wp:effectExtent l="678180" t="80645" r="9525" b="508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020" cy="676275"/>
                        </a:xfrm>
                        <a:prstGeom prst="wedgeRoundRectCallout">
                          <a:avLst>
                            <a:gd name="adj1" fmla="val -72329"/>
                            <a:gd name="adj2" fmla="val -58356"/>
                            <a:gd name="adj3" fmla="val 16667"/>
                          </a:avLst>
                        </a:prstGeom>
                        <a:solidFill>
                          <a:srgbClr val="FFFFFF"/>
                        </a:solidFill>
                        <a:ln w="9525">
                          <a:solidFill>
                            <a:srgbClr val="000000"/>
                          </a:solidFill>
                          <a:miter lim="800000"/>
                          <a:headEnd/>
                          <a:tailEnd/>
                        </a:ln>
                      </wps:spPr>
                      <wps:txbx>
                        <w:txbxContent>
                          <w:p w14:paraId="0EB9DB9F" w14:textId="77777777" w:rsidR="00911ECC" w:rsidRDefault="00911ECC">
                            <w:r>
                              <w:rPr>
                                <w:rFonts w:hint="eastAsia"/>
                              </w:rPr>
                              <w:t>描述设计的系统（子系统）与其它系统之间的关系，以及与其它系统的接口。</w:t>
                            </w:r>
                          </w:p>
                          <w:p w14:paraId="0B2B20BB"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45F0B" id="_x0000_s1051" type="#_x0000_t62" style="position:absolute;left:0;text-align:left;margin-left:171.15pt;margin-top:27.15pt;width:222.6pt;height:5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" adj="-4823,-1805">
                <v:textbox>
                  <w:txbxContent>
                    <w:p w14:paraId="0EB9DB9F" w14:textId="77777777" w:rsidR="00911ECC" w:rsidRDefault="00911ECC">
                      <w:r>
                        <w:rPr>
                          <w:rFonts w:hint="eastAsia"/>
                        </w:rPr>
                        <w:t>描述设计的系统（子系统）与其它系统之间的关系，以及与其它系统的接口。</w:t>
                      </w:r>
                    </w:p>
                    <w:p w14:paraId="0B2B20BB" w14:textId="77777777" w:rsidR="00911ECC" w:rsidRDefault="00911ECC"/>
                  </w:txbxContent>
                </v:textbox>
              </v:shape>
            </w:pict>
          </mc:Fallback>
        </mc:AlternateContent>
      </w:r>
      <w:r w:rsidR="00911ECC">
        <w:rPr>
          <w:rFonts w:ascii="SimHei" w:eastAsia="SimHei" w:hAnsi="SimHei" w:hint="eastAsia"/>
          <w:b/>
          <w:sz w:val="28"/>
          <w:szCs w:val="28"/>
        </w:rPr>
        <w:t>4.6 系统接口设计</w:t>
      </w:r>
    </w:p>
    <w:p w14:paraId="3DA677B3" w14:textId="77777777" w:rsidR="00911ECC" w:rsidRDefault="00911ECC">
      <w:pPr>
        <w:pStyle w:val="1"/>
        <w:jc w:val="center"/>
        <w:rPr>
          <w:rFonts w:ascii="SimSun" w:hAnsi="SimSun" w:hint="eastAsia"/>
        </w:rPr>
      </w:pPr>
    </w:p>
    <w:p w14:paraId="364AD656" w14:textId="77777777" w:rsidR="00911ECC" w:rsidRDefault="00911ECC">
      <w:pPr>
        <w:rPr>
          <w:rFonts w:hint="eastAsia"/>
        </w:rPr>
      </w:pPr>
      <w:r>
        <w:rPr>
          <w:rFonts w:hint="eastAsia"/>
        </w:rPr>
        <w:t>。。。。。。。</w:t>
      </w:r>
    </w:p>
    <w:p w14:paraId="700D5F94" w14:textId="77777777" w:rsidR="00911ECC" w:rsidRDefault="00911ECC">
      <w:pPr>
        <w:rPr>
          <w:rFonts w:ascii="SimHei" w:eastAsia="SimHei" w:hAnsi="SimHei" w:hint="eastAsia"/>
          <w:b/>
        </w:rPr>
      </w:pPr>
      <w:r>
        <w:rPr>
          <w:rFonts w:ascii="SimHei" w:eastAsia="SimHei" w:hAnsi="SimHei" w:hint="eastAsia"/>
          <w:b/>
          <w:sz w:val="28"/>
          <w:szCs w:val="28"/>
        </w:rPr>
        <w:t>4.X 本章小结</w:t>
      </w:r>
    </w:p>
    <w:p w14:paraId="4C18B5C3" w14:textId="77777777" w:rsidR="00911ECC" w:rsidRDefault="00911ECC">
      <w:pPr>
        <w:rPr>
          <w:rFonts w:hint="eastAsia"/>
        </w:rPr>
      </w:pPr>
    </w:p>
    <w:p w14:paraId="6B01E390" w14:textId="77777777" w:rsidR="00911ECC" w:rsidRDefault="00911ECC">
      <w:pPr>
        <w:pStyle w:val="1"/>
        <w:jc w:val="center"/>
        <w:rPr>
          <w:rFonts w:eastAsia="SimHei" w:hint="eastAsia"/>
          <w:sz w:val="32"/>
        </w:rPr>
      </w:pPr>
      <w:r>
        <w:rPr>
          <w:rFonts w:ascii="SimSun" w:hAnsi="SimSun"/>
        </w:rPr>
        <w:br w:type="page"/>
      </w:r>
      <w:bookmarkStart w:id="18" w:name="_Toc263248531"/>
      <w:r>
        <w:rPr>
          <w:rFonts w:eastAsia="SimHei" w:hint="eastAsia"/>
          <w:sz w:val="32"/>
        </w:rPr>
        <w:lastRenderedPageBreak/>
        <w:t>第五章</w:t>
      </w:r>
      <w:r>
        <w:rPr>
          <w:rFonts w:eastAsia="SimHei" w:hint="eastAsia"/>
          <w:sz w:val="32"/>
        </w:rPr>
        <w:t xml:space="preserve"> </w:t>
      </w:r>
      <w:bookmarkEnd w:id="18"/>
      <w:r>
        <w:rPr>
          <w:rFonts w:eastAsia="SimHei" w:hint="eastAsia"/>
          <w:sz w:val="32"/>
        </w:rPr>
        <w:t>系统主要功能模块的设计与实现</w:t>
      </w:r>
    </w:p>
    <w:p w14:paraId="4283F077" w14:textId="77777777" w:rsidR="00911ECC" w:rsidRDefault="00993F28">
      <w:pPr>
        <w:pStyle w:val="af1"/>
        <w:adjustRightInd/>
        <w:snapToGrid/>
        <w:spacing w:before="0" w:after="0" w:line="400" w:lineRule="exact"/>
        <w:ind w:firstLine="482"/>
        <w:jc w:val="both"/>
        <w:rPr>
          <w:rFonts w:ascii="SimHei" w:hint="eastAsia"/>
          <w:sz w:val="24"/>
        </w:rPr>
      </w:pPr>
      <w:r>
        <w:rPr>
          <w:rFonts w:ascii="SimSun" w:hAnsi="SimSun" w:cs="SimSun"/>
          <w:noProof/>
          <w:kern w:val="0"/>
          <w:sz w:val="24"/>
        </w:rPr>
        <mc:AlternateContent>
          <mc:Choice Requires="wps">
            <w:drawing>
              <wp:anchor distT="0" distB="0" distL="114300" distR="114300" simplePos="0" relativeHeight="251666944" behindDoc="0" locked="0" layoutInCell="1" allowOverlap="1" wp14:anchorId="3CE86984" wp14:editId="3B24B82F">
                <wp:simplePos x="0" y="0"/>
                <wp:positionH relativeFrom="column">
                  <wp:posOffset>3514725</wp:posOffset>
                </wp:positionH>
                <wp:positionV relativeFrom="paragraph">
                  <wp:posOffset>-35560</wp:posOffset>
                </wp:positionV>
                <wp:extent cx="2590800" cy="1965325"/>
                <wp:effectExtent l="895350" t="76200" r="9525" b="635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965325"/>
                        </a:xfrm>
                        <a:prstGeom prst="wedgeRoundRectCallout">
                          <a:avLst>
                            <a:gd name="adj1" fmla="val -83481"/>
                            <a:gd name="adj2" fmla="val -52875"/>
                            <a:gd name="adj3" fmla="val 16667"/>
                          </a:avLst>
                        </a:prstGeom>
                        <a:solidFill>
                          <a:srgbClr val="FFFFFF"/>
                        </a:solidFill>
                        <a:ln w="9525">
                          <a:solidFill>
                            <a:srgbClr val="000000"/>
                          </a:solidFill>
                          <a:miter lim="800000"/>
                          <a:headEnd/>
                          <a:tailEnd/>
                        </a:ln>
                      </wps:spPr>
                      <wps:txbx>
                        <w:txbxContent>
                          <w:p w14:paraId="0118F477" w14:textId="77777777" w:rsidR="00911ECC" w:rsidRDefault="00911ECC">
                            <w:pPr>
                              <w:rPr>
                                <w:rFonts w:ascii="SimSun" w:hAnsi="SimSun"/>
                                <w:szCs w:val="21"/>
                              </w:rPr>
                            </w:pPr>
                            <w:r>
                              <w:rPr>
                                <w:rFonts w:hint="eastAsia"/>
                              </w:rPr>
                              <w:t>该章可以写系统主要模块（因为有时候系统太大，不能把所有系统模块都写了，可以写几个你认为主要的功能模块）的设计与实现，也可以写系统主要模块的详细设计与实现。每个模块的名字一定要与第四章中</w:t>
                            </w:r>
                            <w:r>
                              <w:rPr>
                                <w:rFonts w:ascii="SimSun" w:hAnsi="SimSun" w:hint="eastAsia"/>
                                <w:szCs w:val="21"/>
                              </w:rPr>
                              <w:t>系统功能模块设计中的模块名字一致，以便于读者的阅读。</w:t>
                            </w:r>
                          </w:p>
                          <w:p w14:paraId="35672F2E"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86984" id="_x0000_s1052" type="#_x0000_t62" style="position:absolute;left:0;text-align:left;margin-left:276.75pt;margin-top:-2.8pt;width:204pt;height:154.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" adj="-7232,-621">
                <v:textbox>
                  <w:txbxContent>
                    <w:p w14:paraId="0118F477" w14:textId="77777777" w:rsidR="00911ECC" w:rsidRDefault="00911ECC">
                      <w:pPr>
                        <w:rPr>
                          <w:rFonts w:ascii="SimSun" w:hAnsi="SimSun"/>
                          <w:szCs w:val="21"/>
                        </w:rPr>
                      </w:pPr>
                      <w:r>
                        <w:rPr>
                          <w:rFonts w:hint="eastAsia"/>
                        </w:rPr>
                        <w:t>该章可以写系统主要模块（因为有时候系统太大，不能把所有系统模块都写了，可以写几个你认为主要的功能模块）的设计与实现，也可以写系统主要模块的详细设计与实现。每个模块的名字一定要与第四章中</w:t>
                      </w:r>
                      <w:r>
                        <w:rPr>
                          <w:rFonts w:ascii="SimSun" w:hAnsi="SimSun" w:hint="eastAsia"/>
                          <w:szCs w:val="21"/>
                        </w:rPr>
                        <w:t>系统功能模块设计中的模块名字一致，以便于读者的阅读。</w:t>
                      </w:r>
                    </w:p>
                    <w:p w14:paraId="35672F2E" w14:textId="77777777" w:rsidR="00911ECC" w:rsidRDefault="00911ECC"/>
                  </w:txbxContent>
                </v:textbox>
              </v:shape>
            </w:pict>
          </mc:Fallback>
        </mc:AlternateContent>
      </w:r>
    </w:p>
    <w:p w14:paraId="5AACE776" w14:textId="77777777" w:rsidR="00911ECC" w:rsidRDefault="00911ECC">
      <w:pPr>
        <w:pStyle w:val="af1"/>
        <w:adjustRightInd/>
        <w:snapToGrid/>
        <w:spacing w:before="0" w:after="0" w:line="400" w:lineRule="exact"/>
        <w:ind w:firstLine="482"/>
        <w:jc w:val="both"/>
        <w:rPr>
          <w:rFonts w:ascii="SimHei" w:hint="eastAsia"/>
          <w:sz w:val="24"/>
        </w:rPr>
      </w:pPr>
      <w:r>
        <w:rPr>
          <w:rFonts w:ascii="SimHei" w:hint="eastAsia"/>
          <w:sz w:val="24"/>
        </w:rPr>
        <w:t>（本章概述，简单介绍本章将要论述的内容）</w:t>
      </w:r>
    </w:p>
    <w:p w14:paraId="363878BA" w14:textId="77777777" w:rsidR="00911ECC" w:rsidRDefault="00911ECC">
      <w:pPr>
        <w:pStyle w:val="2"/>
        <w:rPr>
          <w:rFonts w:ascii="SimHei" w:hint="eastAsia"/>
          <w:sz w:val="28"/>
        </w:rPr>
      </w:pPr>
      <w:bookmarkStart w:id="19" w:name="_Toc263248532"/>
      <w:r>
        <w:rPr>
          <w:rFonts w:ascii="SimHei" w:hint="eastAsia"/>
          <w:sz w:val="28"/>
        </w:rPr>
        <w:t>5．1</w:t>
      </w:r>
      <w:bookmarkEnd w:id="19"/>
      <w:r>
        <w:rPr>
          <w:rFonts w:ascii="SimHei" w:hint="eastAsia"/>
          <w:sz w:val="28"/>
        </w:rPr>
        <w:t xml:space="preserve"> XX1模块的详细设计与实现</w:t>
      </w:r>
    </w:p>
    <w:p w14:paraId="2F7C4FC3" w14:textId="77777777" w:rsidR="00911ECC" w:rsidRDefault="00911ECC">
      <w:pPr>
        <w:pStyle w:val="af1"/>
        <w:adjustRightInd/>
        <w:snapToGrid/>
        <w:spacing w:before="0" w:after="0" w:line="400" w:lineRule="exact"/>
        <w:jc w:val="both"/>
        <w:rPr>
          <w:rFonts w:hint="eastAsia"/>
          <w:sz w:val="24"/>
        </w:rPr>
      </w:pPr>
      <w:r>
        <w:rPr>
          <w:rFonts w:hint="eastAsia"/>
          <w:sz w:val="24"/>
        </w:rPr>
        <w:t xml:space="preserve">    </w:t>
      </w:r>
      <w:r>
        <w:rPr>
          <w:rFonts w:hint="eastAsia"/>
          <w:sz w:val="24"/>
        </w:rPr>
        <w:t>（正文内容，采用小四宋体）</w:t>
      </w:r>
    </w:p>
    <w:p w14:paraId="4F0CBDA9" w14:textId="77777777" w:rsidR="00911ECC" w:rsidRDefault="00911ECC">
      <w:pPr>
        <w:pStyle w:val="2"/>
        <w:rPr>
          <w:rFonts w:ascii="SimHei" w:hint="eastAsia"/>
          <w:sz w:val="28"/>
        </w:rPr>
      </w:pPr>
      <w:r>
        <w:rPr>
          <w:rFonts w:ascii="SimHei" w:hint="eastAsia"/>
          <w:sz w:val="28"/>
        </w:rPr>
        <w:t>5．2 XX2模块的详细设计与实现</w:t>
      </w:r>
    </w:p>
    <w:p w14:paraId="36D4E3B9" w14:textId="77777777" w:rsidR="00911ECC" w:rsidRDefault="00993F28">
      <w:pPr>
        <w:pStyle w:val="1"/>
        <w:jc w:val="left"/>
        <w:rPr>
          <w:rFonts w:hint="eastAsia"/>
          <w:b w:val="0"/>
          <w:sz w:val="24"/>
        </w:rPr>
      </w:pPr>
      <w:r>
        <w:rPr>
          <w:rFonts w:hint="eastAsia"/>
          <w:b w:val="0"/>
          <w:noProof/>
          <w:sz w:val="24"/>
          <w:lang w:val="en-US" w:eastAsia="zh-CN"/>
        </w:rPr>
        <mc:AlternateContent>
          <mc:Choice Requires="wps">
            <w:drawing>
              <wp:anchor distT="0" distB="0" distL="114300" distR="114300" simplePos="0" relativeHeight="251667968" behindDoc="0" locked="0" layoutInCell="1" allowOverlap="1" wp14:anchorId="0ABAB307" wp14:editId="3772BFC0">
                <wp:simplePos x="0" y="0"/>
                <wp:positionH relativeFrom="column">
                  <wp:posOffset>2486025</wp:posOffset>
                </wp:positionH>
                <wp:positionV relativeFrom="paragraph">
                  <wp:posOffset>15240</wp:posOffset>
                </wp:positionV>
                <wp:extent cx="3400425" cy="2108200"/>
                <wp:effectExtent l="238125" t="1256030" r="9525" b="762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108200"/>
                        </a:xfrm>
                        <a:prstGeom prst="wedgeRoundRectCallout">
                          <a:avLst>
                            <a:gd name="adj1" fmla="val -56181"/>
                            <a:gd name="adj2" fmla="val -108255"/>
                            <a:gd name="adj3" fmla="val 16667"/>
                          </a:avLst>
                        </a:prstGeom>
                        <a:solidFill>
                          <a:srgbClr val="FFFFFF"/>
                        </a:solidFill>
                        <a:ln w="9525">
                          <a:solidFill>
                            <a:srgbClr val="000000"/>
                          </a:solidFill>
                          <a:miter lim="800000"/>
                          <a:headEnd/>
                          <a:tailEnd/>
                        </a:ln>
                      </wps:spPr>
                      <wps:txbx>
                        <w:txbxContent>
                          <w:p w14:paraId="0AF6F9D9" w14:textId="77777777" w:rsidR="00911ECC" w:rsidRDefault="00911ECC">
                            <w:pPr>
                              <w:rPr>
                                <w:rFonts w:hint="eastAsia"/>
                              </w:rPr>
                            </w:pPr>
                            <w:r>
                              <w:rPr>
                                <w:rFonts w:hint="eastAsia"/>
                              </w:rPr>
                              <w:t>每个模块可以从如下几个方面描述：</w:t>
                            </w:r>
                          </w:p>
                          <w:p w14:paraId="3FDBA60A" w14:textId="77777777" w:rsidR="00911ECC" w:rsidRDefault="00911ECC">
                            <w:pPr>
                              <w:rPr>
                                <w:rFonts w:hint="eastAsia"/>
                              </w:rPr>
                            </w:pPr>
                            <w:r>
                              <w:rPr>
                                <w:rFonts w:hint="eastAsia"/>
                              </w:rPr>
                              <w:t>1</w:t>
                            </w:r>
                            <w:r>
                              <w:rPr>
                                <w:rFonts w:hint="eastAsia"/>
                              </w:rPr>
                              <w:t>）模块的详细功能设计；</w:t>
                            </w:r>
                          </w:p>
                          <w:p w14:paraId="687DADEA" w14:textId="77777777" w:rsidR="00911ECC" w:rsidRDefault="00911ECC">
                            <w:pPr>
                              <w:rPr>
                                <w:rFonts w:hint="eastAsia"/>
                              </w:rPr>
                            </w:pPr>
                            <w:r>
                              <w:rPr>
                                <w:rFonts w:hint="eastAsia"/>
                              </w:rPr>
                              <w:t>2</w:t>
                            </w:r>
                            <w:r>
                              <w:rPr>
                                <w:rFonts w:hint="eastAsia"/>
                              </w:rPr>
                              <w:t>）模块的算法（业务逻辑设计）设计，可以考虑用流程图或</w:t>
                            </w:r>
                            <w:r>
                              <w:rPr>
                                <w:rFonts w:hint="eastAsia"/>
                              </w:rPr>
                              <w:t>UML</w:t>
                            </w:r>
                            <w:r>
                              <w:rPr>
                                <w:rFonts w:hint="eastAsia"/>
                              </w:rPr>
                              <w:t>时序图设计；</w:t>
                            </w:r>
                          </w:p>
                          <w:p w14:paraId="3885D382" w14:textId="77777777" w:rsidR="00911ECC" w:rsidRDefault="00911ECC">
                            <w:pPr>
                              <w:rPr>
                                <w:rFonts w:hint="eastAsia"/>
                              </w:rPr>
                            </w:pPr>
                            <w:r>
                              <w:rPr>
                                <w:rFonts w:hint="eastAsia"/>
                              </w:rPr>
                              <w:t>3</w:t>
                            </w:r>
                            <w:r>
                              <w:rPr>
                                <w:rFonts w:hint="eastAsia"/>
                              </w:rPr>
                              <w:t>）模块的界面设计；</w:t>
                            </w:r>
                          </w:p>
                          <w:p w14:paraId="010FF27B" w14:textId="77777777" w:rsidR="00911ECC" w:rsidRDefault="00911ECC">
                            <w:pPr>
                              <w:rPr>
                                <w:rFonts w:hint="eastAsia"/>
                              </w:rPr>
                            </w:pPr>
                            <w:r>
                              <w:rPr>
                                <w:rFonts w:hint="eastAsia"/>
                              </w:rPr>
                              <w:t>4</w:t>
                            </w:r>
                            <w:r>
                              <w:rPr>
                                <w:rFonts w:hint="eastAsia"/>
                              </w:rPr>
                              <w:t>）模块的类设计；</w:t>
                            </w:r>
                          </w:p>
                          <w:p w14:paraId="5BD5FA66" w14:textId="77777777" w:rsidR="00911ECC" w:rsidRDefault="00911ECC">
                            <w:pPr>
                              <w:rPr>
                                <w:rFonts w:hint="eastAsia"/>
                              </w:rPr>
                            </w:pPr>
                            <w:r>
                              <w:rPr>
                                <w:rFonts w:hint="eastAsia"/>
                              </w:rPr>
                              <w:t>5</w:t>
                            </w:r>
                            <w:r>
                              <w:rPr>
                                <w:rFonts w:hint="eastAsia"/>
                              </w:rPr>
                              <w:t>）模块的编码实现等。</w:t>
                            </w:r>
                            <w:r>
                              <w:t xml:space="preserve"> </w:t>
                            </w:r>
                          </w:p>
                          <w:p w14:paraId="3AF41138" w14:textId="77777777" w:rsidR="00911ECC" w:rsidRDefault="00911ECC">
                            <w:r>
                              <w:rPr>
                                <w:rFonts w:hint="eastAsia"/>
                              </w:rPr>
                              <w:t>当然，你可以根据你的具体项目情况确定你每个模块所描述的内容，这里只是参考。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B307" id="_x0000_s1053" type="#_x0000_t62" style="position:absolute;margin-left:195.75pt;margin-top:1.2pt;width:267.75pt;height:16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" adj="-1335,-12583">
                <v:textbox>
                  <w:txbxContent>
                    <w:p w14:paraId="0AF6F9D9" w14:textId="77777777" w:rsidR="00911ECC" w:rsidRDefault="00911ECC">
                      <w:pPr>
                        <w:rPr>
                          <w:rFonts w:hint="eastAsia"/>
                        </w:rPr>
                      </w:pPr>
                      <w:r>
                        <w:rPr>
                          <w:rFonts w:hint="eastAsia"/>
                        </w:rPr>
                        <w:t>每个模块可以从如下几个方面描述：</w:t>
                      </w:r>
                    </w:p>
                    <w:p w14:paraId="3FDBA60A" w14:textId="77777777" w:rsidR="00911ECC" w:rsidRDefault="00911ECC">
                      <w:pPr>
                        <w:rPr>
                          <w:rFonts w:hint="eastAsia"/>
                        </w:rPr>
                      </w:pPr>
                      <w:r>
                        <w:rPr>
                          <w:rFonts w:hint="eastAsia"/>
                        </w:rPr>
                        <w:t>1</w:t>
                      </w:r>
                      <w:r>
                        <w:rPr>
                          <w:rFonts w:hint="eastAsia"/>
                        </w:rPr>
                        <w:t>）模块的详细功能设计；</w:t>
                      </w:r>
                    </w:p>
                    <w:p w14:paraId="687DADEA" w14:textId="77777777" w:rsidR="00911ECC" w:rsidRDefault="00911ECC">
                      <w:pPr>
                        <w:rPr>
                          <w:rFonts w:hint="eastAsia"/>
                        </w:rPr>
                      </w:pPr>
                      <w:r>
                        <w:rPr>
                          <w:rFonts w:hint="eastAsia"/>
                        </w:rPr>
                        <w:t>2</w:t>
                      </w:r>
                      <w:r>
                        <w:rPr>
                          <w:rFonts w:hint="eastAsia"/>
                        </w:rPr>
                        <w:t>）模块的算法（业务逻辑设计）设计，可以考虑用流程图或</w:t>
                      </w:r>
                      <w:r>
                        <w:rPr>
                          <w:rFonts w:hint="eastAsia"/>
                        </w:rPr>
                        <w:t>UML</w:t>
                      </w:r>
                      <w:r>
                        <w:rPr>
                          <w:rFonts w:hint="eastAsia"/>
                        </w:rPr>
                        <w:t>时序图设计；</w:t>
                      </w:r>
                    </w:p>
                    <w:p w14:paraId="3885D382" w14:textId="77777777" w:rsidR="00911ECC" w:rsidRDefault="00911ECC">
                      <w:pPr>
                        <w:rPr>
                          <w:rFonts w:hint="eastAsia"/>
                        </w:rPr>
                      </w:pPr>
                      <w:r>
                        <w:rPr>
                          <w:rFonts w:hint="eastAsia"/>
                        </w:rPr>
                        <w:t>3</w:t>
                      </w:r>
                      <w:r>
                        <w:rPr>
                          <w:rFonts w:hint="eastAsia"/>
                        </w:rPr>
                        <w:t>）模块的界面设计；</w:t>
                      </w:r>
                    </w:p>
                    <w:p w14:paraId="010FF27B" w14:textId="77777777" w:rsidR="00911ECC" w:rsidRDefault="00911ECC">
                      <w:pPr>
                        <w:rPr>
                          <w:rFonts w:hint="eastAsia"/>
                        </w:rPr>
                      </w:pPr>
                      <w:r>
                        <w:rPr>
                          <w:rFonts w:hint="eastAsia"/>
                        </w:rPr>
                        <w:t>4</w:t>
                      </w:r>
                      <w:r>
                        <w:rPr>
                          <w:rFonts w:hint="eastAsia"/>
                        </w:rPr>
                        <w:t>）模块的类设计；</w:t>
                      </w:r>
                    </w:p>
                    <w:p w14:paraId="5BD5FA66" w14:textId="77777777" w:rsidR="00911ECC" w:rsidRDefault="00911ECC">
                      <w:pPr>
                        <w:rPr>
                          <w:rFonts w:hint="eastAsia"/>
                        </w:rPr>
                      </w:pPr>
                      <w:r>
                        <w:rPr>
                          <w:rFonts w:hint="eastAsia"/>
                        </w:rPr>
                        <w:t>5</w:t>
                      </w:r>
                      <w:r>
                        <w:rPr>
                          <w:rFonts w:hint="eastAsia"/>
                        </w:rPr>
                        <w:t>）模块的编码实现等。</w:t>
                      </w:r>
                      <w:r>
                        <w:t xml:space="preserve"> </w:t>
                      </w:r>
                    </w:p>
                    <w:p w14:paraId="3AF41138" w14:textId="77777777" w:rsidR="00911ECC" w:rsidRDefault="00911ECC">
                      <w:r>
                        <w:rPr>
                          <w:rFonts w:hint="eastAsia"/>
                        </w:rPr>
                        <w:t>当然，你可以根据你的具体项目情况确定你每个模块所描述的内容，这里只是参考。</w:t>
                      </w:r>
                    </w:p>
                  </w:txbxContent>
                </v:textbox>
              </v:shape>
            </w:pict>
          </mc:Fallback>
        </mc:AlternateContent>
      </w:r>
      <w:r>
        <w:rPr>
          <w:rFonts w:ascii="SimSun" w:hAnsi="SimSun" w:cs="SimSun"/>
          <w:noProof/>
          <w:kern w:val="0"/>
          <w:sz w:val="24"/>
          <w:szCs w:val="24"/>
          <w:lang w:val="en-US" w:eastAsia="zh-CN"/>
        </w:rPr>
        <mc:AlternateContent>
          <mc:Choice Requires="wps">
            <w:drawing>
              <wp:anchor distT="0" distB="0" distL="114300" distR="114300" simplePos="0" relativeHeight="251668992" behindDoc="0" locked="0" layoutInCell="1" allowOverlap="1" wp14:anchorId="48330908" wp14:editId="68EE6167">
                <wp:simplePos x="0" y="0"/>
                <wp:positionH relativeFrom="column">
                  <wp:posOffset>342900</wp:posOffset>
                </wp:positionH>
                <wp:positionV relativeFrom="paragraph">
                  <wp:posOffset>486410</wp:posOffset>
                </wp:positionV>
                <wp:extent cx="1695450" cy="467360"/>
                <wp:effectExtent l="9525" t="698500" r="9525" b="571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67360"/>
                        </a:xfrm>
                        <a:prstGeom prst="wedgeRoundRectCallout">
                          <a:avLst>
                            <a:gd name="adj1" fmla="val -45542"/>
                            <a:gd name="adj2" fmla="val -192528"/>
                            <a:gd name="adj3" fmla="val 16667"/>
                          </a:avLst>
                        </a:prstGeom>
                        <a:solidFill>
                          <a:srgbClr val="FFFFFF"/>
                        </a:solidFill>
                        <a:ln w="9525">
                          <a:solidFill>
                            <a:srgbClr val="000000"/>
                          </a:solidFill>
                          <a:miter lim="800000"/>
                          <a:headEnd/>
                          <a:tailEnd/>
                        </a:ln>
                      </wps:spPr>
                      <wps:txbx>
                        <w:txbxContent>
                          <w:p w14:paraId="40B80C8F" w14:textId="77777777" w:rsidR="00911ECC" w:rsidRDefault="00911ECC">
                            <w:r>
                              <w:rPr>
                                <w:rFonts w:hint="eastAsia"/>
                              </w:rPr>
                              <w:t>具体内容见</w:t>
                            </w:r>
                            <w:r>
                              <w:rPr>
                                <w:rFonts w:hint="eastAsia"/>
                              </w:rPr>
                              <w:t>5.1</w:t>
                            </w:r>
                            <w:r>
                              <w:rPr>
                                <w:rFonts w:hint="eastAsia"/>
                              </w:rPr>
                              <w:t>注释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30908" id="_x0000_s1054" type="#_x0000_t62" style="position:absolute;margin-left:27pt;margin-top:38.3pt;width:133.5pt;height:36.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" adj="963,-30786">
                <v:textbox>
                  <w:txbxContent>
                    <w:p w14:paraId="40B80C8F" w14:textId="77777777" w:rsidR="00911ECC" w:rsidRDefault="00911ECC">
                      <w:r>
                        <w:rPr>
                          <w:rFonts w:hint="eastAsia"/>
                        </w:rPr>
                        <w:t>具体内容见</w:t>
                      </w:r>
                      <w:r>
                        <w:rPr>
                          <w:rFonts w:hint="eastAsia"/>
                        </w:rPr>
                        <w:t>5.1</w:t>
                      </w:r>
                      <w:r>
                        <w:rPr>
                          <w:rFonts w:hint="eastAsia"/>
                        </w:rPr>
                        <w:t>注释</w:t>
                      </w:r>
                    </w:p>
                  </w:txbxContent>
                </v:textbox>
              </v:shape>
            </w:pict>
          </mc:Fallback>
        </mc:AlternateContent>
      </w:r>
    </w:p>
    <w:p w14:paraId="2030F631" w14:textId="77777777" w:rsidR="00911ECC" w:rsidRDefault="00911ECC">
      <w:pPr>
        <w:pStyle w:val="1"/>
        <w:jc w:val="left"/>
        <w:rPr>
          <w:rFonts w:hint="eastAsia"/>
          <w:b w:val="0"/>
          <w:sz w:val="24"/>
        </w:rPr>
      </w:pPr>
    </w:p>
    <w:p w14:paraId="1161824E" w14:textId="77777777" w:rsidR="00911ECC" w:rsidRDefault="00911ECC">
      <w:pPr>
        <w:pStyle w:val="1"/>
        <w:jc w:val="left"/>
        <w:rPr>
          <w:rFonts w:ascii="SimSun" w:hAnsi="SimSun" w:hint="eastAsia"/>
          <w:b w:val="0"/>
        </w:rPr>
      </w:pPr>
      <w:r>
        <w:rPr>
          <w:rFonts w:hint="eastAsia"/>
          <w:b w:val="0"/>
          <w:sz w:val="24"/>
        </w:rPr>
        <w:t>（正文内容，采用小四宋体）</w:t>
      </w:r>
    </w:p>
    <w:p w14:paraId="64D0AF45" w14:textId="77777777" w:rsidR="00911ECC" w:rsidRDefault="00911ECC">
      <w:pPr>
        <w:rPr>
          <w:rFonts w:hint="eastAsia"/>
        </w:rPr>
      </w:pPr>
      <w:r>
        <w:rPr>
          <w:rFonts w:hint="eastAsia"/>
        </w:rPr>
        <w:t>。。。。。。。。。</w:t>
      </w:r>
    </w:p>
    <w:p w14:paraId="34E0C81A" w14:textId="77777777" w:rsidR="00911ECC" w:rsidRDefault="00911ECC">
      <w:pPr>
        <w:rPr>
          <w:rFonts w:hint="eastAsia"/>
        </w:rPr>
      </w:pPr>
    </w:p>
    <w:p w14:paraId="2E6965B6" w14:textId="77777777" w:rsidR="00911ECC" w:rsidRDefault="00911ECC">
      <w:pPr>
        <w:pStyle w:val="2"/>
        <w:rPr>
          <w:rFonts w:ascii="SimHei" w:hint="eastAsia"/>
          <w:sz w:val="28"/>
        </w:rPr>
      </w:pPr>
      <w:r>
        <w:rPr>
          <w:rFonts w:ascii="SimHei" w:hint="eastAsia"/>
          <w:sz w:val="28"/>
        </w:rPr>
        <w:t>5．n XX2模块的详细设计与实现</w:t>
      </w:r>
    </w:p>
    <w:p w14:paraId="1C6FCFE9" w14:textId="77777777" w:rsidR="00911ECC" w:rsidRDefault="00911ECC">
      <w:pPr>
        <w:rPr>
          <w:rFonts w:hint="eastAsia"/>
        </w:rPr>
      </w:pPr>
      <w:r>
        <w:rPr>
          <w:rFonts w:hint="eastAsia"/>
          <w:sz w:val="24"/>
        </w:rPr>
        <w:t>（正文内容，采用小四宋体）</w:t>
      </w:r>
    </w:p>
    <w:p w14:paraId="0887DA7D" w14:textId="77777777" w:rsidR="00911ECC" w:rsidRDefault="00993F28">
      <w:pPr>
        <w:pStyle w:val="1"/>
        <w:jc w:val="center"/>
        <w:rPr>
          <w:rFonts w:ascii="SimSun" w:hAnsi="SimSun" w:hint="eastAsia"/>
        </w:rPr>
      </w:pPr>
      <w:r>
        <w:rPr>
          <w:rFonts w:hint="eastAsia"/>
          <w:noProof/>
          <w:sz w:val="24"/>
          <w:lang w:val="en-US" w:eastAsia="zh-CN"/>
        </w:rPr>
        <mc:AlternateContent>
          <mc:Choice Requires="wps">
            <w:drawing>
              <wp:anchor distT="0" distB="0" distL="114300" distR="114300" simplePos="0" relativeHeight="251670016" behindDoc="0" locked="0" layoutInCell="1" allowOverlap="1" wp14:anchorId="1C1BA308" wp14:editId="6B4A31FC">
                <wp:simplePos x="0" y="0"/>
                <wp:positionH relativeFrom="column">
                  <wp:posOffset>2628900</wp:posOffset>
                </wp:positionH>
                <wp:positionV relativeFrom="paragraph">
                  <wp:posOffset>172085</wp:posOffset>
                </wp:positionV>
                <wp:extent cx="1695450" cy="467360"/>
                <wp:effectExtent l="9525" t="695325" r="9525" b="889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67360"/>
                        </a:xfrm>
                        <a:prstGeom prst="wedgeRoundRectCallout">
                          <a:avLst>
                            <a:gd name="adj1" fmla="val -45542"/>
                            <a:gd name="adj2" fmla="val -192528"/>
                            <a:gd name="adj3" fmla="val 16667"/>
                          </a:avLst>
                        </a:prstGeom>
                        <a:solidFill>
                          <a:srgbClr val="FFFFFF"/>
                        </a:solidFill>
                        <a:ln w="9525">
                          <a:solidFill>
                            <a:srgbClr val="000000"/>
                          </a:solidFill>
                          <a:miter lim="800000"/>
                          <a:headEnd/>
                          <a:tailEnd/>
                        </a:ln>
                      </wps:spPr>
                      <wps:txbx>
                        <w:txbxContent>
                          <w:p w14:paraId="32415129" w14:textId="77777777" w:rsidR="00911ECC" w:rsidRDefault="00911ECC">
                            <w:r>
                              <w:rPr>
                                <w:rFonts w:hint="eastAsia"/>
                              </w:rPr>
                              <w:t>具体内容见</w:t>
                            </w:r>
                            <w:r>
                              <w:rPr>
                                <w:rFonts w:hint="eastAsia"/>
                              </w:rPr>
                              <w:t>5.1</w:t>
                            </w:r>
                            <w:r>
                              <w:rPr>
                                <w:rFonts w:hint="eastAsia"/>
                              </w:rPr>
                              <w:t>注释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BA308" id="_x0000_s1055" type="#_x0000_t62" style="position:absolute;left:0;text-align:left;margin-left:207pt;margin-top:13.55pt;width:133.5pt;height:36.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" adj="963,-30786">
                <v:textbox>
                  <w:txbxContent>
                    <w:p w14:paraId="32415129" w14:textId="77777777" w:rsidR="00911ECC" w:rsidRDefault="00911ECC">
                      <w:r>
                        <w:rPr>
                          <w:rFonts w:hint="eastAsia"/>
                        </w:rPr>
                        <w:t>具体内容见</w:t>
                      </w:r>
                      <w:r>
                        <w:rPr>
                          <w:rFonts w:hint="eastAsia"/>
                        </w:rPr>
                        <w:t>5.1</w:t>
                      </w:r>
                      <w:r>
                        <w:rPr>
                          <w:rFonts w:hint="eastAsia"/>
                        </w:rPr>
                        <w:t>注释</w:t>
                      </w:r>
                    </w:p>
                  </w:txbxContent>
                </v:textbox>
              </v:shape>
            </w:pict>
          </mc:Fallback>
        </mc:AlternateContent>
      </w:r>
    </w:p>
    <w:p w14:paraId="5ED5B3C4" w14:textId="77777777" w:rsidR="00911ECC" w:rsidRDefault="00911ECC">
      <w:pPr>
        <w:pStyle w:val="1"/>
        <w:jc w:val="left"/>
        <w:rPr>
          <w:rFonts w:ascii="SimSun" w:hAnsi="SimSun" w:hint="eastAsia"/>
        </w:rPr>
      </w:pPr>
      <w:r>
        <w:rPr>
          <w:rFonts w:ascii="SimHei" w:hint="eastAsia"/>
          <w:sz w:val="28"/>
        </w:rPr>
        <w:t>5</w:t>
      </w:r>
      <w:r>
        <w:rPr>
          <w:rFonts w:ascii="SimHei" w:hint="eastAsia"/>
          <w:sz w:val="28"/>
        </w:rPr>
        <w:t>．</w:t>
      </w:r>
      <w:r>
        <w:rPr>
          <w:rFonts w:ascii="SimHei" w:hint="eastAsia"/>
          <w:sz w:val="28"/>
        </w:rPr>
        <w:t xml:space="preserve">n  </w:t>
      </w:r>
      <w:r>
        <w:rPr>
          <w:rFonts w:ascii="SimHei" w:hint="eastAsia"/>
          <w:sz w:val="28"/>
        </w:rPr>
        <w:t>本章小结</w:t>
      </w:r>
    </w:p>
    <w:p w14:paraId="475E558C" w14:textId="77777777" w:rsidR="00911ECC" w:rsidRDefault="00911ECC">
      <w:pPr>
        <w:pStyle w:val="1"/>
        <w:jc w:val="center"/>
        <w:rPr>
          <w:rFonts w:eastAsia="SimHei" w:hint="eastAsia"/>
          <w:sz w:val="32"/>
        </w:rPr>
      </w:pPr>
      <w:r>
        <w:rPr>
          <w:rFonts w:ascii="SimSun" w:hAnsi="SimSun"/>
        </w:rPr>
        <w:br w:type="page"/>
      </w:r>
      <w:bookmarkStart w:id="20" w:name="_Toc263248534"/>
      <w:r>
        <w:rPr>
          <w:rFonts w:eastAsia="SimHei" w:hint="eastAsia"/>
          <w:sz w:val="32"/>
        </w:rPr>
        <w:lastRenderedPageBreak/>
        <w:t>第六章</w:t>
      </w:r>
      <w:r>
        <w:rPr>
          <w:rFonts w:eastAsia="SimHei" w:hint="eastAsia"/>
          <w:sz w:val="32"/>
        </w:rPr>
        <w:t xml:space="preserve"> </w:t>
      </w:r>
      <w:r>
        <w:rPr>
          <w:rFonts w:eastAsia="SimHei" w:hint="eastAsia"/>
          <w:sz w:val="32"/>
        </w:rPr>
        <w:t>系统测试</w:t>
      </w:r>
    </w:p>
    <w:p w14:paraId="0904B28E" w14:textId="77777777" w:rsidR="00911ECC" w:rsidRDefault="00993F28">
      <w:pPr>
        <w:pStyle w:val="af1"/>
        <w:adjustRightInd/>
        <w:snapToGrid/>
        <w:spacing w:before="0" w:after="0" w:line="400" w:lineRule="exact"/>
        <w:ind w:firstLine="482"/>
        <w:jc w:val="both"/>
        <w:rPr>
          <w:rFonts w:ascii="SimHei" w:hint="eastAsia"/>
          <w:sz w:val="24"/>
        </w:rPr>
      </w:pPr>
      <w:r>
        <w:rPr>
          <w:rFonts w:ascii="SimSun" w:hAnsi="SimSun" w:cs="SimSun"/>
          <w:noProof/>
          <w:kern w:val="0"/>
          <w:sz w:val="24"/>
        </w:rPr>
        <mc:AlternateContent>
          <mc:Choice Requires="wps">
            <w:drawing>
              <wp:anchor distT="0" distB="0" distL="114300" distR="114300" simplePos="0" relativeHeight="251671040" behindDoc="0" locked="0" layoutInCell="1" allowOverlap="1" wp14:anchorId="186C86B6" wp14:editId="1678B8D4">
                <wp:simplePos x="0" y="0"/>
                <wp:positionH relativeFrom="column">
                  <wp:posOffset>3514725</wp:posOffset>
                </wp:positionH>
                <wp:positionV relativeFrom="paragraph">
                  <wp:posOffset>-276860</wp:posOffset>
                </wp:positionV>
                <wp:extent cx="2590800" cy="698500"/>
                <wp:effectExtent l="923925" t="82550" r="9525" b="95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698500"/>
                        </a:xfrm>
                        <a:prstGeom prst="wedgeRoundRectCallout">
                          <a:avLst>
                            <a:gd name="adj1" fmla="val -83481"/>
                            <a:gd name="adj2" fmla="val -58093"/>
                            <a:gd name="adj3" fmla="val 16667"/>
                          </a:avLst>
                        </a:prstGeom>
                        <a:solidFill>
                          <a:srgbClr val="FFFFFF"/>
                        </a:solidFill>
                        <a:ln w="9525">
                          <a:solidFill>
                            <a:srgbClr val="000000"/>
                          </a:solidFill>
                          <a:miter lim="800000"/>
                          <a:headEnd/>
                          <a:tailEnd/>
                        </a:ln>
                      </wps:spPr>
                      <wps:txbx>
                        <w:txbxContent>
                          <w:p w14:paraId="5D60796B" w14:textId="77777777" w:rsidR="00911ECC" w:rsidRDefault="00911ECC">
                            <w:pPr>
                              <w:rPr>
                                <w:rFonts w:ascii="SimSun" w:hAnsi="SimSun"/>
                                <w:szCs w:val="21"/>
                              </w:rPr>
                            </w:pPr>
                            <w:r>
                              <w:rPr>
                                <w:rFonts w:hint="eastAsia"/>
                              </w:rPr>
                              <w:t>该章有的同学可以不写，是可选章，主要介绍你的测试方法学，测试用例，测试结果分析等。</w:t>
                            </w:r>
                          </w:p>
                          <w:p w14:paraId="591EEF89" w14:textId="77777777" w:rsidR="00911ECC" w:rsidRDefault="00911E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C86B6" id="_x0000_s1056" type="#_x0000_t62" style="position:absolute;left:0;text-align:left;margin-left:276.75pt;margin-top:-21.8pt;width:204pt;height: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" adj="-7232,-1748">
                <v:textbox>
                  <w:txbxContent>
                    <w:p w14:paraId="5D60796B" w14:textId="77777777" w:rsidR="00911ECC" w:rsidRDefault="00911ECC">
                      <w:pPr>
                        <w:rPr>
                          <w:rFonts w:ascii="SimSun" w:hAnsi="SimSun"/>
                          <w:szCs w:val="21"/>
                        </w:rPr>
                      </w:pPr>
                      <w:r>
                        <w:rPr>
                          <w:rFonts w:hint="eastAsia"/>
                        </w:rPr>
                        <w:t>该章有的同学可以不写，是可选章，主要介绍你的测试方法学，测试用例，测试结果分析等。</w:t>
                      </w:r>
                    </w:p>
                    <w:p w14:paraId="591EEF89" w14:textId="77777777" w:rsidR="00911ECC" w:rsidRDefault="00911ECC"/>
                  </w:txbxContent>
                </v:textbox>
              </v:shape>
            </w:pict>
          </mc:Fallback>
        </mc:AlternateContent>
      </w:r>
    </w:p>
    <w:p w14:paraId="1442AB22" w14:textId="77777777" w:rsidR="00911ECC" w:rsidRDefault="00911ECC">
      <w:pPr>
        <w:pStyle w:val="af1"/>
        <w:adjustRightInd/>
        <w:snapToGrid/>
        <w:spacing w:before="0" w:after="0" w:line="400" w:lineRule="exact"/>
        <w:ind w:firstLine="482"/>
        <w:jc w:val="both"/>
        <w:rPr>
          <w:rFonts w:ascii="SimHei" w:hint="eastAsia"/>
          <w:sz w:val="24"/>
        </w:rPr>
      </w:pPr>
      <w:r>
        <w:rPr>
          <w:rFonts w:ascii="SimHei" w:hint="eastAsia"/>
          <w:sz w:val="24"/>
        </w:rPr>
        <w:t>（本章概述，简单介绍本章将要论述的内容）</w:t>
      </w:r>
    </w:p>
    <w:p w14:paraId="5CABFE02" w14:textId="77777777" w:rsidR="00911ECC" w:rsidRDefault="00911ECC">
      <w:pPr>
        <w:pStyle w:val="2"/>
        <w:rPr>
          <w:rFonts w:ascii="SimHei" w:hint="eastAsia"/>
          <w:sz w:val="28"/>
        </w:rPr>
      </w:pPr>
      <w:r>
        <w:rPr>
          <w:rFonts w:ascii="SimHei" w:hint="eastAsia"/>
          <w:sz w:val="28"/>
        </w:rPr>
        <w:t>6．1 系统测试方法介绍</w:t>
      </w:r>
    </w:p>
    <w:p w14:paraId="4D3C7794" w14:textId="77777777" w:rsidR="00911ECC" w:rsidRDefault="00911ECC">
      <w:pPr>
        <w:pStyle w:val="af1"/>
        <w:adjustRightInd/>
        <w:snapToGrid/>
        <w:spacing w:before="0" w:after="0" w:line="400" w:lineRule="exact"/>
        <w:jc w:val="both"/>
        <w:rPr>
          <w:rFonts w:hint="eastAsia"/>
          <w:sz w:val="24"/>
        </w:rPr>
      </w:pPr>
      <w:r>
        <w:rPr>
          <w:rFonts w:hint="eastAsia"/>
          <w:sz w:val="24"/>
        </w:rPr>
        <w:t xml:space="preserve">    </w:t>
      </w:r>
      <w:r>
        <w:rPr>
          <w:rFonts w:hint="eastAsia"/>
          <w:sz w:val="24"/>
        </w:rPr>
        <w:t>（正文内容，采用小四宋体）</w:t>
      </w:r>
    </w:p>
    <w:p w14:paraId="23C45557" w14:textId="77777777" w:rsidR="00911ECC" w:rsidRDefault="00993F28">
      <w:pPr>
        <w:pStyle w:val="2"/>
        <w:rPr>
          <w:rFonts w:ascii="SimHei" w:hint="eastAsia"/>
          <w:sz w:val="28"/>
        </w:rPr>
      </w:pPr>
      <w:r>
        <w:rPr>
          <w:rFonts w:hint="eastAsia"/>
          <w:b w:val="0"/>
          <w:noProof/>
          <w:sz w:val="24"/>
          <w:lang w:val="en-US" w:eastAsia="zh-CN"/>
        </w:rPr>
        <mc:AlternateContent>
          <mc:Choice Requires="wps">
            <w:drawing>
              <wp:anchor distT="0" distB="0" distL="114300" distR="114300" simplePos="0" relativeHeight="251672064" behindDoc="0" locked="0" layoutInCell="1" allowOverlap="1" wp14:anchorId="30576626" wp14:editId="23F67E12">
                <wp:simplePos x="0" y="0"/>
                <wp:positionH relativeFrom="column">
                  <wp:posOffset>2705100</wp:posOffset>
                </wp:positionH>
                <wp:positionV relativeFrom="paragraph">
                  <wp:posOffset>313055</wp:posOffset>
                </wp:positionV>
                <wp:extent cx="3400425" cy="687070"/>
                <wp:effectExtent l="1400175" t="941705" r="9525" b="9525"/>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687070"/>
                        </a:xfrm>
                        <a:prstGeom prst="wedgeRoundRectCallout">
                          <a:avLst>
                            <a:gd name="adj1" fmla="val -88954"/>
                            <a:gd name="adj2" fmla="val -181606"/>
                            <a:gd name="adj3" fmla="val 16667"/>
                          </a:avLst>
                        </a:prstGeom>
                        <a:solidFill>
                          <a:srgbClr val="FFFFFF"/>
                        </a:solidFill>
                        <a:ln w="9525">
                          <a:solidFill>
                            <a:srgbClr val="000000"/>
                          </a:solidFill>
                          <a:miter lim="800000"/>
                          <a:headEnd/>
                          <a:tailEnd/>
                        </a:ln>
                      </wps:spPr>
                      <wps:txbx>
                        <w:txbxContent>
                          <w:p w14:paraId="0E8ED202" w14:textId="77777777" w:rsidR="00911ECC" w:rsidRDefault="00911ECC">
                            <w:r>
                              <w:rPr>
                                <w:rFonts w:hint="eastAsia"/>
                              </w:rPr>
                              <w:t>介绍你的系统测试所采用的测试模型（如</w:t>
                            </w:r>
                            <w:r>
                              <w:rPr>
                                <w:rFonts w:hint="eastAsia"/>
                              </w:rPr>
                              <w:t>V</w:t>
                            </w:r>
                            <w:r>
                              <w:rPr>
                                <w:rFonts w:hint="eastAsia"/>
                              </w:rPr>
                              <w:t>模型、</w:t>
                            </w:r>
                            <w:r>
                              <w:rPr>
                                <w:rFonts w:hint="eastAsia"/>
                              </w:rPr>
                              <w:t>W</w:t>
                            </w:r>
                            <w:r>
                              <w:rPr>
                                <w:rFonts w:hint="eastAsia"/>
                              </w:rPr>
                              <w:t>模型以及其它测试方法）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576626" id="AutoShape 32" o:spid="_x0000_s1057" type="#_x0000_t62" style="position:absolute;left:0;text-align:left;margin-left:213pt;margin-top:24.65pt;width:267.75pt;height:54.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" adj="-8414,-28427">
                <v:textbox>
                  <w:txbxContent>
                    <w:p w14:paraId="0E8ED202" w14:textId="77777777" w:rsidR="00911ECC" w:rsidRDefault="00911ECC">
                      <w:r>
                        <w:rPr>
                          <w:rFonts w:hint="eastAsia"/>
                        </w:rPr>
                        <w:t>介绍你的系统测试所采用的测试模型（如</w:t>
                      </w:r>
                      <w:r>
                        <w:rPr>
                          <w:rFonts w:hint="eastAsia"/>
                        </w:rPr>
                        <w:t>V</w:t>
                      </w:r>
                      <w:r>
                        <w:rPr>
                          <w:rFonts w:hint="eastAsia"/>
                        </w:rPr>
                        <w:t>模型、</w:t>
                      </w:r>
                      <w:r>
                        <w:rPr>
                          <w:rFonts w:hint="eastAsia"/>
                        </w:rPr>
                        <w:t>W</w:t>
                      </w:r>
                      <w:r>
                        <w:rPr>
                          <w:rFonts w:hint="eastAsia"/>
                        </w:rPr>
                        <w:t>模型以及其它测试方法）</w:t>
                      </w:r>
                    </w:p>
                  </w:txbxContent>
                </v:textbox>
              </v:shape>
            </w:pict>
          </mc:Fallback>
        </mc:AlternateContent>
      </w:r>
      <w:r w:rsidR="00911ECC">
        <w:rPr>
          <w:rFonts w:ascii="SimHei" w:hint="eastAsia"/>
          <w:sz w:val="28"/>
        </w:rPr>
        <w:t>6．2 系统的功能测试</w:t>
      </w:r>
    </w:p>
    <w:p w14:paraId="3E0AA5A6" w14:textId="77777777" w:rsidR="00911ECC" w:rsidRDefault="00993F28">
      <w:pPr>
        <w:pStyle w:val="1"/>
        <w:jc w:val="left"/>
        <w:rPr>
          <w:rFonts w:hint="eastAsia"/>
          <w:b w:val="0"/>
          <w:sz w:val="24"/>
        </w:rPr>
      </w:pPr>
      <w:r>
        <w:rPr>
          <w:rFonts w:ascii="SimSun" w:hAnsi="SimSun" w:cs="SimSun"/>
          <w:noProof/>
          <w:kern w:val="0"/>
          <w:sz w:val="24"/>
          <w:szCs w:val="24"/>
          <w:lang w:val="en-US" w:eastAsia="zh-CN"/>
        </w:rPr>
        <mc:AlternateContent>
          <mc:Choice Requires="wps">
            <w:drawing>
              <wp:anchor distT="0" distB="0" distL="114300" distR="114300" simplePos="0" relativeHeight="251673088" behindDoc="0" locked="0" layoutInCell="1" allowOverlap="1" wp14:anchorId="424F5035" wp14:editId="77C4C8A8">
                <wp:simplePos x="0" y="0"/>
                <wp:positionH relativeFrom="column">
                  <wp:posOffset>342900</wp:posOffset>
                </wp:positionH>
                <wp:positionV relativeFrom="paragraph">
                  <wp:posOffset>486410</wp:posOffset>
                </wp:positionV>
                <wp:extent cx="1695450" cy="549275"/>
                <wp:effectExtent l="9525" t="698500" r="9525" b="9525"/>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549275"/>
                        </a:xfrm>
                        <a:prstGeom prst="wedgeRoundRectCallout">
                          <a:avLst>
                            <a:gd name="adj1" fmla="val -45542"/>
                            <a:gd name="adj2" fmla="val -171273"/>
                            <a:gd name="adj3" fmla="val 16667"/>
                          </a:avLst>
                        </a:prstGeom>
                        <a:solidFill>
                          <a:srgbClr val="FFFFFF"/>
                        </a:solidFill>
                        <a:ln w="9525">
                          <a:solidFill>
                            <a:srgbClr val="000000"/>
                          </a:solidFill>
                          <a:miter lim="800000"/>
                          <a:headEnd/>
                          <a:tailEnd/>
                        </a:ln>
                      </wps:spPr>
                      <wps:txbx>
                        <w:txbxContent>
                          <w:p w14:paraId="68D82B9F" w14:textId="77777777" w:rsidR="00911ECC" w:rsidRDefault="00911ECC">
                            <w:r>
                              <w:rPr>
                                <w:rFonts w:hint="eastAsia"/>
                              </w:rPr>
                              <w:t>介绍你的功能测试场景，工具及测试用例。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5035" id="AutoShape 33" o:spid="_x0000_s1058" type="#_x0000_t62" style="position:absolute;margin-left:27pt;margin-top:38.3pt;width:133.5pt;height:43.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" adj="963,-26195">
                <v:textbox>
                  <w:txbxContent>
                    <w:p w14:paraId="68D82B9F" w14:textId="77777777" w:rsidR="00911ECC" w:rsidRDefault="00911ECC">
                      <w:r>
                        <w:rPr>
                          <w:rFonts w:hint="eastAsia"/>
                        </w:rPr>
                        <w:t>介绍你的功能测试场景，工具及测试用例。</w:t>
                      </w:r>
                    </w:p>
                  </w:txbxContent>
                </v:textbox>
              </v:shape>
            </w:pict>
          </mc:Fallback>
        </mc:AlternateContent>
      </w:r>
    </w:p>
    <w:p w14:paraId="3981B03D" w14:textId="77777777" w:rsidR="00911ECC" w:rsidRDefault="00911ECC">
      <w:pPr>
        <w:pStyle w:val="1"/>
        <w:jc w:val="left"/>
        <w:rPr>
          <w:rFonts w:hint="eastAsia"/>
          <w:b w:val="0"/>
          <w:sz w:val="24"/>
        </w:rPr>
      </w:pPr>
    </w:p>
    <w:p w14:paraId="3F52F352" w14:textId="77777777" w:rsidR="00911ECC" w:rsidRDefault="00911ECC">
      <w:pPr>
        <w:pStyle w:val="1"/>
        <w:jc w:val="left"/>
        <w:rPr>
          <w:rFonts w:ascii="SimSun" w:hAnsi="SimSun" w:hint="eastAsia"/>
          <w:b w:val="0"/>
        </w:rPr>
      </w:pPr>
      <w:r>
        <w:rPr>
          <w:rFonts w:hint="eastAsia"/>
          <w:b w:val="0"/>
          <w:sz w:val="24"/>
        </w:rPr>
        <w:t>（正文内容，采用小四宋体）</w:t>
      </w:r>
    </w:p>
    <w:p w14:paraId="6C4D5E7D" w14:textId="77777777" w:rsidR="00911ECC" w:rsidRDefault="00993F28">
      <w:pPr>
        <w:pStyle w:val="2"/>
        <w:rPr>
          <w:rFonts w:ascii="SimHei" w:hint="eastAsia"/>
          <w:sz w:val="28"/>
        </w:rPr>
      </w:pPr>
      <w:r>
        <w:rPr>
          <w:rFonts w:hint="eastAsia"/>
          <w:b w:val="0"/>
          <w:noProof/>
          <w:sz w:val="24"/>
          <w:lang w:val="en-US" w:eastAsia="zh-CN"/>
        </w:rPr>
        <mc:AlternateContent>
          <mc:Choice Requires="wps">
            <w:drawing>
              <wp:anchor distT="0" distB="0" distL="114300" distR="114300" simplePos="0" relativeHeight="251674112" behindDoc="0" locked="0" layoutInCell="1" allowOverlap="1" wp14:anchorId="5352D934" wp14:editId="2C63899E">
                <wp:simplePos x="0" y="0"/>
                <wp:positionH relativeFrom="column">
                  <wp:posOffset>2705100</wp:posOffset>
                </wp:positionH>
                <wp:positionV relativeFrom="paragraph">
                  <wp:posOffset>313055</wp:posOffset>
                </wp:positionV>
                <wp:extent cx="3400425" cy="687070"/>
                <wp:effectExtent l="1190625" t="10795" r="9525" b="6985"/>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687070"/>
                        </a:xfrm>
                        <a:prstGeom prst="wedgeRoundRectCallout">
                          <a:avLst>
                            <a:gd name="adj1" fmla="val -82792"/>
                            <a:gd name="adj2" fmla="val -47134"/>
                            <a:gd name="adj3" fmla="val 16667"/>
                          </a:avLst>
                        </a:prstGeom>
                        <a:solidFill>
                          <a:srgbClr val="FFFFFF"/>
                        </a:solidFill>
                        <a:ln w="9525">
                          <a:solidFill>
                            <a:srgbClr val="000000"/>
                          </a:solidFill>
                          <a:miter lim="800000"/>
                          <a:headEnd/>
                          <a:tailEnd/>
                        </a:ln>
                      </wps:spPr>
                      <wps:txbx>
                        <w:txbxContent>
                          <w:p w14:paraId="6C6EAA22" w14:textId="77777777" w:rsidR="00911ECC" w:rsidRDefault="00911ECC">
                            <w:r>
                              <w:rPr>
                                <w:rFonts w:hint="eastAsia"/>
                              </w:rPr>
                              <w:t>介绍你的系统所采用的性能测试方法，工具及测试结果。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D934" id="AutoShape 34" o:spid="_x0000_s1059" type="#_x0000_t62" style="position:absolute;left:0;text-align:left;margin-left:213pt;margin-top:24.65pt;width:267.75pt;height:54.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" adj="-7083,619">
                <v:textbox>
                  <w:txbxContent>
                    <w:p w14:paraId="6C6EAA22" w14:textId="77777777" w:rsidR="00911ECC" w:rsidRDefault="00911ECC">
                      <w:r>
                        <w:rPr>
                          <w:rFonts w:hint="eastAsia"/>
                        </w:rPr>
                        <w:t>介绍你的系统所采用的性能测试方法，工具及测试结果。</w:t>
                      </w:r>
                    </w:p>
                  </w:txbxContent>
                </v:textbox>
              </v:shape>
            </w:pict>
          </mc:Fallback>
        </mc:AlternateContent>
      </w:r>
      <w:r w:rsidR="00911ECC">
        <w:rPr>
          <w:rFonts w:ascii="SimHei" w:hint="eastAsia"/>
          <w:sz w:val="28"/>
        </w:rPr>
        <w:t>6．3 系统的性能测试</w:t>
      </w:r>
    </w:p>
    <w:p w14:paraId="6F2EC91C" w14:textId="77777777" w:rsidR="00911ECC" w:rsidRDefault="00911ECC">
      <w:pPr>
        <w:pStyle w:val="1"/>
        <w:jc w:val="left"/>
        <w:rPr>
          <w:rFonts w:ascii="SimSun" w:hAnsi="SimSun" w:hint="eastAsia"/>
          <w:b w:val="0"/>
        </w:rPr>
      </w:pPr>
      <w:r>
        <w:rPr>
          <w:rFonts w:hint="eastAsia"/>
          <w:b w:val="0"/>
          <w:sz w:val="24"/>
        </w:rPr>
        <w:t>（正文内容，采用小四宋体）</w:t>
      </w:r>
    </w:p>
    <w:p w14:paraId="70E61FFE" w14:textId="77777777" w:rsidR="00911ECC" w:rsidRDefault="00911ECC">
      <w:pPr>
        <w:rPr>
          <w:rFonts w:hint="eastAsia"/>
        </w:rPr>
      </w:pPr>
      <w:r>
        <w:rPr>
          <w:rFonts w:hint="eastAsia"/>
        </w:rPr>
        <w:t>。。。。。。。。。</w:t>
      </w:r>
    </w:p>
    <w:p w14:paraId="476657F9" w14:textId="77777777" w:rsidR="00911ECC" w:rsidRDefault="00993F28">
      <w:pPr>
        <w:pStyle w:val="2"/>
        <w:rPr>
          <w:rFonts w:ascii="SimHei" w:hint="eastAsia"/>
          <w:sz w:val="28"/>
        </w:rPr>
      </w:pPr>
      <w:r>
        <w:rPr>
          <w:rFonts w:hint="eastAsia"/>
          <w:noProof/>
          <w:sz w:val="24"/>
          <w:lang w:val="en-US" w:eastAsia="zh-CN"/>
        </w:rPr>
        <mc:AlternateContent>
          <mc:Choice Requires="wps">
            <w:drawing>
              <wp:anchor distT="0" distB="0" distL="114300" distR="114300" simplePos="0" relativeHeight="251675136" behindDoc="0" locked="0" layoutInCell="1" allowOverlap="1" wp14:anchorId="01A33131" wp14:editId="6CA2E084">
                <wp:simplePos x="0" y="0"/>
                <wp:positionH relativeFrom="column">
                  <wp:posOffset>2705100</wp:posOffset>
                </wp:positionH>
                <wp:positionV relativeFrom="paragraph">
                  <wp:posOffset>521335</wp:posOffset>
                </wp:positionV>
                <wp:extent cx="1876425" cy="687070"/>
                <wp:effectExtent l="1190625" t="10795" r="9525" b="698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687070"/>
                        </a:xfrm>
                        <a:prstGeom prst="wedgeRoundRectCallout">
                          <a:avLst>
                            <a:gd name="adj1" fmla="val -109426"/>
                            <a:gd name="adj2" fmla="val -47134"/>
                            <a:gd name="adj3" fmla="val 16667"/>
                          </a:avLst>
                        </a:prstGeom>
                        <a:solidFill>
                          <a:srgbClr val="FFFFFF"/>
                        </a:solidFill>
                        <a:ln w="9525">
                          <a:solidFill>
                            <a:srgbClr val="000000"/>
                          </a:solidFill>
                          <a:miter lim="800000"/>
                          <a:headEnd/>
                          <a:tailEnd/>
                        </a:ln>
                      </wps:spPr>
                      <wps:txbx>
                        <w:txbxContent>
                          <w:p w14:paraId="4C1D71BF" w14:textId="77777777" w:rsidR="00911ECC" w:rsidRDefault="00911ECC">
                            <w:r>
                              <w:rPr>
                                <w:rFonts w:hint="eastAsia"/>
                              </w:rPr>
                              <w:t>分析你所有的测试结果，看是否符合你的设计要求。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33131" id="AutoShape 35" o:spid="_x0000_s1060" type="#_x0000_t62" style="position:absolute;left:0;text-align:left;margin-left:213pt;margin-top:41.05pt;width:147.75pt;height:54.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" adj="-12836,619">
                <v:textbox>
                  <w:txbxContent>
                    <w:p w14:paraId="4C1D71BF" w14:textId="77777777" w:rsidR="00911ECC" w:rsidRDefault="00911ECC">
                      <w:r>
                        <w:rPr>
                          <w:rFonts w:hint="eastAsia"/>
                        </w:rPr>
                        <w:t>分析你所有的测试结果，看是否符合你的设计要求。</w:t>
                      </w:r>
                    </w:p>
                  </w:txbxContent>
                </v:textbox>
              </v:shape>
            </w:pict>
          </mc:Fallback>
        </mc:AlternateContent>
      </w:r>
      <w:r w:rsidR="00911ECC">
        <w:rPr>
          <w:rFonts w:ascii="SimHei" w:hint="eastAsia"/>
          <w:sz w:val="28"/>
        </w:rPr>
        <w:t>6．n 测试结果分析</w:t>
      </w:r>
    </w:p>
    <w:p w14:paraId="3C49B94F" w14:textId="77777777" w:rsidR="00911ECC" w:rsidRDefault="00911ECC">
      <w:pPr>
        <w:rPr>
          <w:rFonts w:hint="eastAsia"/>
          <w:sz w:val="24"/>
        </w:rPr>
      </w:pPr>
      <w:r>
        <w:rPr>
          <w:rFonts w:hint="eastAsia"/>
          <w:sz w:val="24"/>
        </w:rPr>
        <w:t>（正文内容，采用小四宋体）</w:t>
      </w:r>
    </w:p>
    <w:p w14:paraId="7356DAF8" w14:textId="77777777" w:rsidR="00911ECC" w:rsidRDefault="00911ECC">
      <w:pPr>
        <w:pStyle w:val="1"/>
        <w:jc w:val="left"/>
        <w:rPr>
          <w:rFonts w:ascii="SimSun" w:hAnsi="SimSun" w:hint="eastAsia"/>
        </w:rPr>
      </w:pPr>
      <w:r>
        <w:rPr>
          <w:rFonts w:ascii="SimHei" w:hint="eastAsia"/>
          <w:sz w:val="28"/>
        </w:rPr>
        <w:t>6</w:t>
      </w:r>
      <w:r>
        <w:rPr>
          <w:rFonts w:ascii="SimHei" w:hint="eastAsia"/>
          <w:sz w:val="28"/>
        </w:rPr>
        <w:t>．</w:t>
      </w:r>
      <w:r>
        <w:rPr>
          <w:rFonts w:ascii="SimHei" w:hint="eastAsia"/>
          <w:sz w:val="28"/>
        </w:rPr>
        <w:t xml:space="preserve">n  </w:t>
      </w:r>
      <w:r>
        <w:rPr>
          <w:rFonts w:ascii="SimHei" w:hint="eastAsia"/>
          <w:sz w:val="28"/>
        </w:rPr>
        <w:t>本章小结</w:t>
      </w:r>
    </w:p>
    <w:p w14:paraId="661B630A" w14:textId="77777777" w:rsidR="00911ECC" w:rsidRDefault="00911ECC">
      <w:pPr>
        <w:rPr>
          <w:rFonts w:hint="eastAsia"/>
        </w:rPr>
      </w:pPr>
    </w:p>
    <w:p w14:paraId="43B355B8" w14:textId="77777777" w:rsidR="00911ECC" w:rsidRDefault="00911ECC">
      <w:pPr>
        <w:pStyle w:val="1"/>
        <w:jc w:val="center"/>
        <w:rPr>
          <w:rFonts w:eastAsia="SimHei" w:hint="eastAsia"/>
          <w:sz w:val="32"/>
        </w:rPr>
      </w:pPr>
      <w:r>
        <w:rPr>
          <w:rFonts w:eastAsia="SimHei" w:hint="eastAsia"/>
          <w:sz w:val="32"/>
        </w:rPr>
        <w:lastRenderedPageBreak/>
        <w:t>第</w:t>
      </w:r>
      <w:r>
        <w:rPr>
          <w:rFonts w:eastAsia="SimHei" w:hint="eastAsia"/>
          <w:sz w:val="32"/>
        </w:rPr>
        <w:t>N</w:t>
      </w:r>
      <w:r>
        <w:rPr>
          <w:rFonts w:eastAsia="SimHei" w:hint="eastAsia"/>
          <w:sz w:val="32"/>
        </w:rPr>
        <w:t>章</w:t>
      </w:r>
      <w:r>
        <w:rPr>
          <w:rFonts w:eastAsia="SimHei" w:hint="eastAsia"/>
          <w:sz w:val="32"/>
        </w:rPr>
        <w:t xml:space="preserve"> </w:t>
      </w:r>
      <w:r>
        <w:rPr>
          <w:rFonts w:eastAsia="SimHei" w:hint="eastAsia"/>
          <w:sz w:val="32"/>
        </w:rPr>
        <w:t>结束语</w:t>
      </w:r>
      <w:bookmarkEnd w:id="20"/>
    </w:p>
    <w:p w14:paraId="51EC3A93" w14:textId="77777777" w:rsidR="00911ECC" w:rsidRDefault="00993F28">
      <w:pPr>
        <w:pStyle w:val="2"/>
        <w:rPr>
          <w:rFonts w:ascii="SimHei" w:hint="eastAsia"/>
          <w:sz w:val="28"/>
        </w:rPr>
      </w:pPr>
      <w:bookmarkStart w:id="21" w:name="_Toc263248535"/>
      <w:r>
        <w:rPr>
          <w:rFonts w:ascii="SimHei"/>
          <w:noProof/>
          <w:sz w:val="20"/>
          <w:lang w:val="en-US" w:eastAsia="zh-CN"/>
        </w:rPr>
        <mc:AlternateContent>
          <mc:Choice Requires="wps">
            <w:drawing>
              <wp:anchor distT="0" distB="0" distL="114300" distR="114300" simplePos="0" relativeHeight="251646464" behindDoc="0" locked="0" layoutInCell="1" allowOverlap="1" wp14:anchorId="3F8C1F3E" wp14:editId="7D975321">
                <wp:simplePos x="0" y="0"/>
                <wp:positionH relativeFrom="column">
                  <wp:posOffset>2514600</wp:posOffset>
                </wp:positionH>
                <wp:positionV relativeFrom="paragraph">
                  <wp:posOffset>187325</wp:posOffset>
                </wp:positionV>
                <wp:extent cx="2057400" cy="495300"/>
                <wp:effectExtent l="9525" t="6985" r="9525" b="107315"/>
                <wp:wrapNone/>
                <wp:docPr id="5"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43750"/>
                            <a:gd name="adj2" fmla="val 70000"/>
                            <a:gd name="adj3" fmla="val 16667"/>
                          </a:avLst>
                        </a:prstGeom>
                        <a:solidFill>
                          <a:srgbClr val="FFFFFF"/>
                        </a:solidFill>
                        <a:ln w="9525">
                          <a:solidFill>
                            <a:srgbClr val="000000"/>
                          </a:solidFill>
                          <a:miter lim="800000"/>
                          <a:headEnd/>
                          <a:tailEnd/>
                        </a:ln>
                      </wps:spPr>
                      <wps:txbx>
                        <w:txbxContent>
                          <w:p w14:paraId="6D73CA16" w14:textId="77777777" w:rsidR="00911ECC" w:rsidRDefault="00911ECC">
                            <w:pPr>
                              <w:rPr>
                                <w:rFonts w:hint="eastAsia"/>
                              </w:rPr>
                            </w:pPr>
                            <w:r>
                              <w:rPr>
                                <w:rFonts w:hint="eastAsia"/>
                              </w:rPr>
                              <w:t>根据实际情况总结论文工作，列出成果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C1F3E" id="AutoShape 36" o:spid="_x0000_s1061" type="#_x0000_t62" style="position:absolute;left:0;text-align:left;margin-left:198pt;margin-top:14.75pt;width:162pt;height:3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">
                <v:textbox>
                  <w:txbxContent>
                    <w:p w14:paraId="6D73CA16" w14:textId="77777777" w:rsidR="00911ECC" w:rsidRDefault="00911ECC">
                      <w:pPr>
                        <w:rPr>
                          <w:rFonts w:hint="eastAsia"/>
                        </w:rPr>
                      </w:pPr>
                      <w:r>
                        <w:rPr>
                          <w:rFonts w:hint="eastAsia"/>
                        </w:rPr>
                        <w:t>根据实际情况总结论文工作，列出成果</w:t>
                      </w:r>
                    </w:p>
                  </w:txbxContent>
                </v:textbox>
              </v:shape>
            </w:pict>
          </mc:Fallback>
        </mc:AlternateContent>
      </w:r>
      <w:r w:rsidR="00911ECC">
        <w:rPr>
          <w:rFonts w:ascii="SimHei" w:hint="eastAsia"/>
          <w:sz w:val="28"/>
        </w:rPr>
        <w:t>N．1 论文工作总结</w:t>
      </w:r>
      <w:bookmarkEnd w:id="21"/>
    </w:p>
    <w:p w14:paraId="6E900539" w14:textId="77777777" w:rsidR="00911ECC" w:rsidRDefault="00911ECC">
      <w:pPr>
        <w:pStyle w:val="af1"/>
        <w:adjustRightInd/>
        <w:snapToGrid/>
        <w:spacing w:before="0" w:after="0" w:line="240" w:lineRule="auto"/>
        <w:jc w:val="both"/>
        <w:rPr>
          <w:rFonts w:ascii="SimSun" w:hAnsi="SimSun" w:hint="eastAsia"/>
          <w:sz w:val="24"/>
        </w:rPr>
      </w:pPr>
    </w:p>
    <w:p w14:paraId="26254429" w14:textId="77777777" w:rsidR="00911ECC" w:rsidRDefault="00911ECC">
      <w:pPr>
        <w:pStyle w:val="af1"/>
        <w:adjustRightInd/>
        <w:snapToGrid/>
        <w:spacing w:before="0" w:after="0" w:line="400" w:lineRule="exact"/>
        <w:ind w:firstLine="482"/>
        <w:jc w:val="both"/>
        <w:rPr>
          <w:rFonts w:hint="eastAsia"/>
          <w:sz w:val="24"/>
        </w:rPr>
      </w:pPr>
      <w:r>
        <w:rPr>
          <w:rFonts w:hint="eastAsia"/>
          <w:sz w:val="24"/>
        </w:rPr>
        <w:t>本文分析了</w:t>
      </w:r>
      <w:r>
        <w:rPr>
          <w:rFonts w:hint="eastAsia"/>
          <w:sz w:val="24"/>
        </w:rPr>
        <w:t>XXX</w:t>
      </w:r>
      <w:r>
        <w:rPr>
          <w:rFonts w:hint="eastAsia"/>
          <w:sz w:val="24"/>
        </w:rPr>
        <w:t>，论述了</w:t>
      </w:r>
      <w:r>
        <w:rPr>
          <w:rFonts w:hint="eastAsia"/>
          <w:sz w:val="24"/>
        </w:rPr>
        <w:t>XXX</w:t>
      </w:r>
      <w:r>
        <w:rPr>
          <w:rFonts w:hint="eastAsia"/>
          <w:sz w:val="24"/>
        </w:rPr>
        <w:t>，讨论了</w:t>
      </w:r>
      <w:r>
        <w:rPr>
          <w:rFonts w:hint="eastAsia"/>
          <w:sz w:val="24"/>
        </w:rPr>
        <w:t>XXX</w:t>
      </w:r>
      <w:r>
        <w:rPr>
          <w:rFonts w:hint="eastAsia"/>
          <w:sz w:val="24"/>
        </w:rPr>
        <w:t>，给出了</w:t>
      </w:r>
      <w:r>
        <w:rPr>
          <w:rFonts w:hint="eastAsia"/>
          <w:sz w:val="24"/>
        </w:rPr>
        <w:t>XXX</w:t>
      </w:r>
      <w:r>
        <w:rPr>
          <w:rFonts w:hint="eastAsia"/>
          <w:sz w:val="24"/>
        </w:rPr>
        <w:t>，提出了</w:t>
      </w:r>
      <w:r>
        <w:rPr>
          <w:rFonts w:hint="eastAsia"/>
          <w:sz w:val="24"/>
        </w:rPr>
        <w:t>XXX</w:t>
      </w:r>
      <w:r>
        <w:rPr>
          <w:rFonts w:hint="eastAsia"/>
          <w:sz w:val="24"/>
        </w:rPr>
        <w:t>，设计了</w:t>
      </w:r>
      <w:r>
        <w:rPr>
          <w:rFonts w:hint="eastAsia"/>
          <w:sz w:val="24"/>
        </w:rPr>
        <w:t>XXX</w:t>
      </w:r>
      <w:r>
        <w:rPr>
          <w:rFonts w:hint="eastAsia"/>
          <w:sz w:val="24"/>
        </w:rPr>
        <w:t>，编码实现了</w:t>
      </w:r>
      <w:r>
        <w:rPr>
          <w:rFonts w:hint="eastAsia"/>
          <w:sz w:val="24"/>
        </w:rPr>
        <w:t>XXX</w:t>
      </w:r>
      <w:r>
        <w:rPr>
          <w:rFonts w:hint="eastAsia"/>
          <w:sz w:val="24"/>
        </w:rPr>
        <w:t>，研究了</w:t>
      </w:r>
      <w:r>
        <w:rPr>
          <w:rFonts w:hint="eastAsia"/>
          <w:sz w:val="24"/>
        </w:rPr>
        <w:t>XXX</w:t>
      </w:r>
      <w:r>
        <w:rPr>
          <w:rFonts w:hint="eastAsia"/>
          <w:sz w:val="24"/>
        </w:rPr>
        <w:t>，组织实施了</w:t>
      </w:r>
      <w:r>
        <w:rPr>
          <w:rFonts w:hint="eastAsia"/>
          <w:sz w:val="24"/>
        </w:rPr>
        <w:t>XXX</w:t>
      </w:r>
      <w:r>
        <w:rPr>
          <w:rFonts w:hint="eastAsia"/>
          <w:sz w:val="24"/>
        </w:rPr>
        <w:t>，等</w:t>
      </w:r>
    </w:p>
    <w:p w14:paraId="7EB49476" w14:textId="77777777" w:rsidR="00911ECC" w:rsidRDefault="00911ECC">
      <w:pPr>
        <w:pStyle w:val="af1"/>
        <w:adjustRightInd/>
        <w:snapToGrid/>
        <w:spacing w:before="0" w:after="0" w:line="360" w:lineRule="auto"/>
        <w:ind w:firstLine="480"/>
        <w:jc w:val="both"/>
        <w:rPr>
          <w:rFonts w:hint="eastAsia"/>
          <w:sz w:val="24"/>
        </w:rPr>
      </w:pPr>
      <w:r>
        <w:rPr>
          <w:rFonts w:hint="eastAsia"/>
          <w:sz w:val="24"/>
        </w:rPr>
        <w:t>本文取得的主要成果有：（注意：是“成果”，不是你做的工作）</w:t>
      </w:r>
    </w:p>
    <w:p w14:paraId="70B05C37" w14:textId="77777777" w:rsidR="00911ECC" w:rsidRDefault="00911ECC">
      <w:pPr>
        <w:pStyle w:val="af1"/>
        <w:numPr>
          <w:ilvl w:val="0"/>
          <w:numId w:val="4"/>
        </w:numPr>
        <w:adjustRightInd/>
        <w:snapToGrid/>
        <w:spacing w:before="0" w:after="0" w:line="360" w:lineRule="auto"/>
        <w:jc w:val="both"/>
        <w:rPr>
          <w:rFonts w:hint="eastAsia"/>
          <w:sz w:val="24"/>
        </w:rPr>
      </w:pPr>
      <w:r>
        <w:rPr>
          <w:rFonts w:hint="eastAsia"/>
          <w:sz w:val="24"/>
        </w:rPr>
        <w:t>XXX</w:t>
      </w:r>
    </w:p>
    <w:p w14:paraId="38CE92CE" w14:textId="77777777" w:rsidR="00911ECC" w:rsidRDefault="00911ECC">
      <w:pPr>
        <w:pStyle w:val="af1"/>
        <w:numPr>
          <w:ilvl w:val="0"/>
          <w:numId w:val="4"/>
        </w:numPr>
        <w:adjustRightInd/>
        <w:snapToGrid/>
        <w:spacing w:before="0" w:after="0" w:line="360" w:lineRule="auto"/>
        <w:jc w:val="both"/>
        <w:rPr>
          <w:rFonts w:hint="eastAsia"/>
          <w:sz w:val="24"/>
        </w:rPr>
      </w:pPr>
      <w:r>
        <w:rPr>
          <w:rFonts w:hint="eastAsia"/>
          <w:sz w:val="24"/>
        </w:rPr>
        <w:t>XXX</w:t>
      </w:r>
    </w:p>
    <w:p w14:paraId="67E2C72B" w14:textId="77777777" w:rsidR="00911ECC" w:rsidRDefault="00911ECC">
      <w:pPr>
        <w:pStyle w:val="af1"/>
        <w:adjustRightInd/>
        <w:snapToGrid/>
        <w:spacing w:before="0" w:after="0" w:line="360" w:lineRule="auto"/>
        <w:jc w:val="both"/>
        <w:rPr>
          <w:rFonts w:ascii="SimSun" w:hAnsi="SimSun" w:hint="eastAsia"/>
        </w:rPr>
      </w:pPr>
    </w:p>
    <w:p w14:paraId="01FFB0C4" w14:textId="77777777" w:rsidR="00911ECC" w:rsidRDefault="00993F28">
      <w:pPr>
        <w:pStyle w:val="2"/>
        <w:rPr>
          <w:rFonts w:ascii="SimHei" w:hint="eastAsia"/>
          <w:sz w:val="28"/>
        </w:rPr>
      </w:pPr>
      <w:bookmarkStart w:id="22" w:name="_Toc263248536"/>
      <w:r>
        <w:rPr>
          <w:rFonts w:ascii="SimHei"/>
          <w:noProof/>
          <w:sz w:val="20"/>
          <w:lang w:val="en-US" w:eastAsia="zh-CN"/>
        </w:rPr>
        <mc:AlternateContent>
          <mc:Choice Requires="wps">
            <w:drawing>
              <wp:anchor distT="0" distB="0" distL="114300" distR="114300" simplePos="0" relativeHeight="251647488" behindDoc="0" locked="0" layoutInCell="1" allowOverlap="1" wp14:anchorId="315D0F60" wp14:editId="5A23AF6A">
                <wp:simplePos x="0" y="0"/>
                <wp:positionH relativeFrom="column">
                  <wp:posOffset>1600200</wp:posOffset>
                </wp:positionH>
                <wp:positionV relativeFrom="paragraph">
                  <wp:posOffset>9525</wp:posOffset>
                </wp:positionV>
                <wp:extent cx="1714500" cy="495300"/>
                <wp:effectExtent l="9525" t="8890" r="9525" b="114935"/>
                <wp:wrapNone/>
                <wp:docPr id="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oundRectCallout">
                          <a:avLst>
                            <a:gd name="adj1" fmla="val -43750"/>
                            <a:gd name="adj2" fmla="val 70000"/>
                            <a:gd name="adj3" fmla="val 16667"/>
                          </a:avLst>
                        </a:prstGeom>
                        <a:solidFill>
                          <a:srgbClr val="FFFFFF"/>
                        </a:solidFill>
                        <a:ln w="9525">
                          <a:solidFill>
                            <a:srgbClr val="000000"/>
                          </a:solidFill>
                          <a:miter lim="800000"/>
                          <a:headEnd/>
                          <a:tailEnd/>
                        </a:ln>
                      </wps:spPr>
                      <wps:txbx>
                        <w:txbxContent>
                          <w:p w14:paraId="7D92C310" w14:textId="77777777" w:rsidR="00911ECC" w:rsidRDefault="00911ECC">
                            <w:pPr>
                              <w:rPr>
                                <w:rFonts w:hint="eastAsia"/>
                              </w:rPr>
                            </w:pPr>
                            <w:r>
                              <w:rPr>
                                <w:rFonts w:hint="eastAsia"/>
                              </w:rPr>
                              <w:t>指出存在的问题，提出可以进一步开展的工作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D0F60" id="AutoShape 37" o:spid="_x0000_s1062" type="#_x0000_t62" style="position:absolute;left:0;text-align:left;margin-left:126pt;margin-top:.75pt;width:135pt;height: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">
                <v:textbox>
                  <w:txbxContent>
                    <w:p w14:paraId="7D92C310" w14:textId="77777777" w:rsidR="00911ECC" w:rsidRDefault="00911ECC">
                      <w:pPr>
                        <w:rPr>
                          <w:rFonts w:hint="eastAsia"/>
                        </w:rPr>
                      </w:pPr>
                      <w:r>
                        <w:rPr>
                          <w:rFonts w:hint="eastAsia"/>
                        </w:rPr>
                        <w:t>指出存在的问题，提出可以进一步开展的工作</w:t>
                      </w:r>
                    </w:p>
                  </w:txbxContent>
                </v:textbox>
              </v:shape>
            </w:pict>
          </mc:Fallback>
        </mc:AlternateContent>
      </w:r>
      <w:r w:rsidR="00911ECC">
        <w:rPr>
          <w:rFonts w:ascii="SimHei" w:hint="eastAsia"/>
          <w:sz w:val="28"/>
        </w:rPr>
        <w:t>N．2 问题和展望</w:t>
      </w:r>
      <w:bookmarkEnd w:id="22"/>
    </w:p>
    <w:p w14:paraId="492CF125" w14:textId="77777777" w:rsidR="00911ECC" w:rsidRDefault="00911ECC">
      <w:pPr>
        <w:pStyle w:val="af1"/>
        <w:adjustRightInd/>
        <w:snapToGrid/>
        <w:spacing w:before="0" w:after="0" w:line="400" w:lineRule="exact"/>
        <w:jc w:val="both"/>
        <w:rPr>
          <w:rFonts w:ascii="SimSun" w:hAnsi="SimSun" w:hint="eastAsia"/>
          <w:sz w:val="24"/>
        </w:rPr>
      </w:pPr>
    </w:p>
    <w:p w14:paraId="5C2BFD25" w14:textId="77777777" w:rsidR="00911ECC" w:rsidRDefault="00911ECC">
      <w:pPr>
        <w:pStyle w:val="af1"/>
        <w:adjustRightInd/>
        <w:snapToGrid/>
        <w:spacing w:before="0" w:after="0" w:line="400" w:lineRule="exact"/>
        <w:jc w:val="both"/>
        <w:rPr>
          <w:rFonts w:ascii="SimSun" w:hAnsi="SimSun" w:hint="eastAsia"/>
          <w:sz w:val="24"/>
        </w:rPr>
      </w:pPr>
    </w:p>
    <w:p w14:paraId="1E9B6A15" w14:textId="77777777" w:rsidR="00911ECC" w:rsidRDefault="00911ECC">
      <w:pPr>
        <w:pStyle w:val="af1"/>
        <w:adjustRightInd/>
        <w:snapToGrid/>
        <w:spacing w:before="0" w:after="0" w:line="360" w:lineRule="auto"/>
        <w:jc w:val="both"/>
        <w:rPr>
          <w:rFonts w:ascii="SimSun" w:hAnsi="SimSun" w:hint="eastAsia"/>
        </w:rPr>
      </w:pPr>
    </w:p>
    <w:p w14:paraId="4B4161D9" w14:textId="77777777" w:rsidR="00911ECC" w:rsidRDefault="00911ECC">
      <w:pPr>
        <w:pStyle w:val="af1"/>
        <w:adjustRightInd/>
        <w:snapToGrid/>
        <w:spacing w:before="0" w:after="0" w:line="360" w:lineRule="auto"/>
        <w:rPr>
          <w:rFonts w:ascii="SimHei" w:eastAsia="SimHei" w:hAnsi="SimSun" w:hint="eastAsia"/>
          <w:sz w:val="32"/>
        </w:rPr>
      </w:pPr>
      <w:r>
        <w:rPr>
          <w:rFonts w:ascii="SimSun"/>
        </w:rPr>
        <w:br w:type="page"/>
      </w:r>
      <w:r>
        <w:rPr>
          <w:rFonts w:ascii="SimHei" w:eastAsia="SimHei" w:hAnsi="SimSun" w:hint="eastAsia"/>
          <w:sz w:val="32"/>
        </w:rPr>
        <w:lastRenderedPageBreak/>
        <w:t>参考文献</w:t>
      </w:r>
    </w:p>
    <w:p w14:paraId="2653A0D8" w14:textId="77777777" w:rsidR="00911ECC" w:rsidRDefault="00911ECC">
      <w:pPr>
        <w:pStyle w:val="af1"/>
        <w:adjustRightInd/>
        <w:snapToGrid/>
        <w:spacing w:before="0" w:after="0" w:line="240" w:lineRule="auto"/>
        <w:jc w:val="both"/>
        <w:rPr>
          <w:rFonts w:ascii="SimSun" w:hAnsi="SimSun" w:hint="eastAsia"/>
        </w:rPr>
      </w:pPr>
    </w:p>
    <w:p w14:paraId="714E3E3B" w14:textId="77777777" w:rsidR="00911ECC" w:rsidRDefault="00911ECC">
      <w:pPr>
        <w:spacing w:line="360" w:lineRule="auto"/>
        <w:ind w:firstLine="420"/>
        <w:rPr>
          <w:rFonts w:ascii="SimSun" w:hAnsi="SimSun" w:hint="eastAsia"/>
          <w:sz w:val="24"/>
        </w:rPr>
      </w:pPr>
      <w:r>
        <w:rPr>
          <w:rFonts w:ascii="SimSun" w:hAnsi="SimSun" w:hint="eastAsia"/>
          <w:sz w:val="24"/>
        </w:rPr>
        <w:t>参考文献内容中文字采用五号宋体、英文采用“</w:t>
      </w:r>
      <w:r>
        <w:rPr>
          <w:rFonts w:hint="eastAsia"/>
          <w:sz w:val="24"/>
        </w:rPr>
        <w:t>Times New Roman</w:t>
      </w:r>
      <w:r>
        <w:rPr>
          <w:rFonts w:ascii="SimSun" w:hAnsi="SimSun"/>
          <w:sz w:val="24"/>
        </w:rPr>
        <w:t>”</w:t>
      </w:r>
      <w:r>
        <w:rPr>
          <w:rFonts w:ascii="SimSun" w:hAnsi="SimSun" w:hint="eastAsia"/>
          <w:sz w:val="24"/>
        </w:rPr>
        <w:t>五号字体，行间距为20磅，段间距为段前0行，段后0行。按照参考文献在文中出现的顺序采用阿拉伯数字连续编号，其排列格式为：</w:t>
      </w:r>
    </w:p>
    <w:p w14:paraId="61B64D60" w14:textId="77777777" w:rsidR="00911ECC" w:rsidRDefault="00911ECC">
      <w:pPr>
        <w:spacing w:line="400" w:lineRule="exact"/>
        <w:ind w:firstLine="420"/>
        <w:rPr>
          <w:rFonts w:ascii="SimSun" w:hAnsi="SimSun" w:hint="eastAsia"/>
          <w:szCs w:val="21"/>
        </w:rPr>
      </w:pPr>
      <w:r>
        <w:rPr>
          <w:rFonts w:ascii="SimSun" w:hAnsi="SimSun" w:hint="eastAsia"/>
          <w:szCs w:val="21"/>
        </w:rPr>
        <w:t>（1）专著中的文献</w:t>
      </w:r>
    </w:p>
    <w:p w14:paraId="29C3441A" w14:textId="77777777" w:rsidR="00911ECC" w:rsidRDefault="00911ECC">
      <w:pPr>
        <w:spacing w:line="400" w:lineRule="exact"/>
        <w:ind w:firstLine="420"/>
        <w:rPr>
          <w:rFonts w:ascii="SimSun" w:hAnsi="SimSun" w:hint="eastAsia"/>
          <w:szCs w:val="21"/>
        </w:rPr>
      </w:pPr>
      <w:r>
        <w:rPr>
          <w:rFonts w:ascii="SimSun" w:hAnsi="SimSun" w:hint="eastAsia"/>
          <w:szCs w:val="21"/>
        </w:rPr>
        <w:t>[序号]  作者  专著名称  版本</w:t>
      </w:r>
      <w:r>
        <w:rPr>
          <w:rFonts w:ascii="SimSun" w:hAnsi="SimSun"/>
          <w:szCs w:val="21"/>
        </w:rPr>
        <w:t>(</w:t>
      </w:r>
      <w:r>
        <w:rPr>
          <w:rFonts w:ascii="SimSun" w:hAnsi="SimSun" w:hint="eastAsia"/>
          <w:szCs w:val="21"/>
        </w:rPr>
        <w:t>第１版不加标注</w:t>
      </w:r>
      <w:r>
        <w:rPr>
          <w:rFonts w:ascii="SimSun" w:hAnsi="SimSun"/>
          <w:szCs w:val="21"/>
        </w:rPr>
        <w:t>)</w:t>
      </w:r>
      <w:r>
        <w:rPr>
          <w:rFonts w:ascii="SimSun" w:hAnsi="SimSun" w:hint="eastAsia"/>
          <w:szCs w:val="21"/>
        </w:rPr>
        <w:t xml:space="preserve">  出版者 出版年  参考页码</w:t>
      </w:r>
    </w:p>
    <w:p w14:paraId="43186652" w14:textId="77777777" w:rsidR="00911ECC" w:rsidRDefault="00911ECC">
      <w:pPr>
        <w:spacing w:line="400" w:lineRule="exact"/>
        <w:ind w:firstLine="420"/>
        <w:rPr>
          <w:rFonts w:ascii="SimSun" w:hAnsi="SimSun" w:hint="eastAsia"/>
          <w:szCs w:val="21"/>
        </w:rPr>
      </w:pPr>
      <w:r>
        <w:rPr>
          <w:rFonts w:ascii="SimSun" w:hAnsi="SimSun" w:hint="eastAsia"/>
          <w:szCs w:val="21"/>
        </w:rPr>
        <w:t>（2）期刊中的文献</w:t>
      </w:r>
    </w:p>
    <w:p w14:paraId="1A1A3F91" w14:textId="77777777" w:rsidR="00911ECC" w:rsidRDefault="00911ECC">
      <w:pPr>
        <w:spacing w:line="400" w:lineRule="exact"/>
        <w:ind w:left="420"/>
        <w:rPr>
          <w:rFonts w:ascii="SimSun" w:hAnsi="SimSun" w:hint="eastAsia"/>
          <w:szCs w:val="21"/>
        </w:rPr>
      </w:pPr>
      <w:r>
        <w:rPr>
          <w:rFonts w:ascii="SimSun" w:hAnsi="SimSun" w:hint="eastAsia"/>
          <w:szCs w:val="21"/>
        </w:rPr>
        <w:t>[序号]  作者  文献名称  期刊名称  卷号（期号）  年月  页码范围</w:t>
      </w:r>
    </w:p>
    <w:p w14:paraId="7C05671A" w14:textId="77777777" w:rsidR="00911ECC" w:rsidRDefault="00911ECC">
      <w:pPr>
        <w:spacing w:line="400" w:lineRule="exact"/>
        <w:ind w:left="420"/>
        <w:rPr>
          <w:rFonts w:ascii="SimSun" w:hAnsi="SimSun" w:hint="eastAsia"/>
          <w:szCs w:val="21"/>
        </w:rPr>
      </w:pPr>
      <w:r>
        <w:rPr>
          <w:rFonts w:ascii="SimSun" w:hAnsi="SimSun" w:hint="eastAsia"/>
          <w:szCs w:val="21"/>
        </w:rPr>
        <w:t>（3）论文集</w:t>
      </w:r>
    </w:p>
    <w:p w14:paraId="765150F2" w14:textId="77777777" w:rsidR="00911ECC" w:rsidRDefault="00911ECC">
      <w:pPr>
        <w:spacing w:line="400" w:lineRule="exact"/>
        <w:ind w:left="420"/>
        <w:rPr>
          <w:rFonts w:ascii="SimSun" w:hAnsi="SimSun" w:hint="eastAsia"/>
          <w:szCs w:val="21"/>
        </w:rPr>
      </w:pPr>
      <w:r>
        <w:rPr>
          <w:rFonts w:ascii="SimSun" w:hAnsi="SimSun" w:hint="eastAsia"/>
          <w:szCs w:val="21"/>
        </w:rPr>
        <w:t>[序号]  作者  论文题目  见</w:t>
      </w:r>
      <w:r>
        <w:rPr>
          <w:rFonts w:ascii="SimSun" w:hAnsi="SimSun"/>
          <w:szCs w:val="21"/>
        </w:rPr>
        <w:t>(</w:t>
      </w:r>
      <w:r>
        <w:rPr>
          <w:rFonts w:ascii="SimSun" w:hAnsi="SimSun" w:hint="eastAsia"/>
          <w:szCs w:val="21"/>
        </w:rPr>
        <w:t>英文用</w:t>
      </w:r>
      <w:r>
        <w:rPr>
          <w:rFonts w:ascii="SimSun" w:hAnsi="SimSun"/>
          <w:szCs w:val="21"/>
        </w:rPr>
        <w:t>In)</w:t>
      </w:r>
      <w:r>
        <w:rPr>
          <w:rFonts w:ascii="SimSun" w:hAnsi="SimSun" w:hint="eastAsia"/>
          <w:szCs w:val="21"/>
        </w:rPr>
        <w:t xml:space="preserve">  主编  论文集名  出版地  出版年  页码范围</w:t>
      </w:r>
    </w:p>
    <w:p w14:paraId="289B4189" w14:textId="77777777" w:rsidR="00911ECC" w:rsidRDefault="00911ECC">
      <w:pPr>
        <w:spacing w:line="400" w:lineRule="exact"/>
        <w:ind w:left="420"/>
        <w:rPr>
          <w:rFonts w:ascii="SimSun" w:hAnsi="SimSun" w:hint="eastAsia"/>
          <w:szCs w:val="21"/>
        </w:rPr>
      </w:pPr>
      <w:r>
        <w:rPr>
          <w:rFonts w:ascii="SimSun" w:hAnsi="SimSun" w:hint="eastAsia"/>
          <w:szCs w:val="21"/>
        </w:rPr>
        <w:t>（4）学位论文</w:t>
      </w:r>
    </w:p>
    <w:p w14:paraId="672DF4B7" w14:textId="77777777" w:rsidR="00911ECC" w:rsidRDefault="00911ECC">
      <w:pPr>
        <w:spacing w:line="400" w:lineRule="exact"/>
        <w:ind w:firstLine="420"/>
        <w:rPr>
          <w:rFonts w:ascii="SimSun" w:hAnsi="SimSun" w:hint="eastAsia"/>
          <w:szCs w:val="21"/>
        </w:rPr>
      </w:pPr>
      <w:r>
        <w:rPr>
          <w:rFonts w:ascii="SimSun" w:hAnsi="SimSun" w:hint="eastAsia"/>
          <w:szCs w:val="21"/>
        </w:rPr>
        <w:t>[序号]  作者  题目  ［学位论文］</w:t>
      </w:r>
      <w:r>
        <w:rPr>
          <w:rFonts w:ascii="SimSun" w:hAnsi="SimSun"/>
          <w:szCs w:val="21"/>
        </w:rPr>
        <w:t>(</w:t>
      </w:r>
      <w:r>
        <w:rPr>
          <w:rFonts w:ascii="SimSun" w:hAnsi="SimSun" w:hint="eastAsia"/>
          <w:szCs w:val="21"/>
        </w:rPr>
        <w:t>英文用［</w:t>
      </w:r>
      <w:r>
        <w:rPr>
          <w:rFonts w:ascii="SimSun" w:hAnsi="SimSun"/>
          <w:szCs w:val="21"/>
        </w:rPr>
        <w:t>Dissertation</w:t>
      </w:r>
      <w:r>
        <w:rPr>
          <w:rFonts w:ascii="SimSun" w:hAnsi="SimSun" w:hint="eastAsia"/>
          <w:szCs w:val="21"/>
        </w:rPr>
        <w:t>］</w:t>
      </w:r>
      <w:r>
        <w:rPr>
          <w:rFonts w:ascii="SimSun" w:hAnsi="SimSun"/>
          <w:szCs w:val="21"/>
        </w:rPr>
        <w:t>)</w:t>
      </w:r>
      <w:r>
        <w:rPr>
          <w:rFonts w:ascii="SimSun" w:hAnsi="SimSun" w:hint="eastAsia"/>
          <w:szCs w:val="21"/>
        </w:rPr>
        <w:t>，保存地点，保存单位，年份</w:t>
      </w:r>
    </w:p>
    <w:p w14:paraId="6912096A" w14:textId="77777777" w:rsidR="00911ECC" w:rsidRDefault="00911ECC">
      <w:pPr>
        <w:spacing w:line="400" w:lineRule="exact"/>
        <w:ind w:left="420"/>
        <w:rPr>
          <w:rFonts w:ascii="SimSun" w:hAnsi="SimSun" w:hint="eastAsia"/>
          <w:szCs w:val="21"/>
        </w:rPr>
      </w:pPr>
      <w:r>
        <w:rPr>
          <w:rFonts w:ascii="SimSun" w:hAnsi="SimSun" w:hint="eastAsia"/>
          <w:szCs w:val="21"/>
        </w:rPr>
        <w:t>（5）专利</w:t>
      </w:r>
    </w:p>
    <w:p w14:paraId="740007CA" w14:textId="77777777" w:rsidR="00911ECC" w:rsidRDefault="00911ECC">
      <w:pPr>
        <w:spacing w:line="400" w:lineRule="exact"/>
        <w:ind w:firstLine="420"/>
        <w:rPr>
          <w:rFonts w:ascii="SimSun" w:hAnsi="SimSun" w:hint="eastAsia"/>
          <w:szCs w:val="21"/>
        </w:rPr>
      </w:pPr>
      <w:r>
        <w:rPr>
          <w:rFonts w:ascii="SimSun" w:hAnsi="SimSun" w:hint="eastAsia"/>
          <w:szCs w:val="21"/>
        </w:rPr>
        <w:t>[序号]  专利申请者  题目  国别  专利文献种类  专利号  批准日期</w:t>
      </w:r>
    </w:p>
    <w:p w14:paraId="4037B9E2" w14:textId="77777777" w:rsidR="00911ECC" w:rsidRDefault="00911ECC">
      <w:pPr>
        <w:spacing w:line="400" w:lineRule="exact"/>
        <w:ind w:left="420"/>
        <w:rPr>
          <w:rFonts w:ascii="SimSun" w:hAnsi="SimSun" w:hint="eastAsia"/>
          <w:szCs w:val="21"/>
        </w:rPr>
      </w:pPr>
      <w:r>
        <w:rPr>
          <w:rFonts w:ascii="SimSun" w:hAnsi="SimSun" w:hint="eastAsia"/>
          <w:szCs w:val="21"/>
        </w:rPr>
        <w:t>（6）技术标准</w:t>
      </w:r>
    </w:p>
    <w:p w14:paraId="34E2E35A" w14:textId="77777777" w:rsidR="00911ECC" w:rsidRDefault="00911ECC">
      <w:pPr>
        <w:spacing w:line="400" w:lineRule="exact"/>
        <w:ind w:firstLine="420"/>
        <w:rPr>
          <w:rFonts w:ascii="SimSun" w:hAnsi="SimSun" w:hint="eastAsia"/>
          <w:szCs w:val="21"/>
        </w:rPr>
      </w:pPr>
      <w:r>
        <w:rPr>
          <w:rFonts w:ascii="SimSun" w:hAnsi="SimSun" w:hint="eastAsia"/>
          <w:szCs w:val="21"/>
        </w:rPr>
        <w:t xml:space="preserve">[序号] </w:t>
      </w:r>
      <w:r>
        <w:rPr>
          <w:rFonts w:ascii="SimSun" w:hAnsi="SimSun"/>
          <w:szCs w:val="21"/>
        </w:rPr>
        <w:t xml:space="preserve"> </w:t>
      </w:r>
      <w:r>
        <w:rPr>
          <w:rFonts w:ascii="SimSun" w:hAnsi="SimSun" w:hint="eastAsia"/>
          <w:szCs w:val="21"/>
        </w:rPr>
        <w:t>起草责任者  标准代号  标准顺序号－发布年  标准名称  出版地，出版者，出版年度</w:t>
      </w:r>
    </w:p>
    <w:p w14:paraId="7F38BBC6" w14:textId="77777777" w:rsidR="00911ECC" w:rsidRDefault="00911ECC">
      <w:pPr>
        <w:pStyle w:val="aa"/>
        <w:tabs>
          <w:tab w:val="clear" w:pos="1245"/>
        </w:tabs>
        <w:ind w:firstLine="420"/>
        <w:rPr>
          <w:sz w:val="24"/>
          <w:szCs w:val="24"/>
        </w:rPr>
      </w:pPr>
      <w:r>
        <w:rPr>
          <w:rFonts w:hint="eastAsia"/>
          <w:sz w:val="24"/>
          <w:szCs w:val="24"/>
        </w:rPr>
        <w:t>注：文献中的作者数量低于三位时全部列出；超过三位时只列前三位，其后加“等”字即可；作者姓名之间用逗号分开；中外人名一律采用姓在前，名在后的著录法。</w:t>
      </w:r>
    </w:p>
    <w:p w14:paraId="3E889118" w14:textId="77777777" w:rsidR="00911ECC" w:rsidRDefault="00911ECC">
      <w:pPr>
        <w:pStyle w:val="af1"/>
        <w:adjustRightInd/>
        <w:snapToGrid/>
        <w:spacing w:before="0" w:after="0" w:line="240" w:lineRule="auto"/>
        <w:jc w:val="both"/>
        <w:rPr>
          <w:rFonts w:ascii="SimSun" w:hAnsi="SimSun" w:hint="eastAsia"/>
          <w:sz w:val="24"/>
        </w:rPr>
      </w:pPr>
    </w:p>
    <w:p w14:paraId="18330A6E" w14:textId="77777777" w:rsidR="00911ECC" w:rsidRDefault="00911ECC">
      <w:pPr>
        <w:pStyle w:val="af1"/>
        <w:adjustRightInd/>
        <w:snapToGrid/>
        <w:spacing w:before="0" w:after="0" w:line="360" w:lineRule="auto"/>
        <w:jc w:val="both"/>
        <w:rPr>
          <w:rFonts w:ascii="SimSun" w:hAnsi="SimSun" w:hint="eastAsia"/>
          <w:sz w:val="24"/>
        </w:rPr>
      </w:pPr>
      <w:r>
        <w:rPr>
          <w:rFonts w:ascii="SimSun" w:hAnsi="SimSun" w:hint="eastAsia"/>
          <w:sz w:val="24"/>
        </w:rPr>
        <w:t>在学位论文中引用参考文献时，应在引出处的右上方用方括号标注阿拉伯数字编排的序号。</w:t>
      </w:r>
    </w:p>
    <w:p w14:paraId="7923E716" w14:textId="77777777" w:rsidR="00911ECC" w:rsidRDefault="00911ECC">
      <w:pPr>
        <w:pStyle w:val="af1"/>
        <w:adjustRightInd/>
        <w:snapToGrid/>
        <w:spacing w:before="0" w:after="0" w:line="360" w:lineRule="auto"/>
        <w:jc w:val="both"/>
        <w:rPr>
          <w:rFonts w:ascii="SimSun" w:hAnsi="SimSun" w:hint="eastAsia"/>
          <w:b/>
          <w:bCs/>
          <w:sz w:val="24"/>
        </w:rPr>
      </w:pPr>
      <w:r>
        <w:rPr>
          <w:rFonts w:ascii="SimSun" w:hAnsi="SimSun" w:hint="eastAsia"/>
          <w:b/>
          <w:bCs/>
          <w:sz w:val="24"/>
        </w:rPr>
        <w:t>例如：</w:t>
      </w:r>
    </w:p>
    <w:p w14:paraId="716541FB" w14:textId="77777777" w:rsidR="00911ECC" w:rsidRDefault="00911ECC">
      <w:pPr>
        <w:spacing w:line="400" w:lineRule="exact"/>
        <w:ind w:left="420"/>
        <w:rPr>
          <w:rFonts w:ascii="SimSun" w:hAnsi="SimSun" w:hint="eastAsia"/>
          <w:szCs w:val="21"/>
        </w:rPr>
      </w:pPr>
      <w:r>
        <w:rPr>
          <w:rFonts w:ascii="SimSun" w:hAnsi="SimSun" w:hint="eastAsia"/>
          <w:szCs w:val="21"/>
        </w:rPr>
        <w:t>[1]  XXX  文献名称  期刊名称  卷号（期号）  年月  页码范围</w:t>
      </w:r>
    </w:p>
    <w:p w14:paraId="54A13849" w14:textId="77777777" w:rsidR="00911ECC" w:rsidRDefault="00911ECC">
      <w:pPr>
        <w:spacing w:line="400" w:lineRule="exact"/>
        <w:ind w:firstLine="420"/>
        <w:rPr>
          <w:rFonts w:ascii="SimSun" w:hAnsi="SimSun" w:hint="eastAsia"/>
          <w:szCs w:val="21"/>
        </w:rPr>
      </w:pPr>
      <w:r>
        <w:rPr>
          <w:rFonts w:ascii="SimSun" w:hAnsi="SimSun" w:hint="eastAsia"/>
          <w:szCs w:val="21"/>
        </w:rPr>
        <w:t>[2]  XXX，XXX  专著名称  第二版  出版者 出版年  参考页码</w:t>
      </w:r>
    </w:p>
    <w:p w14:paraId="47F93D55" w14:textId="77777777" w:rsidR="00911ECC" w:rsidRDefault="00911ECC">
      <w:pPr>
        <w:spacing w:line="400" w:lineRule="exact"/>
        <w:ind w:firstLine="420"/>
        <w:rPr>
          <w:rFonts w:hint="eastAsia"/>
          <w:szCs w:val="21"/>
        </w:rPr>
      </w:pPr>
      <w:r>
        <w:rPr>
          <w:rFonts w:hint="eastAsia"/>
          <w:szCs w:val="21"/>
        </w:rPr>
        <w:t>[3]  XXX</w:t>
      </w:r>
      <w:r>
        <w:rPr>
          <w:rFonts w:hint="eastAsia"/>
          <w:szCs w:val="21"/>
        </w:rPr>
        <w:t>，</w:t>
      </w:r>
      <w:r>
        <w:rPr>
          <w:rFonts w:hint="eastAsia"/>
          <w:szCs w:val="21"/>
        </w:rPr>
        <w:t>XXX</w:t>
      </w:r>
      <w:r>
        <w:rPr>
          <w:rFonts w:hint="eastAsia"/>
          <w:szCs w:val="21"/>
        </w:rPr>
        <w:t>，</w:t>
      </w:r>
      <w:r>
        <w:rPr>
          <w:rFonts w:hint="eastAsia"/>
          <w:szCs w:val="21"/>
        </w:rPr>
        <w:t>XX</w:t>
      </w:r>
      <w:r>
        <w:rPr>
          <w:rFonts w:hint="eastAsia"/>
          <w:szCs w:val="21"/>
        </w:rPr>
        <w:t>等</w:t>
      </w:r>
      <w:r>
        <w:rPr>
          <w:rFonts w:hint="eastAsia"/>
          <w:szCs w:val="21"/>
        </w:rPr>
        <w:t xml:space="preserve">  </w:t>
      </w:r>
      <w:r>
        <w:rPr>
          <w:rFonts w:hint="eastAsia"/>
          <w:szCs w:val="21"/>
        </w:rPr>
        <w:t>专著名称</w:t>
      </w:r>
      <w:r>
        <w:rPr>
          <w:rFonts w:hint="eastAsia"/>
          <w:szCs w:val="21"/>
        </w:rPr>
        <w:t xml:space="preserve">   </w:t>
      </w:r>
      <w:r>
        <w:rPr>
          <w:rFonts w:hint="eastAsia"/>
          <w:szCs w:val="21"/>
        </w:rPr>
        <w:t>出版者</w:t>
      </w:r>
      <w:r>
        <w:rPr>
          <w:rFonts w:hint="eastAsia"/>
          <w:szCs w:val="21"/>
        </w:rPr>
        <w:t xml:space="preserve"> </w:t>
      </w:r>
      <w:r>
        <w:rPr>
          <w:rFonts w:hint="eastAsia"/>
          <w:szCs w:val="21"/>
        </w:rPr>
        <w:t>出版年</w:t>
      </w:r>
      <w:r>
        <w:rPr>
          <w:rFonts w:hint="eastAsia"/>
          <w:szCs w:val="21"/>
        </w:rPr>
        <w:t xml:space="preserve">  </w:t>
      </w:r>
      <w:r>
        <w:rPr>
          <w:rFonts w:hint="eastAsia"/>
          <w:szCs w:val="21"/>
        </w:rPr>
        <w:t>参考页码</w:t>
      </w:r>
    </w:p>
    <w:p w14:paraId="3FB2C689" w14:textId="77777777" w:rsidR="00911ECC" w:rsidRDefault="00911ECC">
      <w:pPr>
        <w:pStyle w:val="1"/>
        <w:jc w:val="center"/>
        <w:rPr>
          <w:rFonts w:ascii="SimHei" w:eastAsia="SimHei" w:hint="eastAsia"/>
          <w:sz w:val="32"/>
        </w:rPr>
      </w:pPr>
      <w:r>
        <w:rPr>
          <w:rFonts w:ascii="SimSun" w:hAnsi="SimSun"/>
        </w:rPr>
        <w:br w:type="page"/>
      </w:r>
      <w:bookmarkStart w:id="23" w:name="_Toc263248537"/>
      <w:r>
        <w:rPr>
          <w:rFonts w:ascii="SimHei" w:eastAsia="SimHei" w:hint="eastAsia"/>
          <w:sz w:val="32"/>
        </w:rPr>
        <w:lastRenderedPageBreak/>
        <w:t>附录1：</w:t>
      </w:r>
      <w:bookmarkEnd w:id="23"/>
    </w:p>
    <w:p w14:paraId="48775BBF" w14:textId="77777777" w:rsidR="00911ECC" w:rsidRDefault="00911ECC">
      <w:pPr>
        <w:spacing w:line="400" w:lineRule="exact"/>
        <w:rPr>
          <w:rFonts w:ascii="SimSun" w:hAnsi="SimSun" w:hint="eastAsia"/>
          <w:sz w:val="24"/>
        </w:rPr>
      </w:pPr>
      <w:r>
        <w:rPr>
          <w:rFonts w:ascii="SimSun" w:hAnsi="SimSun" w:hint="eastAsia"/>
          <w:sz w:val="24"/>
        </w:rPr>
        <w:t>（如果没有附录，删掉本页。如果还有附录2、附录3，换页给出）</w:t>
      </w:r>
    </w:p>
    <w:p w14:paraId="26079065" w14:textId="77777777" w:rsidR="00911ECC" w:rsidRDefault="00911ECC">
      <w:pPr>
        <w:spacing w:line="400" w:lineRule="exact"/>
        <w:ind w:firstLine="420"/>
        <w:rPr>
          <w:rFonts w:ascii="SimSun" w:hAnsi="SimSun" w:hint="eastAsia"/>
          <w:sz w:val="24"/>
        </w:rPr>
      </w:pPr>
    </w:p>
    <w:p w14:paraId="0B3B3CA6" w14:textId="77777777" w:rsidR="00911ECC" w:rsidRDefault="00911ECC">
      <w:pPr>
        <w:spacing w:line="400" w:lineRule="exact"/>
        <w:ind w:firstLine="420"/>
        <w:rPr>
          <w:rFonts w:ascii="SimSun" w:hAnsi="SimSun"/>
          <w:sz w:val="24"/>
        </w:rPr>
      </w:pPr>
      <w:r>
        <w:rPr>
          <w:rFonts w:ascii="SimSun" w:hAnsi="SimSun" w:hint="eastAsia"/>
          <w:sz w:val="24"/>
        </w:rPr>
        <w:t>附录一般作为学位论文主体的补充，主要包括：正文内过于冗长的公式推导；供读者阅读方便所需要的辅助性的数学工具或重复性数据图表；本专业内具有参考价值的资料；论文使用的缩写说明等。附录编于正文后，其页码与正文连续编排。</w:t>
      </w:r>
    </w:p>
    <w:p w14:paraId="7A926A7E" w14:textId="77777777" w:rsidR="00911ECC" w:rsidRDefault="00911ECC">
      <w:pPr>
        <w:pStyle w:val="af1"/>
        <w:adjustRightInd/>
        <w:snapToGrid/>
        <w:spacing w:before="0" w:after="0" w:line="360" w:lineRule="auto"/>
        <w:jc w:val="both"/>
        <w:rPr>
          <w:rFonts w:ascii="SimSun" w:hAnsi="SimSun" w:hint="eastAsia"/>
        </w:rPr>
      </w:pPr>
    </w:p>
    <w:p w14:paraId="5E0C5AD5" w14:textId="77777777" w:rsidR="00911ECC" w:rsidRDefault="00911ECC">
      <w:pPr>
        <w:pStyle w:val="af1"/>
        <w:adjustRightInd/>
        <w:snapToGrid/>
        <w:spacing w:before="0" w:after="0" w:line="360" w:lineRule="auto"/>
        <w:rPr>
          <w:rFonts w:ascii="SimHei" w:eastAsia="SimHei" w:hAnsi="SimSun"/>
          <w:sz w:val="32"/>
        </w:rPr>
        <w:sectPr w:rsidR="00911ECC">
          <w:headerReference w:type="default" r:id="rId16"/>
          <w:footerReference w:type="default" r:id="rId17"/>
          <w:pgSz w:w="11906" w:h="16838"/>
          <w:pgMar w:top="1440" w:right="1800" w:bottom="1440" w:left="1800" w:header="851" w:footer="992" w:gutter="0"/>
          <w:pgNumType w:start="1"/>
          <w:cols w:space="720"/>
          <w:docGrid w:type="lines" w:linePitch="312"/>
        </w:sectPr>
      </w:pPr>
    </w:p>
    <w:p w14:paraId="1B058F59" w14:textId="77777777" w:rsidR="00911ECC" w:rsidRDefault="00911ECC">
      <w:pPr>
        <w:pStyle w:val="af1"/>
        <w:adjustRightInd/>
        <w:snapToGrid/>
        <w:spacing w:before="0" w:after="0" w:line="360" w:lineRule="auto"/>
        <w:rPr>
          <w:rFonts w:ascii="SimHei" w:eastAsia="SimHei" w:hAnsi="SimSun" w:hint="eastAsia"/>
          <w:sz w:val="32"/>
        </w:rPr>
      </w:pPr>
      <w:r>
        <w:rPr>
          <w:rFonts w:ascii="SimHei" w:eastAsia="SimHei" w:hAnsi="SimSun" w:hint="eastAsia"/>
          <w:sz w:val="32"/>
        </w:rPr>
        <w:lastRenderedPageBreak/>
        <w:t>致  谢</w:t>
      </w:r>
    </w:p>
    <w:p w14:paraId="3F59075F" w14:textId="77777777" w:rsidR="00911ECC" w:rsidRDefault="00911ECC">
      <w:pPr>
        <w:pStyle w:val="af1"/>
        <w:adjustRightInd/>
        <w:snapToGrid/>
        <w:spacing w:before="0" w:after="0" w:line="240" w:lineRule="auto"/>
        <w:jc w:val="both"/>
        <w:rPr>
          <w:rFonts w:ascii="SimSun" w:hAnsi="SimSun" w:hint="eastAsia"/>
        </w:rPr>
      </w:pPr>
    </w:p>
    <w:p w14:paraId="557CB0A3" w14:textId="77777777" w:rsidR="00911ECC" w:rsidRDefault="00911ECC">
      <w:pPr>
        <w:pStyle w:val="af1"/>
        <w:adjustRightInd/>
        <w:snapToGrid/>
        <w:spacing w:before="0" w:after="0" w:line="240" w:lineRule="auto"/>
        <w:jc w:val="both"/>
        <w:rPr>
          <w:rFonts w:ascii="SimSun" w:hAnsi="SimSun" w:hint="eastAsia"/>
        </w:rPr>
      </w:pPr>
    </w:p>
    <w:p w14:paraId="2B9130FC" w14:textId="77777777" w:rsidR="00911ECC" w:rsidRDefault="00911ECC">
      <w:pPr>
        <w:spacing w:line="400" w:lineRule="exact"/>
        <w:ind w:firstLine="420"/>
        <w:rPr>
          <w:rFonts w:ascii="SimSun" w:hAnsi="SimSun"/>
          <w:sz w:val="24"/>
        </w:rPr>
      </w:pPr>
      <w:r>
        <w:rPr>
          <w:rFonts w:ascii="SimSun" w:hAnsi="SimSun" w:hint="eastAsia"/>
          <w:sz w:val="24"/>
        </w:rPr>
        <w:t>对于提供各类资助、指导和协助完成论文研究工作的单位及个人表示感谢。致谢应实事求是，切忌浮夸与庸俗之词。（用小四宋体）</w:t>
      </w:r>
    </w:p>
    <w:p w14:paraId="7C11103B" w14:textId="77777777" w:rsidR="00911ECC" w:rsidRDefault="00911ECC">
      <w:pPr>
        <w:pStyle w:val="af1"/>
        <w:adjustRightInd/>
        <w:snapToGrid/>
        <w:spacing w:before="0" w:after="0" w:line="240" w:lineRule="auto"/>
        <w:jc w:val="both"/>
        <w:rPr>
          <w:rFonts w:ascii="SimSun" w:hAnsi="SimSun" w:hint="eastAsia"/>
        </w:rPr>
      </w:pPr>
    </w:p>
    <w:p w14:paraId="35A89BB9" w14:textId="77777777" w:rsidR="00911ECC" w:rsidRDefault="00911ECC">
      <w:pPr>
        <w:pStyle w:val="af1"/>
        <w:adjustRightInd/>
        <w:snapToGrid/>
        <w:spacing w:before="0" w:after="0" w:line="360" w:lineRule="auto"/>
        <w:rPr>
          <w:rFonts w:ascii="SimHei" w:eastAsia="SimHei" w:hAnsi="SimSun" w:hint="eastAsia"/>
          <w:sz w:val="32"/>
        </w:rPr>
      </w:pPr>
      <w:r>
        <w:rPr>
          <w:rFonts w:ascii="SimSun" w:hAnsi="SimSun"/>
        </w:rPr>
        <w:br w:type="page"/>
      </w:r>
      <w:r>
        <w:rPr>
          <w:rFonts w:ascii="SimHei" w:eastAsia="SimHei" w:hAnsi="SimSun" w:hint="eastAsia"/>
          <w:sz w:val="32"/>
        </w:rPr>
        <w:lastRenderedPageBreak/>
        <w:t>攻读学位期间发表的学术论文</w:t>
      </w:r>
    </w:p>
    <w:p w14:paraId="206ADE74" w14:textId="77777777" w:rsidR="00911ECC" w:rsidRDefault="00911ECC">
      <w:pPr>
        <w:pStyle w:val="af1"/>
        <w:adjustRightInd/>
        <w:snapToGrid/>
        <w:spacing w:before="0" w:after="0" w:line="360" w:lineRule="auto"/>
        <w:jc w:val="both"/>
        <w:rPr>
          <w:rFonts w:ascii="SimSun" w:hAnsi="SimSun" w:hint="eastAsia"/>
          <w:sz w:val="24"/>
        </w:rPr>
      </w:pPr>
      <w:r>
        <w:rPr>
          <w:rFonts w:ascii="SimSun" w:hAnsi="SimSun" w:hint="eastAsia"/>
          <w:sz w:val="24"/>
        </w:rPr>
        <w:t>（如果没有发表过论文，删掉本页）</w:t>
      </w:r>
    </w:p>
    <w:p w14:paraId="3EE4BE3D" w14:textId="77777777" w:rsidR="00911ECC" w:rsidRDefault="00911ECC">
      <w:pPr>
        <w:pStyle w:val="af1"/>
        <w:adjustRightInd/>
        <w:snapToGrid/>
        <w:spacing w:before="0" w:after="0" w:line="360" w:lineRule="auto"/>
        <w:jc w:val="both"/>
        <w:rPr>
          <w:rFonts w:ascii="SimSun" w:hAnsi="SimSun" w:hint="eastAsia"/>
          <w:sz w:val="24"/>
        </w:rPr>
      </w:pPr>
    </w:p>
    <w:p w14:paraId="6863098B" w14:textId="77777777" w:rsidR="00911ECC" w:rsidRDefault="00911ECC">
      <w:pPr>
        <w:pStyle w:val="af1"/>
        <w:adjustRightInd/>
        <w:snapToGrid/>
        <w:spacing w:before="0" w:after="0" w:line="360" w:lineRule="auto"/>
        <w:jc w:val="both"/>
        <w:rPr>
          <w:rFonts w:ascii="SimSun" w:hAnsi="SimSun" w:hint="eastAsia"/>
          <w:sz w:val="24"/>
        </w:rPr>
      </w:pPr>
      <w:r>
        <w:rPr>
          <w:rFonts w:ascii="SimSun" w:hAnsi="SimSun" w:hint="eastAsia"/>
          <w:sz w:val="24"/>
        </w:rPr>
        <w:t>其学术论文目录应按照学术论文发表的时间顺序，列明作者在攻读期间发表的或已录用的学术论文清单：包括期刊名称、卷册号、页码、年月及论文署名的排名，并对发表期刊类别、录用以及检索情况做出具体说明。如：是否属于规定的核心学术期刊，论文署名单位是否为北京邮电大学等。</w:t>
      </w:r>
    </w:p>
    <w:sectPr w:rsidR="00911ECC">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dministrator" w:date="2015-01-08T14:33:00Z" w:initials="A">
    <w:p w14:paraId="6802F6FE" w14:textId="77777777" w:rsidR="00911ECC" w:rsidRDefault="00911ECC">
      <w:pPr>
        <w:spacing w:line="400" w:lineRule="exact"/>
        <w:ind w:firstLineChars="200" w:firstLine="480"/>
        <w:rPr>
          <w:rFonts w:ascii="SimSun" w:hAnsi="SimSun" w:hint="eastAsia"/>
          <w:sz w:val="24"/>
        </w:rPr>
      </w:pPr>
      <w:r>
        <w:rPr>
          <w:rFonts w:ascii="SimSun" w:hAnsi="SimSun" w:hint="eastAsia"/>
          <w:sz w:val="24"/>
        </w:rPr>
        <w:t>从该页起往后添加页眉，</w:t>
      </w:r>
      <w:r>
        <w:rPr>
          <w:rFonts w:ascii="SimSun" w:hAnsi="SimSun"/>
          <w:sz w:val="24"/>
        </w:rPr>
        <w:t>页眉</w:t>
      </w:r>
      <w:r>
        <w:rPr>
          <w:rFonts w:ascii="SimSun" w:hAnsi="SimSun" w:hint="eastAsia"/>
          <w:sz w:val="24"/>
        </w:rPr>
        <w:t>分奇、偶页标注，其中奇数页</w:t>
      </w:r>
      <w:r>
        <w:rPr>
          <w:rFonts w:ascii="SimSun" w:hAnsi="SimSun"/>
          <w:sz w:val="24"/>
        </w:rPr>
        <w:t>的</w:t>
      </w:r>
      <w:r>
        <w:rPr>
          <w:rFonts w:ascii="SimSun" w:hAnsi="SimSun" w:hint="eastAsia"/>
          <w:sz w:val="24"/>
        </w:rPr>
        <w:t>页眉</w:t>
      </w:r>
      <w:r>
        <w:rPr>
          <w:rFonts w:ascii="SimSun" w:hAnsi="SimSun"/>
          <w:sz w:val="24"/>
        </w:rPr>
        <w:t>为</w:t>
      </w:r>
      <w:r>
        <w:rPr>
          <w:rFonts w:ascii="SimSun" w:hAnsi="SimSun" w:hint="eastAsia"/>
          <w:sz w:val="24"/>
        </w:rPr>
        <w:t>章序及章标题；偶数页的页眉为，</w:t>
      </w:r>
      <w:r>
        <w:rPr>
          <w:rFonts w:ascii="SimSun" w:hAnsi="SimSun"/>
          <w:sz w:val="24"/>
        </w:rPr>
        <w:t>“北京</w:t>
      </w:r>
      <w:r>
        <w:rPr>
          <w:rFonts w:ascii="SimSun" w:hAnsi="SimSun" w:hint="eastAsia"/>
          <w:sz w:val="24"/>
        </w:rPr>
        <w:t>邮电</w:t>
      </w:r>
      <w:r>
        <w:rPr>
          <w:rFonts w:ascii="SimSun" w:hAnsi="SimSun"/>
          <w:sz w:val="24"/>
        </w:rPr>
        <w:t>大学</w:t>
      </w:r>
      <w:r>
        <w:rPr>
          <w:rFonts w:ascii="SimSun" w:hAnsi="SimSun" w:hint="eastAsia"/>
          <w:sz w:val="24"/>
        </w:rPr>
        <w:t>硕士</w:t>
      </w:r>
      <w:r>
        <w:rPr>
          <w:rFonts w:ascii="SimSun" w:hAnsi="SimSun"/>
          <w:sz w:val="24"/>
        </w:rPr>
        <w:t>学位论文”</w:t>
      </w:r>
      <w:r>
        <w:rPr>
          <w:rFonts w:ascii="SimSun" w:hAnsi="SimSun" w:hint="eastAsia"/>
          <w:sz w:val="24"/>
        </w:rPr>
        <w:t>。</w:t>
      </w:r>
    </w:p>
    <w:p w14:paraId="54CA615D" w14:textId="77777777" w:rsidR="00911ECC" w:rsidRDefault="00911ECC">
      <w:pPr>
        <w:spacing w:line="400" w:lineRule="exact"/>
        <w:ind w:firstLineChars="200" w:firstLine="480"/>
        <w:rPr>
          <w:rFonts w:ascii="SimSun" w:hAnsi="SimSun" w:hint="eastAsia"/>
          <w:sz w:val="24"/>
        </w:rPr>
      </w:pPr>
      <w:r>
        <w:rPr>
          <w:rFonts w:ascii="SimSun" w:hAnsi="SimSun" w:hint="eastAsia"/>
          <w:sz w:val="24"/>
        </w:rPr>
        <w:t>页眉</w:t>
      </w:r>
      <w:r>
        <w:rPr>
          <w:rFonts w:ascii="SimSun" w:hAnsi="SimSun"/>
          <w:sz w:val="24"/>
        </w:rPr>
        <w:t>用小五号宋体字。</w:t>
      </w:r>
    </w:p>
    <w:p w14:paraId="7306069F" w14:textId="77777777" w:rsidR="00911ECC" w:rsidRDefault="00911ECC">
      <w:pPr>
        <w:pStyle w:val="a4"/>
      </w:pPr>
    </w:p>
  </w:comment>
  <w:comment w:id="9" w:author="微软用户" w:date="2015-01-23T18:31:00Z" w:initials="微软用户">
    <w:p w14:paraId="4938F9CC" w14:textId="77777777" w:rsidR="00911ECC" w:rsidRDefault="00911ECC" w:rsidP="005F6DA2">
      <w:pPr>
        <w:spacing w:line="400" w:lineRule="exact"/>
        <w:ind w:firstLineChars="200" w:firstLine="480"/>
        <w:rPr>
          <w:rFonts w:ascii="SimSun" w:hAnsi="SimSun" w:hint="eastAsia"/>
          <w:sz w:val="24"/>
        </w:rPr>
      </w:pPr>
      <w:r>
        <w:rPr>
          <w:rFonts w:ascii="SimSun" w:hAnsi="SimSun" w:hint="eastAsia"/>
          <w:sz w:val="24"/>
        </w:rPr>
        <w:t>第二章以后的页眉仍然分奇、偶页标注，其中奇数页</w:t>
      </w:r>
      <w:r>
        <w:rPr>
          <w:rFonts w:ascii="SimSun" w:hAnsi="SimSun"/>
          <w:sz w:val="24"/>
        </w:rPr>
        <w:t>的</w:t>
      </w:r>
      <w:r>
        <w:rPr>
          <w:rFonts w:ascii="SimSun" w:hAnsi="SimSun" w:hint="eastAsia"/>
          <w:sz w:val="24"/>
        </w:rPr>
        <w:t>页眉</w:t>
      </w:r>
      <w:r>
        <w:rPr>
          <w:rFonts w:ascii="SimSun" w:hAnsi="SimSun"/>
          <w:sz w:val="24"/>
        </w:rPr>
        <w:t>为</w:t>
      </w:r>
      <w:r>
        <w:rPr>
          <w:rFonts w:ascii="SimSun" w:hAnsi="SimSun" w:hint="eastAsia"/>
          <w:sz w:val="24"/>
        </w:rPr>
        <w:t>章序及章标题（“第二章 XXXX”；偶数页的页眉为，</w:t>
      </w:r>
      <w:r>
        <w:rPr>
          <w:rFonts w:ascii="SimSun" w:hAnsi="SimSun"/>
          <w:sz w:val="24"/>
        </w:rPr>
        <w:t>“北京</w:t>
      </w:r>
      <w:r>
        <w:rPr>
          <w:rFonts w:ascii="SimSun" w:hAnsi="SimSun" w:hint="eastAsia"/>
          <w:sz w:val="24"/>
        </w:rPr>
        <w:t>邮电</w:t>
      </w:r>
      <w:r>
        <w:rPr>
          <w:rFonts w:ascii="SimSun" w:hAnsi="SimSun"/>
          <w:sz w:val="24"/>
        </w:rPr>
        <w:t>大学</w:t>
      </w:r>
      <w:r>
        <w:rPr>
          <w:rFonts w:ascii="SimSun" w:hAnsi="SimSun" w:hint="eastAsia"/>
          <w:sz w:val="24"/>
        </w:rPr>
        <w:t>硕士</w:t>
      </w:r>
      <w:r>
        <w:rPr>
          <w:rFonts w:ascii="SimSun" w:hAnsi="SimSun"/>
          <w:sz w:val="24"/>
        </w:rPr>
        <w:t>学位论文”</w:t>
      </w:r>
      <w:r>
        <w:rPr>
          <w:rFonts w:ascii="SimSun" w:hAnsi="SimSun" w:hint="eastAsia"/>
          <w:sz w:val="24"/>
        </w:rPr>
        <w:t>。</w:t>
      </w:r>
    </w:p>
    <w:p w14:paraId="29D3E0A6" w14:textId="77777777" w:rsidR="00911ECC" w:rsidRDefault="00911ECC">
      <w:pPr>
        <w:spacing w:line="400" w:lineRule="exact"/>
        <w:ind w:firstLineChars="200" w:firstLine="480"/>
        <w:rPr>
          <w:rFonts w:ascii="SimSun" w:hAnsi="SimSun" w:hint="eastAsia"/>
          <w:sz w:val="24"/>
        </w:rPr>
      </w:pPr>
      <w:r>
        <w:rPr>
          <w:rFonts w:ascii="SimSun" w:hAnsi="SimSun" w:hint="eastAsia"/>
          <w:sz w:val="24"/>
        </w:rPr>
        <w:t>页眉</w:t>
      </w:r>
      <w:r>
        <w:rPr>
          <w:rFonts w:ascii="SimSun" w:hAnsi="SimSun"/>
          <w:sz w:val="24"/>
        </w:rPr>
        <w:t>用小五号宋体字。</w:t>
      </w:r>
    </w:p>
    <w:p w14:paraId="405E1C77" w14:textId="77777777" w:rsidR="00911ECC" w:rsidRDefault="00911ECC">
      <w:pPr>
        <w:pStyle w:val="a4"/>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6069F" w15:done="0"/>
  <w15:commentEx w15:paraId="405E1C7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45489" w14:textId="77777777" w:rsidR="00A265F9" w:rsidRDefault="00A265F9">
      <w:r>
        <w:separator/>
      </w:r>
    </w:p>
  </w:endnote>
  <w:endnote w:type="continuationSeparator" w:id="0">
    <w:p w14:paraId="5B08F8AA" w14:textId="77777777" w:rsidR="00A265F9" w:rsidRDefault="00A2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楷体">
    <w:altName w:val="Malgun Gothic Semilight"/>
    <w:charset w:val="86"/>
    <w:family w:val="modern"/>
    <w:pitch w:val="fixed"/>
    <w:sig w:usb0="00000000"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DFA8F" w14:textId="77777777" w:rsidR="00911ECC" w:rsidRDefault="00911ECC">
    <w:pPr>
      <w:pStyle w:val="af"/>
      <w:framePr w:wrap="around" w:vAnchor="text" w:hAnchor="margin" w:xAlign="center" w:y="1"/>
      <w:rPr>
        <w:rStyle w:val="a7"/>
      </w:rPr>
    </w:pPr>
    <w:r>
      <w:fldChar w:fldCharType="begin"/>
    </w:r>
    <w:r>
      <w:rPr>
        <w:rStyle w:val="a7"/>
      </w:rPr>
      <w:instrText xml:space="preserve">PAGE  </w:instrText>
    </w:r>
    <w:r>
      <w:fldChar w:fldCharType="separate"/>
    </w:r>
    <w:r>
      <w:rPr>
        <w:rStyle w:val="a7"/>
        <w:lang w:val="en-US" w:eastAsia="zh-CN"/>
      </w:rPr>
      <w:t>2</w:t>
    </w:r>
    <w:r>
      <w:fldChar w:fldCharType="end"/>
    </w:r>
  </w:p>
  <w:p w14:paraId="63A226D4" w14:textId="77777777" w:rsidR="00911ECC" w:rsidRDefault="00911ECC">
    <w:pPr>
      <w:pStyle w:val="a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95FBF" w14:textId="77777777" w:rsidR="00911ECC" w:rsidRDefault="00911ECC">
    <w:pPr>
      <w:pStyle w:val="af"/>
      <w:framePr w:wrap="around" w:vAnchor="text" w:hAnchor="margin" w:xAlign="center" w:y="1"/>
      <w:rPr>
        <w:rStyle w:val="a7"/>
      </w:rPr>
    </w:pPr>
  </w:p>
  <w:p w14:paraId="224B0C43" w14:textId="77777777" w:rsidR="00911ECC" w:rsidRDefault="00911ECC">
    <w:pPr>
      <w:pStyle w:val="a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ED04" w14:textId="77777777" w:rsidR="00911ECC" w:rsidRDefault="00911ECC">
    <w:pPr>
      <w:pStyle w:val="af"/>
      <w:framePr w:wrap="around" w:vAnchor="text" w:hAnchor="margin" w:xAlign="center" w:y="1"/>
      <w:rPr>
        <w:rStyle w:val="a7"/>
      </w:rPr>
    </w:pPr>
  </w:p>
  <w:p w14:paraId="744A841F" w14:textId="77777777" w:rsidR="00911ECC" w:rsidRDefault="00911ECC">
    <w:pPr>
      <w:pStyle w:val="af"/>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9FCC0" w14:textId="77777777" w:rsidR="00911ECC" w:rsidRDefault="00911ECC">
    <w:pPr>
      <w:pStyle w:val="af"/>
      <w:framePr w:wrap="around" w:vAnchor="text" w:hAnchor="margin" w:xAlign="center" w:y="1"/>
      <w:rPr>
        <w:rStyle w:val="a7"/>
        <w:rFonts w:ascii="SimSun" w:hAnsi="SimSun" w:cs="SimSun" w:hint="eastAsia"/>
      </w:rPr>
    </w:pPr>
    <w:r>
      <w:rPr>
        <w:rStyle w:val="a7"/>
        <w:rFonts w:ascii="SimSun" w:hAnsi="SimSun" w:cs="SimSun" w:hint="eastAsia"/>
      </w:rPr>
      <w:t>Ⅰ</w:t>
    </w:r>
  </w:p>
  <w:p w14:paraId="17924AD6" w14:textId="77777777" w:rsidR="00911ECC" w:rsidRDefault="00911ECC">
    <w:pPr>
      <w:pStyle w:val="af"/>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276D8" w14:textId="77777777" w:rsidR="00911ECC" w:rsidRDefault="00911ECC">
    <w:pPr>
      <w:pStyle w:val="af"/>
      <w:framePr w:wrap="around" w:vAnchor="text" w:hAnchor="margin" w:xAlign="center" w:y="1"/>
      <w:rPr>
        <w:rStyle w:val="a7"/>
      </w:rPr>
    </w:pPr>
    <w:r>
      <w:fldChar w:fldCharType="begin"/>
    </w:r>
    <w:r>
      <w:rPr>
        <w:rStyle w:val="a7"/>
      </w:rPr>
      <w:instrText xml:space="preserve">PAGE  </w:instrText>
    </w:r>
    <w:r>
      <w:fldChar w:fldCharType="separate"/>
    </w:r>
    <w:r w:rsidR="00993F28">
      <w:rPr>
        <w:rStyle w:val="a7"/>
        <w:noProof/>
      </w:rPr>
      <w:t>5</w:t>
    </w:r>
    <w:r>
      <w:fldChar w:fldCharType="end"/>
    </w:r>
  </w:p>
  <w:p w14:paraId="6DE62FC8" w14:textId="77777777" w:rsidR="00911ECC" w:rsidRDefault="00911ECC">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63788" w14:textId="77777777" w:rsidR="00A265F9" w:rsidRDefault="00A265F9">
      <w:r>
        <w:separator/>
      </w:r>
    </w:p>
  </w:footnote>
  <w:footnote w:type="continuationSeparator" w:id="0">
    <w:p w14:paraId="26469E6C" w14:textId="77777777" w:rsidR="00A265F9" w:rsidRDefault="00A265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2BDD6" w14:textId="77777777" w:rsidR="00911ECC" w:rsidRDefault="00911ECC">
    <w:pPr>
      <w:pStyle w:val="ae"/>
      <w:rPr>
        <w:rFonts w:hint="eastAsia"/>
      </w:rPr>
    </w:pPr>
    <w:r>
      <w:rPr>
        <w:rFonts w:hint="eastAsia"/>
      </w:rPr>
      <w:t>第一章引言</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C"/>
    <w:multiLevelType w:val="multilevel"/>
    <w:tmpl w:val="0000000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00000D"/>
    <w:multiLevelType w:val="multilevel"/>
    <w:tmpl w:val="0000000D"/>
    <w:lvl w:ilvl="0">
      <w:start w:val="1"/>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000000E"/>
    <w:multiLevelType w:val="multilevel"/>
    <w:tmpl w:val="0000000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93FBA"/>
    <w:rsid w:val="001B014D"/>
    <w:rsid w:val="001C1E64"/>
    <w:rsid w:val="001C7BDA"/>
    <w:rsid w:val="0054199E"/>
    <w:rsid w:val="005F6DA2"/>
    <w:rsid w:val="00911ECC"/>
    <w:rsid w:val="00993F28"/>
    <w:rsid w:val="009F2E6F"/>
    <w:rsid w:val="00A265F9"/>
    <w:rsid w:val="00AC4C8A"/>
    <w:rsid w:val="00B0057B"/>
    <w:rsid w:val="00F10FA1"/>
    <w:rsid w:val="00F909BC"/>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001C97"/>
  <w15:chartTrackingRefBased/>
  <w15:docId w15:val="{6A2B2497-BA26-4346-B97A-8A3B2B5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spacing w:before="260" w:after="260" w:line="416" w:lineRule="auto"/>
      <w:outlineLvl w:val="1"/>
    </w:pPr>
    <w:rPr>
      <w:rFonts w:ascii="Arial" w:eastAsia="SimHei" w:hAnsi="Arial"/>
      <w:b/>
      <w:bCs/>
      <w:sz w:val="32"/>
      <w:szCs w:val="32"/>
      <w:lang w:val="x-none" w:eastAsia="x-none"/>
    </w:rPr>
  </w:style>
  <w:style w:type="paragraph" w:styleId="3">
    <w:name w:val="heading 3"/>
    <w:basedOn w:val="a"/>
    <w:next w:val="a0"/>
    <w:link w:val="3Char"/>
    <w:qFormat/>
    <w:pPr>
      <w:keepNext/>
      <w:keepLines/>
      <w:numPr>
        <w:ilvl w:val="2"/>
        <w:numId w:val="2"/>
      </w:numPr>
      <w:tabs>
        <w:tab w:val="left" w:pos="709"/>
      </w:tabs>
      <w:outlineLvl w:val="2"/>
    </w:pPr>
    <w:rPr>
      <w:rFonts w:ascii="Arial" w:eastAsia="SimHei"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character" w:default="1" w:styleId="a1">
    <w:name w:val="Default Paragraph Font"/>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SimHei" w:hAnsi="Arial"/>
      <w:b/>
      <w:bCs/>
      <w:kern w:val="2"/>
      <w:sz w:val="32"/>
      <w:szCs w:val="32"/>
    </w:rPr>
  </w:style>
  <w:style w:type="character" w:customStyle="1" w:styleId="Char">
    <w:name w:val="批注文字 Char"/>
    <w:link w:val="a4"/>
    <w:uiPriority w:val="99"/>
    <w:rPr>
      <w:kern w:val="2"/>
      <w:sz w:val="21"/>
      <w:szCs w:val="24"/>
    </w:rPr>
  </w:style>
  <w:style w:type="character" w:styleId="a5">
    <w:name w:val="Hyperlink"/>
    <w:rPr>
      <w:color w:val="0000FF"/>
      <w:u w:val="single"/>
    </w:rPr>
  </w:style>
  <w:style w:type="character" w:styleId="a6">
    <w:name w:val="annotation reference"/>
    <w:uiPriority w:val="99"/>
    <w:unhideWhenUsed/>
    <w:rPr>
      <w:sz w:val="21"/>
      <w:szCs w:val="21"/>
    </w:rPr>
  </w:style>
  <w:style w:type="character" w:styleId="a7">
    <w:name w:val="page number"/>
    <w:basedOn w:val="a1"/>
  </w:style>
  <w:style w:type="character" w:customStyle="1" w:styleId="1Char">
    <w:name w:val="标题 1 Char"/>
    <w:link w:val="1"/>
    <w:rPr>
      <w:b/>
      <w:bCs/>
      <w:kern w:val="44"/>
      <w:sz w:val="44"/>
      <w:szCs w:val="44"/>
    </w:rPr>
  </w:style>
  <w:style w:type="character" w:customStyle="1" w:styleId="3Char">
    <w:name w:val="标题 3 Char"/>
    <w:link w:val="3"/>
    <w:rPr>
      <w:rFonts w:ascii="Arial" w:eastAsia="SimHei" w:hAnsi="Arial"/>
      <w:b/>
      <w:kern w:val="2"/>
      <w:sz w:val="28"/>
      <w:szCs w:val="24"/>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
    <w:name w:val="toc 7"/>
    <w:basedOn w:val="a"/>
    <w:next w:val="a"/>
    <w:pPr>
      <w:ind w:left="1260"/>
      <w:jc w:val="left"/>
    </w:pPr>
    <w:rPr>
      <w:szCs w:val="21"/>
    </w:rPr>
  </w:style>
  <w:style w:type="paragraph" w:styleId="a4">
    <w:name w:val="annotation text"/>
    <w:basedOn w:val="a"/>
    <w:link w:val="Char"/>
    <w:uiPriority w:val="99"/>
    <w:unhideWhenUsed/>
    <w:pPr>
      <w:jc w:val="left"/>
    </w:pPr>
  </w:style>
  <w:style w:type="paragraph" w:styleId="40">
    <w:name w:val="toc 4"/>
    <w:basedOn w:val="a"/>
    <w:next w:val="a"/>
    <w:pPr>
      <w:ind w:left="630"/>
      <w:jc w:val="left"/>
    </w:pPr>
    <w:rPr>
      <w:szCs w:val="21"/>
    </w:rPr>
  </w:style>
  <w:style w:type="paragraph" w:styleId="a9">
    <w:name w:val="Body Text Indent"/>
    <w:basedOn w:val="a"/>
    <w:pPr>
      <w:spacing w:line="360" w:lineRule="auto"/>
      <w:ind w:firstLine="420"/>
    </w:pPr>
    <w:rPr>
      <w:rFonts w:ascii="SimSun" w:hAnsi="SimSun"/>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SimSun" w:hAnsi="SimSun"/>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SimHei"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
    <w:name w:val="toc 8"/>
    <w:basedOn w:val="a"/>
    <w:next w:val="a"/>
    <w:pPr>
      <w:ind w:left="1470"/>
      <w:jc w:val="left"/>
    </w:pPr>
    <w:rPr>
      <w:szCs w:val="21"/>
    </w:rPr>
  </w:style>
  <w:style w:type="paragraph" w:styleId="af0">
    <w:name w:val="List Paragraph"/>
    <w:basedOn w:val="a"/>
    <w:qFormat/>
    <w:pPr>
      <w:spacing w:line="440" w:lineRule="exact"/>
      <w:ind w:firstLineChars="200" w:firstLine="420"/>
    </w:pPr>
  </w:style>
  <w:style w:type="paragraph" w:styleId="6">
    <w:name w:val="toc 6"/>
    <w:basedOn w:val="a"/>
    <w:next w:val="a"/>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pPr>
      <w:spacing w:before="120" w:after="120"/>
      <w:jc w:val="left"/>
    </w:pPr>
    <w:rPr>
      <w:b/>
      <w:bCs/>
      <w:caps/>
    </w:rPr>
  </w:style>
  <w:style w:type="paragraph" w:styleId="9">
    <w:name w:val="toc 9"/>
    <w:basedOn w:val="a"/>
    <w:next w:val="a"/>
    <w:pPr>
      <w:ind w:left="1680"/>
      <w:jc w:val="left"/>
    </w:pPr>
    <w:rPr>
      <w:szCs w:val="21"/>
    </w:rPr>
  </w:style>
  <w:style w:type="paragraph" w:styleId="21">
    <w:name w:val="toc 2"/>
    <w:basedOn w:val="a"/>
    <w:next w:val="a"/>
    <w:pPr>
      <w:ind w:left="210"/>
      <w:jc w:val="left"/>
    </w:pPr>
    <w:rPr>
      <w:smallCaps/>
    </w:rPr>
  </w:style>
  <w:style w:type="paragraph" w:customStyle="1" w:styleId="af1">
    <w:name w:val="图"/>
    <w:basedOn w:val="a"/>
    <w:pPr>
      <w:adjustRightInd w:val="0"/>
      <w:snapToGrid w:val="0"/>
      <w:spacing w:before="200" w:after="40" w:line="320" w:lineRule="atLeas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2796</Words>
  <Characters>2641</Characters>
  <Application>Microsoft Office Word</Application>
  <DocSecurity>0</DocSecurity>
  <PresentationFormat/>
  <Lines>22</Lines>
  <Paragraphs>10</Paragraphs>
  <Slides>0</Slides>
  <Notes>0</Notes>
  <HiddenSlides>0</HiddenSlides>
  <MMClips>0</MMClips>
  <ScaleCrop>false</ScaleCrop>
  <Manager/>
  <Company>bupt</Company>
  <LinksUpToDate>false</LinksUpToDate>
  <CharactersWithSpaces>5427</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subject/>
  <dc:creator>song</dc:creator>
  <cp:keywords/>
  <dc:description/>
  <cp:lastModifiedBy>zw_bn赵炜</cp:lastModifiedBy>
  <cp:revision>2</cp:revision>
  <dcterms:created xsi:type="dcterms:W3CDTF">2016-05-02T06:24:00Z</dcterms:created>
  <dcterms:modified xsi:type="dcterms:W3CDTF">2016-05-02T06:24:00Z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