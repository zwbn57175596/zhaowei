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26302" w14:textId="21BE3CBD" w:rsidR="00911ECC" w:rsidRDefault="00911ECC">
      <w:pPr>
        <w:wordWrap w:val="0"/>
        <w:jc w:val="right"/>
        <w:rPr>
          <w:b/>
          <w:sz w:val="28"/>
          <w:szCs w:val="28"/>
        </w:rPr>
      </w:pPr>
      <w:r>
        <w:rPr>
          <w:rFonts w:hint="eastAsia"/>
          <w:b/>
          <w:sz w:val="28"/>
          <w:szCs w:val="28"/>
        </w:rPr>
        <w:t>密级：保密期限：</w:t>
      </w:r>
      <w:r>
        <w:rPr>
          <w:rFonts w:hint="eastAsia"/>
          <w:b/>
          <w:sz w:val="28"/>
          <w:szCs w:val="28"/>
        </w:rPr>
        <w:t xml:space="preserve">  </w:t>
      </w:r>
    </w:p>
    <w:p w14:paraId="67DD1878" w14:textId="77777777" w:rsidR="00911ECC" w:rsidRDefault="00911ECC">
      <w:pPr>
        <w:rPr>
          <w:b/>
          <w:sz w:val="28"/>
          <w:szCs w:val="28"/>
        </w:rPr>
      </w:pPr>
    </w:p>
    <w:p w14:paraId="28009E25" w14:textId="77777777" w:rsidR="00911ECC" w:rsidRDefault="00911ECC">
      <w:pPr>
        <w:jc w:val="center"/>
      </w:pPr>
      <w:r>
        <w:rPr>
          <w:rFonts w:hint="eastAsia"/>
        </w:rPr>
        <w:t xml:space="preserve"> </w:t>
      </w:r>
      <w:r w:rsidR="00993F28">
        <w:rPr>
          <w:rFonts w:hint="eastAsia"/>
          <w:noProof/>
        </w:rPr>
        <w:drawing>
          <wp:inline distT="0" distB="0" distL="0" distR="0" wp14:anchorId="3A71FC1A" wp14:editId="41E14CC8">
            <wp:extent cx="4709160" cy="1143000"/>
            <wp:effectExtent l="0" t="0" r="0" b="0"/>
            <wp:docPr id="1" name="Picture 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江泽民题词"/>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09160" cy="1143000"/>
                    </a:xfrm>
                    <a:prstGeom prst="rect">
                      <a:avLst/>
                    </a:prstGeom>
                    <a:noFill/>
                    <a:ln>
                      <a:noFill/>
                    </a:ln>
                  </pic:spPr>
                </pic:pic>
              </a:graphicData>
            </a:graphic>
          </wp:inline>
        </w:drawing>
      </w:r>
    </w:p>
    <w:p w14:paraId="3ABFB028" w14:textId="77777777" w:rsidR="00911ECC" w:rsidRDefault="00911ECC">
      <w:pPr>
        <w:jc w:val="center"/>
        <w:rPr>
          <w:rFonts w:ascii="黑体" w:eastAsia="黑体"/>
          <w:b/>
          <w:sz w:val="64"/>
          <w:szCs w:val="52"/>
        </w:rPr>
      </w:pPr>
      <w:r>
        <w:rPr>
          <w:rFonts w:ascii="黑体" w:eastAsia="黑体" w:hint="eastAsia"/>
          <w:b/>
          <w:sz w:val="64"/>
          <w:szCs w:val="52"/>
        </w:rPr>
        <w:t>硕士学位论文</w:t>
      </w:r>
    </w:p>
    <w:p w14:paraId="66D5C9A4" w14:textId="77777777" w:rsidR="00911ECC" w:rsidRDefault="00911ECC">
      <w:pPr>
        <w:jc w:val="center"/>
      </w:pPr>
    </w:p>
    <w:p w14:paraId="32A593FC" w14:textId="77777777" w:rsidR="00911ECC" w:rsidRDefault="00993F28">
      <w:pPr>
        <w:jc w:val="center"/>
      </w:pPr>
      <w:r>
        <w:rPr>
          <w:rFonts w:hint="eastAsia"/>
          <w:noProof/>
        </w:rPr>
        <w:drawing>
          <wp:inline distT="0" distB="0" distL="0" distR="0" wp14:anchorId="7B4B7E9A" wp14:editId="1A44D402">
            <wp:extent cx="1120140" cy="1097280"/>
            <wp:effectExtent l="0" t="0" r="0" b="0"/>
            <wp:docPr id="2" name="Picture 2"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x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0140" cy="1097280"/>
                    </a:xfrm>
                    <a:prstGeom prst="rect">
                      <a:avLst/>
                    </a:prstGeom>
                    <a:noFill/>
                    <a:ln>
                      <a:noFill/>
                    </a:ln>
                  </pic:spPr>
                </pic:pic>
              </a:graphicData>
            </a:graphic>
          </wp:inline>
        </w:drawing>
      </w:r>
    </w:p>
    <w:p w14:paraId="152B0A9C" w14:textId="77777777" w:rsidR="00911ECC" w:rsidRDefault="00911ECC">
      <w:pPr>
        <w:jc w:val="center"/>
        <w:rPr>
          <w:rFonts w:ascii="黑体" w:eastAsia="黑体"/>
          <w:b/>
          <w:sz w:val="52"/>
          <w:szCs w:val="52"/>
        </w:rPr>
      </w:pPr>
      <w:r>
        <w:rPr>
          <w:rFonts w:ascii="黑体" w:eastAsia="黑体" w:hint="eastAsia"/>
          <w:b/>
          <w:sz w:val="52"/>
          <w:szCs w:val="52"/>
        </w:rPr>
        <w:t xml:space="preserve">  </w:t>
      </w:r>
    </w:p>
    <w:p w14:paraId="2F42B0E7" w14:textId="77777777" w:rsidR="00911ECC" w:rsidRDefault="00911ECC"/>
    <w:p w14:paraId="2C896A88" w14:textId="70BABE63" w:rsidR="00911ECC" w:rsidRDefault="00911ECC" w:rsidP="00F81FE8">
      <w:pPr>
        <w:ind w:firstLineChars="300" w:firstLine="1084"/>
        <w:rPr>
          <w:b/>
          <w:sz w:val="36"/>
          <w:szCs w:val="32"/>
          <w:u w:val="single"/>
        </w:rPr>
      </w:pPr>
      <w:r>
        <w:rPr>
          <w:rFonts w:hint="eastAsia"/>
          <w:b/>
          <w:sz w:val="36"/>
          <w:szCs w:val="32"/>
        </w:rPr>
        <w:t>题目：</w:t>
      </w:r>
      <w:r w:rsidR="00D43AEF" w:rsidRPr="00D43AEF">
        <w:rPr>
          <w:rFonts w:hint="eastAsia"/>
          <w:b/>
          <w:sz w:val="36"/>
          <w:szCs w:val="32"/>
        </w:rPr>
        <w:t>基于分布式开源技术下的企业移动协同办公服务的设计与实现</w:t>
      </w:r>
    </w:p>
    <w:p w14:paraId="2EC8AA5D" w14:textId="0FE3D418" w:rsidR="00911ECC" w:rsidRDefault="00911ECC" w:rsidP="00F81FE8">
      <w:pPr>
        <w:ind w:firstLineChars="495" w:firstLine="1590"/>
        <w:rPr>
          <w:b/>
          <w:sz w:val="32"/>
          <w:szCs w:val="32"/>
          <w:u w:val="single"/>
        </w:rPr>
      </w:pPr>
    </w:p>
    <w:p w14:paraId="633C8C26" w14:textId="77777777" w:rsidR="00911ECC" w:rsidRDefault="00911ECC"/>
    <w:p w14:paraId="24D969E5" w14:textId="40541B0A" w:rsidR="00911ECC" w:rsidRDefault="00911ECC" w:rsidP="008314C6">
      <w:pPr>
        <w:ind w:firstLineChars="890" w:firstLine="2502"/>
        <w:jc w:val="left"/>
        <w:rPr>
          <w:b/>
          <w:sz w:val="28"/>
          <w:szCs w:val="28"/>
          <w:u w:val="single"/>
        </w:rPr>
      </w:pPr>
      <w:r>
        <w:rPr>
          <w:rFonts w:hint="eastAsia"/>
          <w:b/>
          <w:sz w:val="28"/>
          <w:szCs w:val="28"/>
        </w:rPr>
        <w:t>学</w:t>
      </w:r>
      <w:r w:rsidR="008314C6">
        <w:rPr>
          <w:rFonts w:hint="eastAsia"/>
          <w:b/>
          <w:sz w:val="28"/>
          <w:szCs w:val="28"/>
        </w:rPr>
        <w:t xml:space="preserve">  </w:t>
      </w:r>
      <w:r>
        <w:rPr>
          <w:rFonts w:hint="eastAsia"/>
          <w:b/>
          <w:sz w:val="28"/>
          <w:szCs w:val="28"/>
        </w:rPr>
        <w:t>号：</w:t>
      </w:r>
      <w:r>
        <w:rPr>
          <w:rFonts w:hint="eastAsia"/>
          <w:b/>
          <w:sz w:val="28"/>
          <w:szCs w:val="28"/>
          <w:u w:val="single"/>
        </w:rPr>
        <w:t xml:space="preserve"> </w:t>
      </w:r>
      <w:r w:rsidR="008314C6">
        <w:rPr>
          <w:rFonts w:hint="eastAsia"/>
          <w:b/>
          <w:sz w:val="28"/>
          <w:szCs w:val="28"/>
          <w:u w:val="single"/>
        </w:rPr>
        <w:t xml:space="preserve">  2011127136    </w:t>
      </w:r>
    </w:p>
    <w:p w14:paraId="43C032BC" w14:textId="7D09551E" w:rsidR="00911ECC" w:rsidRDefault="00911ECC" w:rsidP="008314C6">
      <w:pPr>
        <w:ind w:firstLineChars="890" w:firstLine="2502"/>
        <w:jc w:val="left"/>
        <w:rPr>
          <w:b/>
          <w:sz w:val="28"/>
          <w:szCs w:val="28"/>
          <w:u w:val="single"/>
        </w:rPr>
      </w:pPr>
      <w:r>
        <w:rPr>
          <w:rFonts w:hint="eastAsia"/>
          <w:b/>
          <w:sz w:val="28"/>
          <w:szCs w:val="28"/>
        </w:rPr>
        <w:t>姓</w:t>
      </w:r>
      <w:r w:rsidR="008314C6">
        <w:rPr>
          <w:rFonts w:hint="eastAsia"/>
          <w:b/>
          <w:sz w:val="28"/>
          <w:szCs w:val="28"/>
        </w:rPr>
        <w:t xml:space="preserve">  </w:t>
      </w:r>
      <w:r>
        <w:rPr>
          <w:rFonts w:hint="eastAsia"/>
          <w:b/>
          <w:sz w:val="28"/>
          <w:szCs w:val="28"/>
        </w:rPr>
        <w:t>名：</w:t>
      </w:r>
      <w:r>
        <w:rPr>
          <w:rFonts w:hint="eastAsia"/>
          <w:b/>
          <w:sz w:val="28"/>
          <w:szCs w:val="28"/>
          <w:u w:val="single"/>
        </w:rPr>
        <w:t xml:space="preserve"> </w:t>
      </w:r>
      <w:r w:rsidR="008314C6">
        <w:rPr>
          <w:rFonts w:hint="eastAsia"/>
          <w:b/>
          <w:sz w:val="28"/>
          <w:szCs w:val="28"/>
          <w:u w:val="single"/>
        </w:rPr>
        <w:t xml:space="preserve">     </w:t>
      </w:r>
      <w:r w:rsidR="008314C6">
        <w:rPr>
          <w:rFonts w:hint="eastAsia"/>
          <w:b/>
          <w:sz w:val="28"/>
          <w:szCs w:val="28"/>
          <w:u w:val="single"/>
        </w:rPr>
        <w:t>赵炜</w:t>
      </w:r>
      <w:r w:rsidR="008314C6">
        <w:rPr>
          <w:rFonts w:hint="eastAsia"/>
          <w:b/>
          <w:sz w:val="28"/>
          <w:szCs w:val="28"/>
          <w:u w:val="single"/>
        </w:rPr>
        <w:t xml:space="preserve">       </w:t>
      </w:r>
    </w:p>
    <w:p w14:paraId="3F672725" w14:textId="00CE4010" w:rsidR="00911ECC" w:rsidRDefault="00911ECC" w:rsidP="008314C6">
      <w:pPr>
        <w:ind w:firstLineChars="890" w:firstLine="2502"/>
        <w:jc w:val="left"/>
        <w:rPr>
          <w:b/>
          <w:sz w:val="28"/>
          <w:szCs w:val="28"/>
          <w:u w:val="single"/>
        </w:rPr>
      </w:pPr>
      <w:r>
        <w:rPr>
          <w:rFonts w:hint="eastAsia"/>
          <w:b/>
          <w:sz w:val="28"/>
          <w:szCs w:val="28"/>
        </w:rPr>
        <w:t>专</w:t>
      </w:r>
      <w:r w:rsidR="008314C6">
        <w:rPr>
          <w:rFonts w:hint="eastAsia"/>
          <w:b/>
          <w:sz w:val="28"/>
          <w:szCs w:val="28"/>
        </w:rPr>
        <w:t xml:space="preserve">  </w:t>
      </w:r>
      <w:r>
        <w:rPr>
          <w:rFonts w:hint="eastAsia"/>
          <w:b/>
          <w:sz w:val="28"/>
          <w:szCs w:val="28"/>
        </w:rPr>
        <w:t>业：</w:t>
      </w:r>
      <w:r>
        <w:rPr>
          <w:rFonts w:hint="eastAsia"/>
          <w:b/>
          <w:sz w:val="28"/>
          <w:szCs w:val="28"/>
          <w:u w:val="single"/>
        </w:rPr>
        <w:t xml:space="preserve"> </w:t>
      </w:r>
      <w:r w:rsidR="008314C6">
        <w:rPr>
          <w:rFonts w:hint="eastAsia"/>
          <w:b/>
          <w:sz w:val="28"/>
          <w:szCs w:val="28"/>
          <w:u w:val="single"/>
        </w:rPr>
        <w:t xml:space="preserve">   </w:t>
      </w:r>
      <w:r w:rsidR="008314C6">
        <w:rPr>
          <w:rFonts w:hint="eastAsia"/>
          <w:b/>
          <w:sz w:val="28"/>
          <w:szCs w:val="28"/>
          <w:u w:val="single"/>
        </w:rPr>
        <w:t>软件工程</w:t>
      </w:r>
      <w:r w:rsidR="008314C6">
        <w:rPr>
          <w:rFonts w:hint="eastAsia"/>
          <w:b/>
          <w:sz w:val="28"/>
          <w:szCs w:val="28"/>
          <w:u w:val="single"/>
        </w:rPr>
        <w:t xml:space="preserve">     </w:t>
      </w:r>
    </w:p>
    <w:p w14:paraId="73558FE7" w14:textId="5523D5ED" w:rsidR="00911ECC" w:rsidRDefault="00911ECC" w:rsidP="008314C6">
      <w:pPr>
        <w:ind w:firstLineChars="890" w:firstLine="2502"/>
        <w:jc w:val="left"/>
        <w:rPr>
          <w:b/>
          <w:sz w:val="28"/>
          <w:szCs w:val="28"/>
          <w:u w:val="single"/>
        </w:rPr>
      </w:pPr>
      <w:r>
        <w:rPr>
          <w:rFonts w:hint="eastAsia"/>
          <w:b/>
          <w:sz w:val="28"/>
          <w:szCs w:val="28"/>
        </w:rPr>
        <w:t>导</w:t>
      </w:r>
      <w:r w:rsidR="008314C6">
        <w:rPr>
          <w:rFonts w:hint="eastAsia"/>
          <w:b/>
          <w:sz w:val="28"/>
          <w:szCs w:val="28"/>
        </w:rPr>
        <w:t xml:space="preserve">  </w:t>
      </w:r>
      <w:r>
        <w:rPr>
          <w:rFonts w:hint="eastAsia"/>
          <w:b/>
          <w:sz w:val="28"/>
          <w:szCs w:val="28"/>
        </w:rPr>
        <w:t>师：</w:t>
      </w:r>
      <w:r>
        <w:rPr>
          <w:rFonts w:hint="eastAsia"/>
          <w:b/>
          <w:sz w:val="28"/>
          <w:szCs w:val="28"/>
          <w:u w:val="single"/>
        </w:rPr>
        <w:t xml:space="preserve"> </w:t>
      </w:r>
      <w:r w:rsidR="008314C6">
        <w:rPr>
          <w:rFonts w:hint="eastAsia"/>
          <w:b/>
          <w:sz w:val="28"/>
          <w:szCs w:val="28"/>
          <w:u w:val="single"/>
        </w:rPr>
        <w:t xml:space="preserve">    </w:t>
      </w:r>
      <w:r w:rsidR="008314C6">
        <w:rPr>
          <w:rFonts w:hint="eastAsia"/>
          <w:b/>
          <w:sz w:val="28"/>
          <w:szCs w:val="28"/>
          <w:u w:val="single"/>
        </w:rPr>
        <w:t>吴国</w:t>
      </w:r>
      <w:proofErr w:type="gramStart"/>
      <w:r w:rsidR="008314C6">
        <w:rPr>
          <w:rFonts w:hint="eastAsia"/>
          <w:b/>
          <w:sz w:val="28"/>
          <w:szCs w:val="28"/>
          <w:u w:val="single"/>
        </w:rPr>
        <w:t>仕</w:t>
      </w:r>
      <w:proofErr w:type="gramEnd"/>
      <w:r w:rsidR="008314C6">
        <w:rPr>
          <w:rFonts w:hint="eastAsia"/>
          <w:b/>
          <w:sz w:val="28"/>
          <w:szCs w:val="28"/>
          <w:u w:val="single"/>
        </w:rPr>
        <w:t xml:space="preserve">      </w:t>
      </w:r>
    </w:p>
    <w:p w14:paraId="347E8C7A" w14:textId="61AA8231" w:rsidR="00911ECC" w:rsidRDefault="00911ECC" w:rsidP="008314C6">
      <w:pPr>
        <w:ind w:firstLineChars="890" w:firstLine="2502"/>
        <w:jc w:val="left"/>
        <w:rPr>
          <w:b/>
          <w:sz w:val="28"/>
          <w:szCs w:val="28"/>
          <w:u w:val="single"/>
        </w:rPr>
      </w:pPr>
      <w:r>
        <w:rPr>
          <w:rFonts w:hint="eastAsia"/>
          <w:b/>
          <w:sz w:val="28"/>
          <w:szCs w:val="28"/>
        </w:rPr>
        <w:t>学</w:t>
      </w:r>
      <w:r w:rsidR="008314C6">
        <w:rPr>
          <w:rFonts w:hint="eastAsia"/>
          <w:b/>
          <w:sz w:val="28"/>
          <w:szCs w:val="28"/>
        </w:rPr>
        <w:t xml:space="preserve">  </w:t>
      </w:r>
      <w:r>
        <w:rPr>
          <w:rFonts w:hint="eastAsia"/>
          <w:b/>
          <w:sz w:val="28"/>
          <w:szCs w:val="28"/>
        </w:rPr>
        <w:t>院：</w:t>
      </w:r>
      <w:r>
        <w:rPr>
          <w:rFonts w:hint="eastAsia"/>
          <w:b/>
          <w:sz w:val="28"/>
          <w:szCs w:val="28"/>
          <w:u w:val="single"/>
        </w:rPr>
        <w:t xml:space="preserve"> </w:t>
      </w:r>
      <w:r w:rsidR="008314C6">
        <w:rPr>
          <w:rFonts w:hint="eastAsia"/>
          <w:b/>
          <w:sz w:val="28"/>
          <w:szCs w:val="28"/>
          <w:u w:val="single"/>
        </w:rPr>
        <w:t xml:space="preserve">   </w:t>
      </w:r>
      <w:r w:rsidR="008314C6">
        <w:rPr>
          <w:rFonts w:hint="eastAsia"/>
          <w:b/>
          <w:sz w:val="28"/>
          <w:szCs w:val="28"/>
          <w:u w:val="single"/>
        </w:rPr>
        <w:t>软件学院</w:t>
      </w:r>
      <w:r w:rsidR="008314C6">
        <w:rPr>
          <w:rFonts w:hint="eastAsia"/>
          <w:b/>
          <w:sz w:val="28"/>
          <w:szCs w:val="28"/>
          <w:u w:val="single"/>
        </w:rPr>
        <w:t xml:space="preserve">     </w:t>
      </w:r>
    </w:p>
    <w:p w14:paraId="75DFEC06" w14:textId="77777777" w:rsidR="00911ECC" w:rsidRDefault="00911ECC" w:rsidP="008314C6">
      <w:pPr>
        <w:ind w:firstLineChars="890" w:firstLine="2502"/>
        <w:jc w:val="left"/>
        <w:rPr>
          <w:b/>
          <w:sz w:val="28"/>
          <w:szCs w:val="28"/>
          <w:u w:val="single"/>
        </w:rPr>
      </w:pPr>
    </w:p>
    <w:p w14:paraId="2A6E9BDD" w14:textId="300F0075" w:rsidR="00911ECC" w:rsidRDefault="00911ECC" w:rsidP="00F81FE8">
      <w:pPr>
        <w:ind w:firstLineChars="1490" w:firstLine="4188"/>
        <w:rPr>
          <w:b/>
          <w:sz w:val="28"/>
          <w:szCs w:val="28"/>
        </w:rPr>
      </w:pPr>
      <w:r>
        <w:rPr>
          <w:rFonts w:hint="eastAsia"/>
          <w:b/>
          <w:sz w:val="28"/>
          <w:szCs w:val="28"/>
        </w:rPr>
        <w:t>年</w:t>
      </w:r>
      <w:r>
        <w:rPr>
          <w:rFonts w:hint="eastAsia"/>
          <w:b/>
          <w:sz w:val="28"/>
          <w:szCs w:val="28"/>
        </w:rPr>
        <w:t xml:space="preserve">   </w:t>
      </w:r>
      <w:r>
        <w:rPr>
          <w:rFonts w:hint="eastAsia"/>
          <w:b/>
          <w:sz w:val="28"/>
          <w:szCs w:val="28"/>
        </w:rPr>
        <w:t>月日</w:t>
      </w:r>
    </w:p>
    <w:p w14:paraId="705E4686" w14:textId="77777777" w:rsidR="00911ECC" w:rsidRDefault="00911ECC">
      <w:pPr>
        <w:spacing w:line="0" w:lineRule="atLeast"/>
        <w:rPr>
          <w:b/>
          <w:bCs/>
          <w:sz w:val="30"/>
        </w:rPr>
        <w:sectPr w:rsidR="00911ECC">
          <w:footerReference w:type="even" r:id="rId11"/>
          <w:footerReference w:type="default" r:id="rId12"/>
          <w:pgSz w:w="11906" w:h="16838"/>
          <w:pgMar w:top="1440" w:right="1800" w:bottom="1440" w:left="1800" w:header="851" w:footer="992" w:gutter="0"/>
          <w:cols w:space="720"/>
          <w:docGrid w:type="lines" w:linePitch="312"/>
        </w:sectPr>
      </w:pPr>
    </w:p>
    <w:p w14:paraId="6BC46954" w14:textId="77777777" w:rsidR="00911ECC" w:rsidRDefault="00911ECC">
      <w:pPr>
        <w:pStyle w:val="p0"/>
        <w:spacing w:line="400" w:lineRule="atLeast"/>
        <w:jc w:val="center"/>
        <w:rPr>
          <w:rFonts w:ascii="宋体" w:hAnsi="宋体"/>
          <w:sz w:val="24"/>
          <w:szCs w:val="24"/>
        </w:rPr>
      </w:pPr>
      <w:r>
        <w:rPr>
          <w:rFonts w:ascii="宋体" w:hAnsi="宋体" w:hint="eastAsia"/>
          <w:sz w:val="24"/>
          <w:szCs w:val="24"/>
        </w:rPr>
        <w:lastRenderedPageBreak/>
        <w:t>独创性（或创新性）声明</w:t>
      </w:r>
    </w:p>
    <w:p w14:paraId="6909B605" w14:textId="77777777" w:rsidR="00911ECC" w:rsidRDefault="00911ECC">
      <w:pPr>
        <w:pStyle w:val="p0"/>
        <w:spacing w:line="400" w:lineRule="atLeast"/>
        <w:jc w:val="center"/>
        <w:rPr>
          <w:rFonts w:ascii="宋体" w:hAnsi="宋体"/>
          <w:sz w:val="24"/>
          <w:szCs w:val="24"/>
        </w:rPr>
      </w:pPr>
    </w:p>
    <w:p w14:paraId="3498DD6C" w14:textId="77777777" w:rsidR="00911ECC" w:rsidRDefault="00911ECC">
      <w:pPr>
        <w:pStyle w:val="p16"/>
        <w:spacing w:line="400" w:lineRule="atLeast"/>
        <w:ind w:firstLine="420"/>
        <w:rPr>
          <w:rFonts w:ascii="宋体" w:hAnsi="宋体"/>
        </w:rPr>
      </w:pPr>
      <w:r>
        <w:rPr>
          <w:rFonts w:ascii="宋体" w:hAnsi="宋体" w:hint="eastAsia"/>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14:paraId="67733885" w14:textId="77777777" w:rsidR="00911ECC" w:rsidRDefault="00911ECC">
      <w:pPr>
        <w:pStyle w:val="p0"/>
        <w:spacing w:line="400" w:lineRule="atLeast"/>
        <w:ind w:firstLine="480"/>
        <w:rPr>
          <w:rFonts w:ascii="宋体" w:hAnsi="宋体"/>
          <w:sz w:val="24"/>
          <w:szCs w:val="24"/>
        </w:rPr>
      </w:pPr>
      <w:r>
        <w:rPr>
          <w:rFonts w:ascii="宋体" w:hAnsi="宋体" w:hint="eastAsia"/>
          <w:sz w:val="24"/>
          <w:szCs w:val="24"/>
        </w:rPr>
        <w:t>申请学位论文与资料若有不实之处，本人承担一切相关责任。</w:t>
      </w:r>
    </w:p>
    <w:p w14:paraId="4A4C40AD" w14:textId="77777777" w:rsidR="00911ECC" w:rsidRDefault="00911ECC">
      <w:pPr>
        <w:pStyle w:val="p0"/>
        <w:spacing w:line="400" w:lineRule="atLeast"/>
        <w:ind w:firstLine="480"/>
        <w:rPr>
          <w:rFonts w:ascii="宋体" w:hAnsi="宋体"/>
          <w:sz w:val="24"/>
          <w:szCs w:val="24"/>
        </w:rPr>
      </w:pPr>
    </w:p>
    <w:p w14:paraId="6A59F813" w14:textId="01CE0A6F" w:rsidR="00911ECC" w:rsidRDefault="00911ECC">
      <w:pPr>
        <w:pStyle w:val="p0"/>
        <w:spacing w:line="400" w:lineRule="atLeast"/>
        <w:ind w:firstLine="480"/>
        <w:rPr>
          <w:rFonts w:ascii="宋体" w:hAnsi="宋体"/>
          <w:sz w:val="24"/>
          <w:szCs w:val="24"/>
        </w:rPr>
      </w:pPr>
      <w:r>
        <w:rPr>
          <w:rFonts w:ascii="宋体" w:hAnsi="宋体" w:hint="eastAsia"/>
          <w:sz w:val="24"/>
          <w:szCs w:val="24"/>
        </w:rPr>
        <w:t>本人签名：  日期：</w:t>
      </w:r>
    </w:p>
    <w:p w14:paraId="188ED8D5" w14:textId="77777777" w:rsidR="00911ECC" w:rsidRDefault="00911ECC">
      <w:pPr>
        <w:spacing w:line="400" w:lineRule="exact"/>
        <w:ind w:firstLineChars="200" w:firstLine="480"/>
        <w:rPr>
          <w:sz w:val="24"/>
        </w:rPr>
      </w:pPr>
    </w:p>
    <w:p w14:paraId="3B211462" w14:textId="77777777" w:rsidR="00911ECC" w:rsidRDefault="00911ECC">
      <w:pPr>
        <w:spacing w:line="400" w:lineRule="exact"/>
        <w:ind w:firstLineChars="200" w:firstLine="480"/>
        <w:rPr>
          <w:sz w:val="24"/>
        </w:rPr>
      </w:pPr>
    </w:p>
    <w:p w14:paraId="7F17C57F" w14:textId="77777777" w:rsidR="00911ECC" w:rsidRDefault="00911ECC">
      <w:pPr>
        <w:spacing w:line="400" w:lineRule="exact"/>
        <w:jc w:val="center"/>
        <w:rPr>
          <w:sz w:val="24"/>
        </w:rPr>
      </w:pPr>
      <w:r>
        <w:rPr>
          <w:rFonts w:hint="eastAsia"/>
          <w:sz w:val="24"/>
        </w:rPr>
        <w:t>关于论文使用授权的说明</w:t>
      </w:r>
    </w:p>
    <w:p w14:paraId="4E00876E" w14:textId="77777777" w:rsidR="00911ECC" w:rsidRDefault="00911ECC">
      <w:pPr>
        <w:spacing w:line="400" w:lineRule="exact"/>
        <w:jc w:val="center"/>
        <w:rPr>
          <w:sz w:val="24"/>
        </w:rPr>
      </w:pPr>
    </w:p>
    <w:p w14:paraId="05586F31" w14:textId="77777777" w:rsidR="00911ECC" w:rsidRDefault="00911ECC">
      <w:pPr>
        <w:pStyle w:val="aa"/>
        <w:spacing w:line="400" w:lineRule="exact"/>
        <w:ind w:firstLineChars="200" w:firstLine="480"/>
        <w:rPr>
          <w:sz w:val="24"/>
        </w:rPr>
      </w:pPr>
      <w:r>
        <w:rPr>
          <w:rFonts w:hint="eastAsia"/>
          <w:sz w:val="24"/>
        </w:rPr>
        <w:t>本人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w:t>
      </w:r>
    </w:p>
    <w:p w14:paraId="2CAE5151" w14:textId="77777777" w:rsidR="00911ECC" w:rsidRDefault="00911ECC">
      <w:pPr>
        <w:spacing w:line="400" w:lineRule="exact"/>
        <w:ind w:firstLineChars="200" w:firstLine="480"/>
        <w:rPr>
          <w:sz w:val="24"/>
        </w:rPr>
      </w:pPr>
    </w:p>
    <w:p w14:paraId="367251D7" w14:textId="77777777" w:rsidR="00911ECC" w:rsidRDefault="00911ECC">
      <w:pPr>
        <w:spacing w:line="400" w:lineRule="exact"/>
        <w:ind w:firstLineChars="200" w:firstLine="480"/>
        <w:rPr>
          <w:sz w:val="24"/>
        </w:rPr>
      </w:pPr>
      <w:r>
        <w:rPr>
          <w:rFonts w:hint="eastAsia"/>
          <w:sz w:val="24"/>
        </w:rPr>
        <w:t>本学位论文不属于保密范围，适用本授权书。</w:t>
      </w:r>
    </w:p>
    <w:p w14:paraId="5ABA6E89" w14:textId="77777777" w:rsidR="00911ECC" w:rsidRDefault="00911ECC">
      <w:pPr>
        <w:spacing w:line="400" w:lineRule="exact"/>
        <w:ind w:firstLineChars="200" w:firstLine="480"/>
        <w:rPr>
          <w:sz w:val="24"/>
        </w:rPr>
      </w:pPr>
    </w:p>
    <w:p w14:paraId="3D2F57E9" w14:textId="77777777" w:rsidR="00911ECC" w:rsidRDefault="00911ECC">
      <w:pPr>
        <w:spacing w:line="400" w:lineRule="exact"/>
        <w:ind w:firstLineChars="200" w:firstLine="480"/>
        <w:rPr>
          <w:sz w:val="24"/>
        </w:rPr>
      </w:pPr>
    </w:p>
    <w:p w14:paraId="5C4C4CD3" w14:textId="2497E228" w:rsidR="00911ECC" w:rsidRDefault="00911ECC">
      <w:pPr>
        <w:spacing w:line="400" w:lineRule="exact"/>
        <w:ind w:firstLineChars="200" w:firstLine="480"/>
        <w:rPr>
          <w:sz w:val="24"/>
          <w:u w:val="single"/>
        </w:rPr>
      </w:pPr>
      <w:r>
        <w:rPr>
          <w:rFonts w:hint="eastAsia"/>
          <w:sz w:val="24"/>
        </w:rPr>
        <w:t>本人签名：</w:t>
      </w:r>
      <w:r>
        <w:rPr>
          <w:rFonts w:hint="eastAsia"/>
          <w:sz w:val="24"/>
        </w:rPr>
        <w:t xml:space="preserve">   </w:t>
      </w:r>
      <w:r>
        <w:rPr>
          <w:rFonts w:hint="eastAsia"/>
          <w:sz w:val="24"/>
        </w:rPr>
        <w:t>日期：</w:t>
      </w:r>
      <w:r>
        <w:rPr>
          <w:rFonts w:hint="eastAsia"/>
          <w:sz w:val="24"/>
          <w:u w:val="single"/>
        </w:rPr>
        <w:t xml:space="preserve">   </w:t>
      </w:r>
    </w:p>
    <w:p w14:paraId="762C29EB" w14:textId="77777777" w:rsidR="00911ECC" w:rsidRDefault="00911ECC">
      <w:pPr>
        <w:spacing w:line="400" w:lineRule="exact"/>
        <w:ind w:firstLineChars="200" w:firstLine="480"/>
        <w:rPr>
          <w:sz w:val="24"/>
        </w:rPr>
      </w:pPr>
    </w:p>
    <w:p w14:paraId="17511276" w14:textId="421C3D95" w:rsidR="00911ECC" w:rsidRDefault="00911ECC">
      <w:pPr>
        <w:spacing w:line="400" w:lineRule="exact"/>
        <w:ind w:firstLineChars="200" w:firstLine="480"/>
        <w:rPr>
          <w:sz w:val="24"/>
          <w:u w:val="single"/>
        </w:rPr>
      </w:pPr>
      <w:r>
        <w:rPr>
          <w:rFonts w:hint="eastAsia"/>
          <w:sz w:val="24"/>
        </w:rPr>
        <w:t>导师签名：</w:t>
      </w:r>
      <w:r>
        <w:rPr>
          <w:rFonts w:hint="eastAsia"/>
          <w:sz w:val="24"/>
        </w:rPr>
        <w:t xml:space="preserve">   </w:t>
      </w:r>
      <w:r>
        <w:rPr>
          <w:rFonts w:hint="eastAsia"/>
          <w:sz w:val="24"/>
        </w:rPr>
        <w:t>日期：</w:t>
      </w:r>
      <w:r>
        <w:rPr>
          <w:rFonts w:hint="eastAsia"/>
          <w:sz w:val="24"/>
          <w:u w:val="single"/>
        </w:rPr>
        <w:t xml:space="preserve">   </w:t>
      </w:r>
    </w:p>
    <w:p w14:paraId="1C3DF689" w14:textId="77777777" w:rsidR="00911ECC" w:rsidRDefault="00911ECC">
      <w:pPr>
        <w:spacing w:line="0" w:lineRule="atLeast"/>
        <w:rPr>
          <w:b/>
          <w:bCs/>
          <w:sz w:val="32"/>
        </w:rPr>
      </w:pPr>
    </w:p>
    <w:p w14:paraId="1027AC0E" w14:textId="77777777" w:rsidR="00911ECC" w:rsidRDefault="00911ECC">
      <w:pPr>
        <w:sectPr w:rsidR="00911ECC">
          <w:pgSz w:w="11906" w:h="16838"/>
          <w:pgMar w:top="1440" w:right="1800" w:bottom="1440" w:left="1800" w:header="851" w:footer="992" w:gutter="0"/>
          <w:cols w:space="720"/>
          <w:docGrid w:type="lines" w:linePitch="312"/>
        </w:sectPr>
      </w:pPr>
    </w:p>
    <w:p w14:paraId="5D005719" w14:textId="42AD89E0" w:rsidR="00911ECC" w:rsidRDefault="00501918">
      <w:pPr>
        <w:spacing w:line="520" w:lineRule="exact"/>
        <w:jc w:val="center"/>
        <w:rPr>
          <w:bCs/>
          <w:sz w:val="32"/>
          <w:szCs w:val="36"/>
        </w:rPr>
      </w:pPr>
      <w:r w:rsidRPr="00501918">
        <w:rPr>
          <w:rFonts w:eastAsia="黑体" w:hint="eastAsia"/>
          <w:bCs/>
          <w:sz w:val="32"/>
          <w:szCs w:val="36"/>
        </w:rPr>
        <w:lastRenderedPageBreak/>
        <w:t>基于分布式开源技术下的企业移动协同办公服务的</w:t>
      </w:r>
      <w:r w:rsidR="00B349D1">
        <w:rPr>
          <w:rFonts w:eastAsia="黑体" w:hint="eastAsia"/>
          <w:bCs/>
          <w:sz w:val="32"/>
          <w:szCs w:val="36"/>
        </w:rPr>
        <w:t>设计与</w:t>
      </w:r>
      <w:r w:rsidRPr="00501918">
        <w:rPr>
          <w:rFonts w:eastAsia="黑体" w:hint="eastAsia"/>
          <w:bCs/>
          <w:sz w:val="32"/>
          <w:szCs w:val="36"/>
        </w:rPr>
        <w:t>实现</w:t>
      </w:r>
    </w:p>
    <w:p w14:paraId="711A34E4" w14:textId="46A45FAC" w:rsidR="00911ECC" w:rsidRDefault="00911ECC">
      <w:pPr>
        <w:pStyle w:val="a9"/>
        <w:ind w:left="420" w:firstLine="0"/>
      </w:pPr>
    </w:p>
    <w:p w14:paraId="156C14BA" w14:textId="77777777" w:rsidR="00911ECC" w:rsidRDefault="00911ECC">
      <w:pPr>
        <w:pStyle w:val="a9"/>
        <w:ind w:firstLine="0"/>
        <w:jc w:val="center"/>
        <w:rPr>
          <w:rFonts w:ascii="黑体" w:eastAsia="黑体"/>
          <w:sz w:val="30"/>
        </w:rPr>
      </w:pPr>
      <w:r>
        <w:rPr>
          <w:rFonts w:ascii="黑体" w:eastAsia="黑体" w:hint="eastAsia"/>
          <w:sz w:val="30"/>
        </w:rPr>
        <w:t>摘 要</w:t>
      </w:r>
    </w:p>
    <w:p w14:paraId="6E63EDD2" w14:textId="77777777" w:rsidR="00911ECC" w:rsidRDefault="00911ECC">
      <w:pPr>
        <w:pStyle w:val="a9"/>
        <w:ind w:left="420" w:firstLine="0"/>
      </w:pPr>
    </w:p>
    <w:p w14:paraId="21CFD2C8" w14:textId="77777777" w:rsidR="00597750" w:rsidRPr="00597750" w:rsidRDefault="00597750" w:rsidP="00597750">
      <w:pPr>
        <w:pStyle w:val="a9"/>
        <w:spacing w:line="400" w:lineRule="exact"/>
        <w:ind w:firstLine="573"/>
        <w:rPr>
          <w:sz w:val="28"/>
          <w:szCs w:val="28"/>
        </w:rPr>
      </w:pPr>
      <w:r w:rsidRPr="00597750">
        <w:rPr>
          <w:rFonts w:hint="eastAsia"/>
          <w:sz w:val="28"/>
          <w:szCs w:val="28"/>
        </w:rPr>
        <w:t>近几年，随着智能终端迅速的普及，移动互联网用户呈现爆炸式的增长。移动互联网</w:t>
      </w:r>
      <w:proofErr w:type="gramStart"/>
      <w:r w:rsidRPr="00597750">
        <w:rPr>
          <w:rFonts w:hint="eastAsia"/>
          <w:sz w:val="28"/>
          <w:szCs w:val="28"/>
        </w:rPr>
        <w:t>服务极</w:t>
      </w:r>
      <w:proofErr w:type="gramEnd"/>
      <w:r w:rsidRPr="00597750">
        <w:rPr>
          <w:rFonts w:hint="eastAsia"/>
          <w:sz w:val="28"/>
          <w:szCs w:val="28"/>
        </w:rPr>
        <w:t>大丰富了我们的日常生活。移动社交（微信、微博）、掌上购物（淘宝、京东、天猫）、移动支付（支付宝、微信、</w:t>
      </w:r>
      <w:proofErr w:type="spellStart"/>
      <w:r w:rsidRPr="00597750">
        <w:rPr>
          <w:rFonts w:hint="eastAsia"/>
          <w:sz w:val="28"/>
          <w:szCs w:val="28"/>
        </w:rPr>
        <w:t>ApplePay</w:t>
      </w:r>
      <w:proofErr w:type="spellEnd"/>
      <w:r w:rsidRPr="00597750">
        <w:rPr>
          <w:rFonts w:hint="eastAsia"/>
          <w:sz w:val="28"/>
          <w:szCs w:val="28"/>
        </w:rPr>
        <w:t>）等等。现在很多的行业都在谋求能够赶上移动互联网这趟高速列车。但是想要转型移动互联网，企业的管理首先就要跟的上。首先，大部分的企业在企业协同的软件上投入很少，之前使用的大多数是ERP、CRM类型的软件，而且软件更新的速度也很慢，大部分的软件是半年或者一年一次更新，两年或更长时间才有一个大版本的发布，这样的更新速度是远远赶不上用户的需求，赶不上业务的发展的；其次，国内高速的经济发展催生了一大批创业者，他们成立的小</w:t>
      </w:r>
      <w:proofErr w:type="gramStart"/>
      <w:r w:rsidRPr="00597750">
        <w:rPr>
          <w:rFonts w:hint="eastAsia"/>
          <w:sz w:val="28"/>
          <w:szCs w:val="28"/>
        </w:rPr>
        <w:t>微企业</w:t>
      </w:r>
      <w:proofErr w:type="gramEnd"/>
      <w:r w:rsidRPr="00597750">
        <w:rPr>
          <w:rFonts w:hint="eastAsia"/>
          <w:sz w:val="28"/>
          <w:szCs w:val="28"/>
        </w:rPr>
        <w:t>人数较少但是数量却已经达到千万级别，对于小</w:t>
      </w:r>
      <w:proofErr w:type="gramStart"/>
      <w:r w:rsidRPr="00597750">
        <w:rPr>
          <w:rFonts w:hint="eastAsia"/>
          <w:sz w:val="28"/>
          <w:szCs w:val="28"/>
        </w:rPr>
        <w:t>微企业</w:t>
      </w:r>
      <w:proofErr w:type="gramEnd"/>
      <w:r w:rsidRPr="00597750">
        <w:rPr>
          <w:rFonts w:hint="eastAsia"/>
          <w:sz w:val="28"/>
          <w:szCs w:val="28"/>
        </w:rPr>
        <w:t>的协同软件市场国内也是刚刚起步，还很简陋；数据孤岛</w:t>
      </w:r>
      <w:proofErr w:type="gramStart"/>
      <w:r w:rsidRPr="00597750">
        <w:rPr>
          <w:rFonts w:hint="eastAsia"/>
          <w:sz w:val="28"/>
          <w:szCs w:val="28"/>
        </w:rPr>
        <w:t>也式现代</w:t>
      </w:r>
      <w:proofErr w:type="gramEnd"/>
      <w:r w:rsidRPr="00597750">
        <w:rPr>
          <w:rFonts w:hint="eastAsia"/>
          <w:sz w:val="28"/>
          <w:szCs w:val="28"/>
        </w:rPr>
        <w:t>企业急需解决的问题，部门与部门</w:t>
      </w:r>
      <w:proofErr w:type="gramStart"/>
      <w:r w:rsidRPr="00597750">
        <w:rPr>
          <w:rFonts w:hint="eastAsia"/>
          <w:sz w:val="28"/>
          <w:szCs w:val="28"/>
        </w:rPr>
        <w:t>之间难</w:t>
      </w:r>
      <w:proofErr w:type="gramEnd"/>
      <w:r w:rsidRPr="00597750">
        <w:rPr>
          <w:rFonts w:hint="eastAsia"/>
          <w:sz w:val="28"/>
          <w:szCs w:val="28"/>
        </w:rPr>
        <w:t>协同，企业上下游数据</w:t>
      </w:r>
      <w:proofErr w:type="gramStart"/>
      <w:r w:rsidRPr="00597750">
        <w:rPr>
          <w:rFonts w:hint="eastAsia"/>
          <w:sz w:val="28"/>
          <w:szCs w:val="28"/>
        </w:rPr>
        <w:t>不同都</w:t>
      </w:r>
      <w:proofErr w:type="gramEnd"/>
      <w:r w:rsidRPr="00597750">
        <w:rPr>
          <w:rFonts w:hint="eastAsia"/>
          <w:sz w:val="28"/>
          <w:szCs w:val="28"/>
        </w:rPr>
        <w:t>阻碍了企业的成长。现在的企业协同市场急需符合现在移动互联网浪潮的一款企业协同服务。</w:t>
      </w:r>
    </w:p>
    <w:p w14:paraId="37AACC38" w14:textId="17530A67" w:rsidR="00911ECC" w:rsidRDefault="00597750" w:rsidP="00597750">
      <w:pPr>
        <w:pStyle w:val="a9"/>
        <w:spacing w:line="400" w:lineRule="exact"/>
        <w:ind w:firstLine="573"/>
        <w:rPr>
          <w:sz w:val="28"/>
          <w:szCs w:val="28"/>
        </w:rPr>
      </w:pPr>
      <w:proofErr w:type="gramStart"/>
      <w:r w:rsidRPr="00597750">
        <w:rPr>
          <w:rFonts w:hint="eastAsia"/>
          <w:sz w:val="28"/>
          <w:szCs w:val="28"/>
        </w:rPr>
        <w:t>云服务</w:t>
      </w:r>
      <w:proofErr w:type="gramEnd"/>
      <w:r w:rsidRPr="00597750">
        <w:rPr>
          <w:rFonts w:hint="eastAsia"/>
          <w:sz w:val="28"/>
          <w:szCs w:val="28"/>
        </w:rPr>
        <w:t>的出现让人们看到了解决这些问题希望。将企业协同的服务云化，把业务都放到云端将有效的打通企业内，企业与企业之间的数据；将企业协同移动化，让企业协同具备一定的社交属性，将极大的加强了企业内、企业与企业之间的协同能力，减低协同的成本。</w:t>
      </w:r>
      <w:proofErr w:type="gramStart"/>
      <w:r w:rsidRPr="00597750">
        <w:rPr>
          <w:rFonts w:hint="eastAsia"/>
          <w:sz w:val="28"/>
          <w:szCs w:val="28"/>
        </w:rPr>
        <w:t>同时云化能</w:t>
      </w:r>
      <w:proofErr w:type="gramEnd"/>
      <w:r w:rsidRPr="00597750">
        <w:rPr>
          <w:rFonts w:hint="eastAsia"/>
          <w:sz w:val="28"/>
          <w:szCs w:val="28"/>
        </w:rPr>
        <w:t>加快软件服务的更新，使得企业协同服务能力的提升速度能够赶上社会的发展。然而，</w:t>
      </w:r>
      <w:proofErr w:type="gramStart"/>
      <w:r w:rsidRPr="00597750">
        <w:rPr>
          <w:rFonts w:hint="eastAsia"/>
          <w:sz w:val="28"/>
          <w:szCs w:val="28"/>
        </w:rPr>
        <w:t>云化也</w:t>
      </w:r>
      <w:proofErr w:type="gramEnd"/>
      <w:r w:rsidRPr="00597750">
        <w:rPr>
          <w:rFonts w:hint="eastAsia"/>
          <w:sz w:val="28"/>
          <w:szCs w:val="28"/>
        </w:rPr>
        <w:t>对企业协同服务提出了新的挑战。将上千万的企业协同服务由云端来提供，无疑对云端的服务是一个很大的压力。本文以Apache开源社区的</w:t>
      </w:r>
      <w:proofErr w:type="gramStart"/>
      <w:r w:rsidRPr="00597750">
        <w:rPr>
          <w:rFonts w:hint="eastAsia"/>
          <w:sz w:val="28"/>
          <w:szCs w:val="28"/>
        </w:rPr>
        <w:t>两大开源项目</w:t>
      </w:r>
      <w:proofErr w:type="gramEnd"/>
      <w:r w:rsidRPr="00597750">
        <w:rPr>
          <w:rFonts w:hint="eastAsia"/>
          <w:sz w:val="28"/>
          <w:szCs w:val="28"/>
        </w:rPr>
        <w:t>Zookeeper和Thrift为基础，结合分布式的思想设计式和实现一个高性能，高可用的一个企业协同</w:t>
      </w:r>
      <w:proofErr w:type="gramStart"/>
      <w:r w:rsidRPr="00597750">
        <w:rPr>
          <w:rFonts w:hint="eastAsia"/>
          <w:sz w:val="28"/>
          <w:szCs w:val="28"/>
        </w:rPr>
        <w:t>云服务</w:t>
      </w:r>
      <w:proofErr w:type="gramEnd"/>
      <w:r w:rsidRPr="00597750">
        <w:rPr>
          <w:rFonts w:hint="eastAsia"/>
          <w:sz w:val="28"/>
          <w:szCs w:val="28"/>
        </w:rPr>
        <w:t>来满足需求。</w:t>
      </w:r>
    </w:p>
    <w:p w14:paraId="2E694774" w14:textId="3B794811" w:rsidR="00911ECC" w:rsidRDefault="00911ECC">
      <w:pPr>
        <w:pStyle w:val="a9"/>
        <w:spacing w:line="400" w:lineRule="exact"/>
        <w:ind w:firstLine="0"/>
        <w:rPr>
          <w:sz w:val="28"/>
          <w:szCs w:val="28"/>
        </w:rPr>
      </w:pPr>
      <w:r>
        <w:rPr>
          <w:rFonts w:ascii="黑体" w:eastAsia="黑体" w:hint="eastAsia"/>
          <w:b/>
          <w:sz w:val="28"/>
          <w:szCs w:val="28"/>
        </w:rPr>
        <w:t>关键词</w:t>
      </w:r>
      <w:r>
        <w:rPr>
          <w:rFonts w:hint="eastAsia"/>
          <w:sz w:val="28"/>
          <w:szCs w:val="28"/>
        </w:rPr>
        <w:t>：</w:t>
      </w:r>
      <w:r w:rsidR="000C217C" w:rsidRPr="000C217C">
        <w:rPr>
          <w:rFonts w:hint="eastAsia"/>
          <w:sz w:val="28"/>
          <w:szCs w:val="28"/>
        </w:rPr>
        <w:t>企业协同</w:t>
      </w:r>
      <w:r>
        <w:rPr>
          <w:rFonts w:hint="eastAsia"/>
          <w:sz w:val="28"/>
          <w:szCs w:val="28"/>
        </w:rPr>
        <w:t xml:space="preserve">  </w:t>
      </w:r>
      <w:r w:rsidR="000C217C" w:rsidRPr="000C217C">
        <w:rPr>
          <w:rFonts w:hint="eastAsia"/>
          <w:sz w:val="28"/>
          <w:szCs w:val="28"/>
        </w:rPr>
        <w:t>移动互联网</w:t>
      </w:r>
      <w:r>
        <w:rPr>
          <w:rFonts w:hint="eastAsia"/>
          <w:sz w:val="28"/>
          <w:szCs w:val="28"/>
        </w:rPr>
        <w:t xml:space="preserve">  </w:t>
      </w:r>
      <w:r w:rsidR="000C217C" w:rsidRPr="000C217C">
        <w:rPr>
          <w:rFonts w:hint="eastAsia"/>
          <w:sz w:val="28"/>
          <w:szCs w:val="28"/>
        </w:rPr>
        <w:t>分布式服务</w:t>
      </w:r>
      <w:r>
        <w:rPr>
          <w:rFonts w:hint="eastAsia"/>
          <w:sz w:val="28"/>
          <w:szCs w:val="28"/>
        </w:rPr>
        <w:t xml:space="preserve">  </w:t>
      </w:r>
      <w:r w:rsidR="000C217C" w:rsidRPr="000C217C">
        <w:rPr>
          <w:rFonts w:hint="eastAsia"/>
          <w:sz w:val="28"/>
          <w:szCs w:val="28"/>
        </w:rPr>
        <w:t>开源技术</w:t>
      </w:r>
    </w:p>
    <w:p w14:paraId="17E6EF15" w14:textId="029503A4" w:rsidR="00911ECC" w:rsidRDefault="00911ECC">
      <w:pPr>
        <w:pStyle w:val="a9"/>
        <w:ind w:firstLine="0"/>
        <w:jc w:val="center"/>
        <w:rPr>
          <w:rFonts w:ascii="Times New Roman" w:hAnsi="Times New Roman"/>
          <w:sz w:val="32"/>
        </w:rPr>
      </w:pPr>
      <w:r>
        <w:rPr>
          <w:sz w:val="28"/>
        </w:rPr>
        <w:br w:type="page"/>
      </w:r>
      <w:r w:rsidR="0081642F">
        <w:rPr>
          <w:rFonts w:ascii="Times New Roman" w:hAnsi="Times New Roman"/>
          <w:sz w:val="32"/>
        </w:rPr>
        <w:lastRenderedPageBreak/>
        <w:t xml:space="preserve">THE </w:t>
      </w:r>
      <w:r w:rsidR="0081642F" w:rsidRPr="0081642F">
        <w:rPr>
          <w:rFonts w:ascii="Times New Roman" w:hAnsi="Times New Roman"/>
          <w:sz w:val="32"/>
        </w:rPr>
        <w:t xml:space="preserve">ENTERPRISE MOVEMENT </w:t>
      </w:r>
      <w:r w:rsidR="00525C77" w:rsidRPr="00525C77">
        <w:rPr>
          <w:rFonts w:ascii="Times New Roman" w:hAnsi="Times New Roman"/>
          <w:sz w:val="32"/>
        </w:rPr>
        <w:t xml:space="preserve">COLLABORATION </w:t>
      </w:r>
      <w:r w:rsidR="0081642F" w:rsidRPr="0081642F">
        <w:rPr>
          <w:rFonts w:ascii="Times New Roman" w:hAnsi="Times New Roman"/>
          <w:sz w:val="32"/>
        </w:rPr>
        <w:t>OFFICE SERVICE BASED ON THE DISTRIBUTED OPENSOURCE TECHNOLOGY</w:t>
      </w:r>
    </w:p>
    <w:p w14:paraId="5CE763D3" w14:textId="1A79D8F5" w:rsidR="00911ECC" w:rsidRDefault="00911ECC" w:rsidP="00626322">
      <w:pPr>
        <w:pStyle w:val="a9"/>
        <w:spacing w:line="240" w:lineRule="auto"/>
        <w:ind w:firstLine="0"/>
        <w:jc w:val="center"/>
        <w:outlineLvl w:val="0"/>
        <w:rPr>
          <w:rFonts w:ascii="Times New Roman" w:hAnsi="Times New Roman"/>
          <w:sz w:val="30"/>
        </w:rPr>
      </w:pPr>
      <w:r>
        <w:rPr>
          <w:rFonts w:ascii="Times New Roman" w:hAnsi="Times New Roman" w:hint="eastAsia"/>
          <w:sz w:val="30"/>
        </w:rPr>
        <w:t>ABSTRACT</w:t>
      </w:r>
    </w:p>
    <w:p w14:paraId="7A600454" w14:textId="77777777" w:rsidR="0081642F" w:rsidRPr="0081642F" w:rsidRDefault="0081642F" w:rsidP="0081642F">
      <w:pPr>
        <w:pStyle w:val="a9"/>
        <w:rPr>
          <w:rFonts w:ascii="Times New Roman" w:hAnsi="Times New Roman"/>
          <w:sz w:val="24"/>
        </w:rPr>
      </w:pPr>
      <w:r w:rsidRPr="0081642F">
        <w:rPr>
          <w:rFonts w:ascii="Times New Roman" w:hAnsi="Times New Roman"/>
          <w:sz w:val="24"/>
        </w:rPr>
        <w:t xml:space="preserve">In recent years, with the rapid popularization of intelligent terminals, mobile Internet users show explosive growth. Large user base, mobile client software background service proposed new tune war. Now users communicate relevant APP already a micro-channel, </w:t>
      </w:r>
      <w:proofErr w:type="spellStart"/>
      <w:r w:rsidRPr="0081642F">
        <w:rPr>
          <w:rFonts w:ascii="Times New Roman" w:hAnsi="Times New Roman"/>
          <w:sz w:val="24"/>
        </w:rPr>
        <w:t>microblogging</w:t>
      </w:r>
      <w:proofErr w:type="spellEnd"/>
      <w:r w:rsidRPr="0081642F">
        <w:rPr>
          <w:rFonts w:ascii="Times New Roman" w:hAnsi="Times New Roman"/>
          <w:sz w:val="24"/>
        </w:rPr>
        <w:t xml:space="preserve"> and other giants, market saturation. However, based on the mobile Internet business collaboration and office automation products appear still not good.</w:t>
      </w:r>
    </w:p>
    <w:p w14:paraId="5092FAAF" w14:textId="77777777" w:rsidR="0081642F" w:rsidRPr="0081642F" w:rsidRDefault="0081642F" w:rsidP="0081642F">
      <w:pPr>
        <w:pStyle w:val="a9"/>
        <w:rPr>
          <w:rFonts w:ascii="Times New Roman" w:hAnsi="Times New Roman"/>
          <w:sz w:val="24"/>
        </w:rPr>
      </w:pPr>
      <w:r w:rsidRPr="0081642F">
        <w:rPr>
          <w:rFonts w:ascii="Times New Roman" w:hAnsi="Times New Roman"/>
          <w:sz w:val="24"/>
        </w:rPr>
        <w:t>PC before the end of WEB services to SSH-based framework. From a user request to the business process and then to process data persistence are integrated into one service. When the surge in the number of users online, when a single point of service is difficult to ensure access to meet a large number of concurrent users. According to 2/8 with the principle of a software business, 80% of users use the time in which 20% of the features, so the service is not a high performance all business will need. Framework excessive centralization, it is difficult to talk to change according to the number of users to adjust the performance of the main business.</w:t>
      </w:r>
    </w:p>
    <w:p w14:paraId="31A7E244" w14:textId="77777777" w:rsidR="0081642F" w:rsidRPr="0081642F" w:rsidRDefault="0081642F" w:rsidP="0081642F">
      <w:pPr>
        <w:pStyle w:val="a9"/>
        <w:rPr>
          <w:rFonts w:ascii="Times New Roman" w:hAnsi="Times New Roman"/>
          <w:sz w:val="24"/>
        </w:rPr>
      </w:pPr>
      <w:r w:rsidRPr="0081642F">
        <w:rPr>
          <w:rFonts w:ascii="Times New Roman" w:hAnsi="Times New Roman"/>
          <w:sz w:val="24"/>
        </w:rPr>
        <w:t>This paper describes the thinking of distributed services, combined with the current mainstream of the open source community to provide a distributed middleware, services and other technologies. Design a simple, quick start of a high-performance distributed service framework.</w:t>
      </w:r>
    </w:p>
    <w:p w14:paraId="10A02A9D" w14:textId="77777777" w:rsidR="0081642F" w:rsidRPr="0081642F" w:rsidRDefault="0081642F" w:rsidP="0081642F">
      <w:pPr>
        <w:pStyle w:val="a9"/>
        <w:rPr>
          <w:rFonts w:ascii="Times New Roman" w:hAnsi="Times New Roman"/>
          <w:sz w:val="24"/>
        </w:rPr>
      </w:pPr>
      <w:r w:rsidRPr="0081642F">
        <w:rPr>
          <w:rFonts w:ascii="Times New Roman" w:hAnsi="Times New Roman"/>
          <w:sz w:val="24"/>
        </w:rPr>
        <w:t xml:space="preserve">Firstly, the paper analyzes current development situation of distributed technologies. Give some cutting-edge Internet companies excellent open source distributed components introduced. Then distributed the idea and characteristics of systematic exposition, combined with the author in the company a mobile Internet-based enterprise collaborative product design and development, to detail how these distributed components to build a highly available, high performance and easy </w:t>
      </w:r>
      <w:r w:rsidRPr="0081642F">
        <w:rPr>
          <w:rFonts w:ascii="Times New Roman" w:hAnsi="Times New Roman"/>
          <w:sz w:val="24"/>
        </w:rPr>
        <w:lastRenderedPageBreak/>
        <w:t>distributed service framework development.</w:t>
      </w:r>
    </w:p>
    <w:p w14:paraId="3A339FE8" w14:textId="6B8F8FB1" w:rsidR="00911ECC" w:rsidRPr="0081642F" w:rsidRDefault="0081642F" w:rsidP="0081642F">
      <w:pPr>
        <w:pStyle w:val="a9"/>
        <w:spacing w:line="240" w:lineRule="auto"/>
        <w:rPr>
          <w:rFonts w:ascii="Times New Roman" w:hAnsi="Times New Roman"/>
          <w:sz w:val="24"/>
        </w:rPr>
      </w:pPr>
      <w:r w:rsidRPr="0081642F">
        <w:rPr>
          <w:rFonts w:ascii="Times New Roman" w:hAnsi="Times New Roman"/>
          <w:sz w:val="24"/>
        </w:rPr>
        <w:t>Distributed systems framework presented here can be used as a general-purpose product and services development framework to reference or use.</w:t>
      </w:r>
    </w:p>
    <w:p w14:paraId="698A6038" w14:textId="77777777" w:rsidR="00911ECC" w:rsidRDefault="00911ECC">
      <w:pPr>
        <w:pStyle w:val="a9"/>
        <w:spacing w:line="240" w:lineRule="auto"/>
      </w:pPr>
    </w:p>
    <w:p w14:paraId="3C1A22BE" w14:textId="77777777" w:rsidR="00911ECC" w:rsidRDefault="00911ECC">
      <w:pPr>
        <w:pStyle w:val="a9"/>
        <w:spacing w:line="240" w:lineRule="auto"/>
      </w:pPr>
    </w:p>
    <w:p w14:paraId="51B39615" w14:textId="77777777" w:rsidR="00911ECC" w:rsidRDefault="00911ECC">
      <w:pPr>
        <w:pStyle w:val="a9"/>
        <w:spacing w:line="240" w:lineRule="auto"/>
      </w:pPr>
    </w:p>
    <w:p w14:paraId="78CBB0A1" w14:textId="2F98E5C5" w:rsidR="00911ECC" w:rsidRDefault="00911ECC" w:rsidP="00752CED">
      <w:pPr>
        <w:pStyle w:val="a9"/>
        <w:spacing w:line="240" w:lineRule="auto"/>
        <w:ind w:firstLine="0"/>
        <w:rPr>
          <w:sz w:val="24"/>
        </w:rPr>
        <w:sectPr w:rsidR="00911ECC">
          <w:footerReference w:type="default" r:id="rId13"/>
          <w:pgSz w:w="11906" w:h="16838"/>
          <w:pgMar w:top="1440" w:right="1800" w:bottom="1440" w:left="1800" w:header="851" w:footer="992" w:gutter="0"/>
          <w:cols w:space="720"/>
          <w:docGrid w:type="lines" w:linePitch="312"/>
        </w:sectPr>
      </w:pPr>
      <w:r>
        <w:rPr>
          <w:rFonts w:ascii="Times New Roman" w:hAnsi="Times New Roman" w:hint="eastAsia"/>
          <w:b/>
          <w:sz w:val="24"/>
        </w:rPr>
        <w:t>KEY WORDS</w:t>
      </w:r>
      <w:r>
        <w:rPr>
          <w:rFonts w:ascii="Times New Roman" w:hAnsi="Times New Roman" w:hint="eastAsia"/>
          <w:sz w:val="24"/>
        </w:rPr>
        <w:t>：</w:t>
      </w:r>
      <w:r w:rsidR="00525C77" w:rsidRPr="00525C77">
        <w:rPr>
          <w:rFonts w:ascii="Times New Roman" w:hAnsi="Times New Roman"/>
          <w:sz w:val="24"/>
        </w:rPr>
        <w:t>Enterprise collaboration</w:t>
      </w:r>
      <w:r w:rsidR="00525C77">
        <w:rPr>
          <w:rFonts w:ascii="Times New Roman" w:hAnsi="Times New Roman" w:hint="eastAsia"/>
          <w:sz w:val="24"/>
        </w:rPr>
        <w:t xml:space="preserve">, </w:t>
      </w:r>
      <w:r w:rsidR="00525C77">
        <w:rPr>
          <w:rFonts w:ascii="微软雅黑" w:eastAsia="微软雅黑" w:hAnsi="微软雅黑" w:hint="eastAsia"/>
          <w:sz w:val="22"/>
          <w:szCs w:val="22"/>
        </w:rPr>
        <w:t>Mobile Internet</w:t>
      </w:r>
      <w:r w:rsidR="00525C77">
        <w:rPr>
          <w:rFonts w:ascii="Times New Roman" w:hAnsi="Times New Roman" w:hint="eastAsia"/>
          <w:sz w:val="24"/>
        </w:rPr>
        <w:t xml:space="preserve">, </w:t>
      </w:r>
      <w:r w:rsidR="00525C77">
        <w:rPr>
          <w:rFonts w:ascii="微软雅黑" w:eastAsia="微软雅黑" w:hAnsi="微软雅黑" w:hint="eastAsia"/>
          <w:sz w:val="22"/>
          <w:szCs w:val="22"/>
        </w:rPr>
        <w:t>Distributed Services</w:t>
      </w:r>
      <w:r w:rsidR="00525C77">
        <w:rPr>
          <w:rFonts w:ascii="Times New Roman" w:hAnsi="Times New Roman" w:hint="eastAsia"/>
          <w:sz w:val="24"/>
        </w:rPr>
        <w:t>，</w:t>
      </w:r>
      <w:r w:rsidR="00525C77">
        <w:rPr>
          <w:rFonts w:ascii="Times New Roman" w:hAnsi="Times New Roman" w:hint="eastAsia"/>
          <w:sz w:val="24"/>
        </w:rPr>
        <w:t xml:space="preserve"> </w:t>
      </w:r>
      <w:proofErr w:type="spellStart"/>
      <w:r w:rsidR="00525C77">
        <w:rPr>
          <w:rFonts w:ascii="Times New Roman" w:hAnsi="Times New Roman"/>
          <w:sz w:val="24"/>
        </w:rPr>
        <w:t>OpenSource</w:t>
      </w:r>
      <w:proofErr w:type="spellEnd"/>
      <w:r w:rsidR="00525C77">
        <w:rPr>
          <w:rFonts w:ascii="Times New Roman" w:hAnsi="Times New Roman"/>
          <w:sz w:val="24"/>
        </w:rPr>
        <w:tab/>
      </w:r>
      <w:r w:rsidR="00525C77">
        <w:rPr>
          <w:sz w:val="24"/>
        </w:rPr>
        <w:t xml:space="preserve"> </w:t>
      </w:r>
      <w:r w:rsidR="00525C77">
        <w:rPr>
          <w:sz w:val="24"/>
        </w:rPr>
        <w:tab/>
      </w:r>
    </w:p>
    <w:p w14:paraId="3944065A" w14:textId="77777777" w:rsidR="00911ECC" w:rsidRDefault="00911ECC">
      <w:pPr>
        <w:pStyle w:val="a9"/>
        <w:spacing w:line="240" w:lineRule="auto"/>
        <w:ind w:firstLine="0"/>
        <w:jc w:val="center"/>
        <w:rPr>
          <w:rFonts w:ascii="黑体" w:eastAsia="黑体"/>
          <w:sz w:val="32"/>
        </w:rPr>
      </w:pPr>
      <w:r>
        <w:rPr>
          <w:rFonts w:ascii="黑体" w:eastAsia="黑体" w:hint="eastAsia"/>
          <w:sz w:val="32"/>
        </w:rPr>
        <w:lastRenderedPageBreak/>
        <w:t>目  录</w:t>
      </w:r>
    </w:p>
    <w:p w14:paraId="01B479E6" w14:textId="0D439F72" w:rsidR="00911ECC" w:rsidRDefault="00911ECC">
      <w:pPr>
        <w:ind w:left="420"/>
        <w:rPr>
          <w:rFonts w:ascii="宋体" w:hAnsi="宋体"/>
        </w:rPr>
      </w:pPr>
    </w:p>
    <w:p w14:paraId="03B51FCF" w14:textId="77777777" w:rsidR="00911ECC" w:rsidRDefault="00911ECC">
      <w:pPr>
        <w:ind w:left="420"/>
        <w:rPr>
          <w:rFonts w:ascii="宋体" w:hAnsi="宋体"/>
        </w:rPr>
      </w:pPr>
    </w:p>
    <w:p w14:paraId="1787420F" w14:textId="5B7A2843" w:rsidR="0050278A" w:rsidRDefault="00911ECC">
      <w:pPr>
        <w:pStyle w:val="10"/>
        <w:tabs>
          <w:tab w:val="right" w:leader="dot" w:pos="8296"/>
        </w:tabs>
        <w:rPr>
          <w:rFonts w:asciiTheme="minorHAnsi" w:eastAsiaTheme="minorEastAsia" w:hAnsiTheme="minorHAnsi" w:cstheme="minorBidi"/>
          <w:b w:val="0"/>
          <w:bCs w:val="0"/>
          <w:caps w:val="0"/>
          <w:noProof/>
          <w:kern w:val="0"/>
          <w:sz w:val="22"/>
          <w:szCs w:val="22"/>
        </w:rPr>
      </w:pPr>
      <w:r>
        <w:rPr>
          <w:rFonts w:ascii="宋体" w:hAnsi="宋体"/>
          <w:b w:val="0"/>
          <w:bCs w:val="0"/>
          <w:caps w:val="0"/>
          <w:sz w:val="24"/>
        </w:rPr>
        <w:fldChar w:fldCharType="begin"/>
      </w:r>
      <w:r>
        <w:rPr>
          <w:rFonts w:ascii="宋体" w:hAnsi="宋体"/>
          <w:b w:val="0"/>
          <w:bCs w:val="0"/>
          <w:caps w:val="0"/>
          <w:sz w:val="24"/>
        </w:rPr>
        <w:instrText xml:space="preserve"> TOC \o "1-3" \h \z </w:instrText>
      </w:r>
      <w:r>
        <w:rPr>
          <w:rFonts w:ascii="宋体" w:hAnsi="宋体"/>
          <w:b w:val="0"/>
          <w:bCs w:val="0"/>
          <w:caps w:val="0"/>
          <w:sz w:val="24"/>
        </w:rPr>
        <w:fldChar w:fldCharType="separate"/>
      </w:r>
      <w:hyperlink w:anchor="_Toc451011669" w:history="1">
        <w:r w:rsidR="0050278A" w:rsidRPr="00230F1F">
          <w:rPr>
            <w:rStyle w:val="a5"/>
            <w:rFonts w:eastAsia="黑体" w:hint="eastAsia"/>
            <w:noProof/>
          </w:rPr>
          <w:t>第一章</w:t>
        </w:r>
        <w:r w:rsidR="0050278A" w:rsidRPr="00230F1F">
          <w:rPr>
            <w:rStyle w:val="a5"/>
            <w:rFonts w:eastAsia="黑体"/>
            <w:noProof/>
          </w:rPr>
          <w:t xml:space="preserve"> </w:t>
        </w:r>
        <w:r w:rsidR="0050278A" w:rsidRPr="00230F1F">
          <w:rPr>
            <w:rStyle w:val="a5"/>
            <w:rFonts w:eastAsia="黑体" w:hint="eastAsia"/>
            <w:noProof/>
          </w:rPr>
          <w:t>引言</w:t>
        </w:r>
        <w:r w:rsidR="0050278A">
          <w:rPr>
            <w:noProof/>
            <w:webHidden/>
          </w:rPr>
          <w:tab/>
        </w:r>
        <w:r w:rsidR="0050278A">
          <w:rPr>
            <w:noProof/>
            <w:webHidden/>
          </w:rPr>
          <w:fldChar w:fldCharType="begin"/>
        </w:r>
        <w:r w:rsidR="0050278A">
          <w:rPr>
            <w:noProof/>
            <w:webHidden/>
          </w:rPr>
          <w:instrText xml:space="preserve"> PAGEREF _Toc451011669 \h </w:instrText>
        </w:r>
        <w:r w:rsidR="0050278A">
          <w:rPr>
            <w:noProof/>
            <w:webHidden/>
          </w:rPr>
        </w:r>
        <w:r w:rsidR="0050278A">
          <w:rPr>
            <w:noProof/>
            <w:webHidden/>
          </w:rPr>
          <w:fldChar w:fldCharType="separate"/>
        </w:r>
        <w:r w:rsidR="0050278A">
          <w:rPr>
            <w:noProof/>
            <w:webHidden/>
          </w:rPr>
          <w:t>1</w:t>
        </w:r>
        <w:r w:rsidR="0050278A">
          <w:rPr>
            <w:noProof/>
            <w:webHidden/>
          </w:rPr>
          <w:fldChar w:fldCharType="end"/>
        </w:r>
      </w:hyperlink>
    </w:p>
    <w:p w14:paraId="3AFDEC10" w14:textId="76470347" w:rsidR="0050278A" w:rsidRDefault="00EC206C">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70" w:history="1">
        <w:r w:rsidR="0050278A" w:rsidRPr="00230F1F">
          <w:rPr>
            <w:rStyle w:val="a5"/>
            <w:rFonts w:ascii="黑体"/>
            <w:noProof/>
          </w:rPr>
          <w:t>1.1</w:t>
        </w:r>
        <w:r w:rsidR="0050278A">
          <w:rPr>
            <w:rFonts w:asciiTheme="minorHAnsi" w:eastAsiaTheme="minorEastAsia" w:hAnsiTheme="minorHAnsi" w:cstheme="minorBidi"/>
            <w:smallCaps w:val="0"/>
            <w:noProof/>
            <w:kern w:val="0"/>
            <w:sz w:val="22"/>
            <w:szCs w:val="22"/>
          </w:rPr>
          <w:tab/>
        </w:r>
        <w:r w:rsidR="0050278A" w:rsidRPr="00230F1F">
          <w:rPr>
            <w:rStyle w:val="a5"/>
            <w:rFonts w:ascii="黑体" w:hint="eastAsia"/>
            <w:noProof/>
          </w:rPr>
          <w:t>背景</w:t>
        </w:r>
        <w:r w:rsidR="0050278A">
          <w:rPr>
            <w:noProof/>
            <w:webHidden/>
          </w:rPr>
          <w:tab/>
        </w:r>
        <w:r w:rsidR="0050278A">
          <w:rPr>
            <w:noProof/>
            <w:webHidden/>
          </w:rPr>
          <w:fldChar w:fldCharType="begin"/>
        </w:r>
        <w:r w:rsidR="0050278A">
          <w:rPr>
            <w:noProof/>
            <w:webHidden/>
          </w:rPr>
          <w:instrText xml:space="preserve"> PAGEREF _Toc451011670 \h </w:instrText>
        </w:r>
        <w:r w:rsidR="0050278A">
          <w:rPr>
            <w:noProof/>
            <w:webHidden/>
          </w:rPr>
        </w:r>
        <w:r w:rsidR="0050278A">
          <w:rPr>
            <w:noProof/>
            <w:webHidden/>
          </w:rPr>
          <w:fldChar w:fldCharType="separate"/>
        </w:r>
        <w:r w:rsidR="0050278A">
          <w:rPr>
            <w:noProof/>
            <w:webHidden/>
          </w:rPr>
          <w:t>1</w:t>
        </w:r>
        <w:r w:rsidR="0050278A">
          <w:rPr>
            <w:noProof/>
            <w:webHidden/>
          </w:rPr>
          <w:fldChar w:fldCharType="end"/>
        </w:r>
      </w:hyperlink>
    </w:p>
    <w:p w14:paraId="3A560342" w14:textId="1632E5A5" w:rsidR="0050278A" w:rsidRDefault="00EC206C">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71" w:history="1">
        <w:r w:rsidR="0050278A" w:rsidRPr="00230F1F">
          <w:rPr>
            <w:rStyle w:val="a5"/>
            <w:rFonts w:ascii="黑体"/>
            <w:noProof/>
          </w:rPr>
          <w:t>1.2</w:t>
        </w:r>
        <w:r w:rsidR="0050278A">
          <w:rPr>
            <w:rFonts w:asciiTheme="minorHAnsi" w:eastAsiaTheme="minorEastAsia" w:hAnsiTheme="minorHAnsi" w:cstheme="minorBidi"/>
            <w:smallCaps w:val="0"/>
            <w:noProof/>
            <w:kern w:val="0"/>
            <w:sz w:val="22"/>
            <w:szCs w:val="22"/>
          </w:rPr>
          <w:tab/>
        </w:r>
        <w:r w:rsidR="0050278A" w:rsidRPr="00230F1F">
          <w:rPr>
            <w:rStyle w:val="a5"/>
            <w:rFonts w:ascii="黑体" w:hint="eastAsia"/>
            <w:noProof/>
          </w:rPr>
          <w:t>课题任务</w:t>
        </w:r>
        <w:r w:rsidR="0050278A">
          <w:rPr>
            <w:noProof/>
            <w:webHidden/>
          </w:rPr>
          <w:tab/>
        </w:r>
        <w:r w:rsidR="0050278A">
          <w:rPr>
            <w:noProof/>
            <w:webHidden/>
          </w:rPr>
          <w:fldChar w:fldCharType="begin"/>
        </w:r>
        <w:r w:rsidR="0050278A">
          <w:rPr>
            <w:noProof/>
            <w:webHidden/>
          </w:rPr>
          <w:instrText xml:space="preserve"> PAGEREF _Toc451011671 \h </w:instrText>
        </w:r>
        <w:r w:rsidR="0050278A">
          <w:rPr>
            <w:noProof/>
            <w:webHidden/>
          </w:rPr>
        </w:r>
        <w:r w:rsidR="0050278A">
          <w:rPr>
            <w:noProof/>
            <w:webHidden/>
          </w:rPr>
          <w:fldChar w:fldCharType="separate"/>
        </w:r>
        <w:r w:rsidR="0050278A">
          <w:rPr>
            <w:noProof/>
            <w:webHidden/>
          </w:rPr>
          <w:t>2</w:t>
        </w:r>
        <w:r w:rsidR="0050278A">
          <w:rPr>
            <w:noProof/>
            <w:webHidden/>
          </w:rPr>
          <w:fldChar w:fldCharType="end"/>
        </w:r>
      </w:hyperlink>
    </w:p>
    <w:p w14:paraId="10C7CA41" w14:textId="42E35490" w:rsidR="0050278A" w:rsidRDefault="00EC206C">
      <w:pPr>
        <w:pStyle w:val="30"/>
        <w:tabs>
          <w:tab w:val="right" w:leader="dot" w:pos="8296"/>
        </w:tabs>
        <w:rPr>
          <w:rFonts w:asciiTheme="minorHAnsi" w:eastAsiaTheme="minorEastAsia" w:hAnsiTheme="minorHAnsi" w:cstheme="minorBidi"/>
          <w:i w:val="0"/>
          <w:iCs w:val="0"/>
          <w:noProof/>
          <w:kern w:val="0"/>
          <w:sz w:val="22"/>
          <w:szCs w:val="22"/>
        </w:rPr>
      </w:pPr>
      <w:hyperlink w:anchor="_Toc451011672" w:history="1">
        <w:r w:rsidR="0050278A" w:rsidRPr="00230F1F">
          <w:rPr>
            <w:rStyle w:val="a5"/>
            <w:rFonts w:ascii="黑体"/>
            <w:noProof/>
          </w:rPr>
          <w:t xml:space="preserve">1.2.1 </w:t>
        </w:r>
        <w:r w:rsidR="0050278A" w:rsidRPr="00230F1F">
          <w:rPr>
            <w:rStyle w:val="a5"/>
            <w:rFonts w:ascii="黑体" w:hint="eastAsia"/>
            <w:noProof/>
          </w:rPr>
          <w:t>课题内容</w:t>
        </w:r>
        <w:r w:rsidR="0050278A">
          <w:rPr>
            <w:noProof/>
            <w:webHidden/>
          </w:rPr>
          <w:tab/>
        </w:r>
        <w:r w:rsidR="0050278A">
          <w:rPr>
            <w:noProof/>
            <w:webHidden/>
          </w:rPr>
          <w:fldChar w:fldCharType="begin"/>
        </w:r>
        <w:r w:rsidR="0050278A">
          <w:rPr>
            <w:noProof/>
            <w:webHidden/>
          </w:rPr>
          <w:instrText xml:space="preserve"> PAGEREF _Toc451011672 \h </w:instrText>
        </w:r>
        <w:r w:rsidR="0050278A">
          <w:rPr>
            <w:noProof/>
            <w:webHidden/>
          </w:rPr>
        </w:r>
        <w:r w:rsidR="0050278A">
          <w:rPr>
            <w:noProof/>
            <w:webHidden/>
          </w:rPr>
          <w:fldChar w:fldCharType="separate"/>
        </w:r>
        <w:r w:rsidR="0050278A">
          <w:rPr>
            <w:noProof/>
            <w:webHidden/>
          </w:rPr>
          <w:t>2</w:t>
        </w:r>
        <w:r w:rsidR="0050278A">
          <w:rPr>
            <w:noProof/>
            <w:webHidden/>
          </w:rPr>
          <w:fldChar w:fldCharType="end"/>
        </w:r>
      </w:hyperlink>
    </w:p>
    <w:p w14:paraId="5BA6D9D5" w14:textId="5E624CD2" w:rsidR="0050278A" w:rsidRDefault="00EC206C">
      <w:pPr>
        <w:pStyle w:val="30"/>
        <w:tabs>
          <w:tab w:val="right" w:leader="dot" w:pos="8296"/>
        </w:tabs>
        <w:rPr>
          <w:rFonts w:asciiTheme="minorHAnsi" w:eastAsiaTheme="minorEastAsia" w:hAnsiTheme="minorHAnsi" w:cstheme="minorBidi"/>
          <w:i w:val="0"/>
          <w:iCs w:val="0"/>
          <w:noProof/>
          <w:kern w:val="0"/>
          <w:sz w:val="22"/>
          <w:szCs w:val="22"/>
        </w:rPr>
      </w:pPr>
      <w:hyperlink w:anchor="_Toc451011673" w:history="1">
        <w:r w:rsidR="0050278A" w:rsidRPr="00230F1F">
          <w:rPr>
            <w:rStyle w:val="a5"/>
            <w:rFonts w:ascii="黑体"/>
            <w:noProof/>
          </w:rPr>
          <w:t xml:space="preserve">1.2.2 </w:t>
        </w:r>
        <w:r w:rsidR="0050278A" w:rsidRPr="00230F1F">
          <w:rPr>
            <w:rStyle w:val="a5"/>
            <w:rFonts w:ascii="黑体" w:hint="eastAsia"/>
            <w:noProof/>
          </w:rPr>
          <w:t>本人承担任务</w:t>
        </w:r>
        <w:r w:rsidR="0050278A">
          <w:rPr>
            <w:noProof/>
            <w:webHidden/>
          </w:rPr>
          <w:tab/>
        </w:r>
        <w:r w:rsidR="0050278A">
          <w:rPr>
            <w:noProof/>
            <w:webHidden/>
          </w:rPr>
          <w:fldChar w:fldCharType="begin"/>
        </w:r>
        <w:r w:rsidR="0050278A">
          <w:rPr>
            <w:noProof/>
            <w:webHidden/>
          </w:rPr>
          <w:instrText xml:space="preserve"> PAGEREF _Toc451011673 \h </w:instrText>
        </w:r>
        <w:r w:rsidR="0050278A">
          <w:rPr>
            <w:noProof/>
            <w:webHidden/>
          </w:rPr>
        </w:r>
        <w:r w:rsidR="0050278A">
          <w:rPr>
            <w:noProof/>
            <w:webHidden/>
          </w:rPr>
          <w:fldChar w:fldCharType="separate"/>
        </w:r>
        <w:r w:rsidR="0050278A">
          <w:rPr>
            <w:noProof/>
            <w:webHidden/>
          </w:rPr>
          <w:t>3</w:t>
        </w:r>
        <w:r w:rsidR="0050278A">
          <w:rPr>
            <w:noProof/>
            <w:webHidden/>
          </w:rPr>
          <w:fldChar w:fldCharType="end"/>
        </w:r>
      </w:hyperlink>
    </w:p>
    <w:p w14:paraId="2AFF9F64" w14:textId="3BB5B7AE" w:rsidR="0050278A" w:rsidRDefault="00EC206C">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74" w:history="1">
        <w:r w:rsidR="0050278A" w:rsidRPr="00230F1F">
          <w:rPr>
            <w:rStyle w:val="a5"/>
            <w:rFonts w:ascii="黑体"/>
            <w:noProof/>
          </w:rPr>
          <w:t>1.3</w:t>
        </w:r>
        <w:r w:rsidR="0050278A">
          <w:rPr>
            <w:rFonts w:asciiTheme="minorHAnsi" w:eastAsiaTheme="minorEastAsia" w:hAnsiTheme="minorHAnsi" w:cstheme="minorBidi"/>
            <w:smallCaps w:val="0"/>
            <w:noProof/>
            <w:kern w:val="0"/>
            <w:sz w:val="22"/>
            <w:szCs w:val="22"/>
          </w:rPr>
          <w:tab/>
        </w:r>
        <w:r w:rsidR="0050278A" w:rsidRPr="00230F1F">
          <w:rPr>
            <w:rStyle w:val="a5"/>
            <w:rFonts w:ascii="黑体" w:hint="eastAsia"/>
            <w:noProof/>
          </w:rPr>
          <w:t>论文结构</w:t>
        </w:r>
        <w:r w:rsidR="0050278A">
          <w:rPr>
            <w:noProof/>
            <w:webHidden/>
          </w:rPr>
          <w:tab/>
        </w:r>
        <w:r w:rsidR="0050278A">
          <w:rPr>
            <w:noProof/>
            <w:webHidden/>
          </w:rPr>
          <w:fldChar w:fldCharType="begin"/>
        </w:r>
        <w:r w:rsidR="0050278A">
          <w:rPr>
            <w:noProof/>
            <w:webHidden/>
          </w:rPr>
          <w:instrText xml:space="preserve"> PAGEREF _Toc451011674 \h </w:instrText>
        </w:r>
        <w:r w:rsidR="0050278A">
          <w:rPr>
            <w:noProof/>
            <w:webHidden/>
          </w:rPr>
        </w:r>
        <w:r w:rsidR="0050278A">
          <w:rPr>
            <w:noProof/>
            <w:webHidden/>
          </w:rPr>
          <w:fldChar w:fldCharType="separate"/>
        </w:r>
        <w:r w:rsidR="0050278A">
          <w:rPr>
            <w:noProof/>
            <w:webHidden/>
          </w:rPr>
          <w:t>3</w:t>
        </w:r>
        <w:r w:rsidR="0050278A">
          <w:rPr>
            <w:noProof/>
            <w:webHidden/>
          </w:rPr>
          <w:fldChar w:fldCharType="end"/>
        </w:r>
      </w:hyperlink>
    </w:p>
    <w:p w14:paraId="2B927F18" w14:textId="0E20400F" w:rsidR="0050278A" w:rsidRDefault="00EC206C">
      <w:pPr>
        <w:pStyle w:val="10"/>
        <w:tabs>
          <w:tab w:val="right" w:leader="dot" w:pos="8296"/>
        </w:tabs>
        <w:rPr>
          <w:rFonts w:asciiTheme="minorHAnsi" w:eastAsiaTheme="minorEastAsia" w:hAnsiTheme="minorHAnsi" w:cstheme="minorBidi"/>
          <w:b w:val="0"/>
          <w:bCs w:val="0"/>
          <w:caps w:val="0"/>
          <w:noProof/>
          <w:kern w:val="0"/>
          <w:sz w:val="22"/>
          <w:szCs w:val="22"/>
        </w:rPr>
      </w:pPr>
      <w:hyperlink w:anchor="_Toc451011675" w:history="1">
        <w:r w:rsidR="0050278A" w:rsidRPr="00230F1F">
          <w:rPr>
            <w:rStyle w:val="a5"/>
            <w:rFonts w:ascii="黑体" w:eastAsia="黑体" w:hint="eastAsia"/>
            <w:noProof/>
          </w:rPr>
          <w:t>第二章</w:t>
        </w:r>
        <w:r w:rsidR="0050278A" w:rsidRPr="00230F1F">
          <w:rPr>
            <w:rStyle w:val="a5"/>
            <w:rFonts w:ascii="黑体" w:eastAsia="黑体"/>
            <w:noProof/>
          </w:rPr>
          <w:t xml:space="preserve"> </w:t>
        </w:r>
        <w:r w:rsidR="0050278A" w:rsidRPr="00230F1F">
          <w:rPr>
            <w:rStyle w:val="a5"/>
            <w:rFonts w:ascii="黑体" w:eastAsia="黑体" w:hint="eastAsia"/>
            <w:noProof/>
          </w:rPr>
          <w:t>关键技术介绍</w:t>
        </w:r>
        <w:r w:rsidR="0050278A">
          <w:rPr>
            <w:noProof/>
            <w:webHidden/>
          </w:rPr>
          <w:tab/>
        </w:r>
        <w:r w:rsidR="0050278A">
          <w:rPr>
            <w:noProof/>
            <w:webHidden/>
          </w:rPr>
          <w:fldChar w:fldCharType="begin"/>
        </w:r>
        <w:r w:rsidR="0050278A">
          <w:rPr>
            <w:noProof/>
            <w:webHidden/>
          </w:rPr>
          <w:instrText xml:space="preserve"> PAGEREF _Toc451011675 \h </w:instrText>
        </w:r>
        <w:r w:rsidR="0050278A">
          <w:rPr>
            <w:noProof/>
            <w:webHidden/>
          </w:rPr>
        </w:r>
        <w:r w:rsidR="0050278A">
          <w:rPr>
            <w:noProof/>
            <w:webHidden/>
          </w:rPr>
          <w:fldChar w:fldCharType="separate"/>
        </w:r>
        <w:r w:rsidR="0050278A">
          <w:rPr>
            <w:noProof/>
            <w:webHidden/>
          </w:rPr>
          <w:t>4</w:t>
        </w:r>
        <w:r w:rsidR="0050278A">
          <w:rPr>
            <w:noProof/>
            <w:webHidden/>
          </w:rPr>
          <w:fldChar w:fldCharType="end"/>
        </w:r>
      </w:hyperlink>
    </w:p>
    <w:p w14:paraId="2E22854D" w14:textId="1B561D86" w:rsidR="0050278A" w:rsidRDefault="00EC206C">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76" w:history="1">
        <w:r w:rsidR="0050278A" w:rsidRPr="00230F1F">
          <w:rPr>
            <w:rStyle w:val="a5"/>
            <w:noProof/>
          </w:rPr>
          <w:t>2.1</w:t>
        </w:r>
        <w:r w:rsidR="0050278A">
          <w:rPr>
            <w:rFonts w:asciiTheme="minorHAnsi" w:eastAsiaTheme="minorEastAsia" w:hAnsiTheme="minorHAnsi" w:cstheme="minorBidi"/>
            <w:smallCaps w:val="0"/>
            <w:noProof/>
            <w:kern w:val="0"/>
            <w:sz w:val="22"/>
            <w:szCs w:val="22"/>
          </w:rPr>
          <w:tab/>
        </w:r>
        <w:r w:rsidR="0050278A" w:rsidRPr="00230F1F">
          <w:rPr>
            <w:rStyle w:val="a5"/>
            <w:noProof/>
          </w:rPr>
          <w:t>Thrift — RPC Framework</w:t>
        </w:r>
        <w:r w:rsidR="0050278A">
          <w:rPr>
            <w:noProof/>
            <w:webHidden/>
          </w:rPr>
          <w:tab/>
        </w:r>
        <w:r w:rsidR="0050278A">
          <w:rPr>
            <w:noProof/>
            <w:webHidden/>
          </w:rPr>
          <w:fldChar w:fldCharType="begin"/>
        </w:r>
        <w:r w:rsidR="0050278A">
          <w:rPr>
            <w:noProof/>
            <w:webHidden/>
          </w:rPr>
          <w:instrText xml:space="preserve"> PAGEREF _Toc451011676 \h </w:instrText>
        </w:r>
        <w:r w:rsidR="0050278A">
          <w:rPr>
            <w:noProof/>
            <w:webHidden/>
          </w:rPr>
        </w:r>
        <w:r w:rsidR="0050278A">
          <w:rPr>
            <w:noProof/>
            <w:webHidden/>
          </w:rPr>
          <w:fldChar w:fldCharType="separate"/>
        </w:r>
        <w:r w:rsidR="0050278A">
          <w:rPr>
            <w:noProof/>
            <w:webHidden/>
          </w:rPr>
          <w:t>4</w:t>
        </w:r>
        <w:r w:rsidR="0050278A">
          <w:rPr>
            <w:noProof/>
            <w:webHidden/>
          </w:rPr>
          <w:fldChar w:fldCharType="end"/>
        </w:r>
      </w:hyperlink>
    </w:p>
    <w:p w14:paraId="7D609CAE" w14:textId="3129B027" w:rsidR="0050278A" w:rsidRDefault="00EC206C">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77" w:history="1">
        <w:r w:rsidR="0050278A" w:rsidRPr="00230F1F">
          <w:rPr>
            <w:rStyle w:val="a5"/>
            <w:rFonts w:ascii="黑体"/>
            <w:noProof/>
          </w:rPr>
          <w:t>2.2</w:t>
        </w:r>
        <w:r w:rsidR="0050278A">
          <w:rPr>
            <w:rFonts w:asciiTheme="minorHAnsi" w:eastAsiaTheme="minorEastAsia" w:hAnsiTheme="minorHAnsi" w:cstheme="minorBidi"/>
            <w:smallCaps w:val="0"/>
            <w:noProof/>
            <w:kern w:val="0"/>
            <w:sz w:val="22"/>
            <w:szCs w:val="22"/>
          </w:rPr>
          <w:tab/>
        </w:r>
        <w:r w:rsidR="0050278A" w:rsidRPr="00230F1F">
          <w:rPr>
            <w:rStyle w:val="a5"/>
            <w:rFonts w:ascii="黑体" w:hint="eastAsia"/>
            <w:noProof/>
          </w:rPr>
          <w:t>分布式服务框架</w:t>
        </w:r>
        <w:r w:rsidR="0050278A" w:rsidRPr="00230F1F">
          <w:rPr>
            <w:rStyle w:val="a5"/>
            <w:rFonts w:ascii="黑体"/>
            <w:noProof/>
          </w:rPr>
          <w:t xml:space="preserve"> Zookeeper</w:t>
        </w:r>
        <w:r w:rsidR="0050278A">
          <w:rPr>
            <w:noProof/>
            <w:webHidden/>
          </w:rPr>
          <w:tab/>
        </w:r>
        <w:r w:rsidR="0050278A">
          <w:rPr>
            <w:noProof/>
            <w:webHidden/>
          </w:rPr>
          <w:fldChar w:fldCharType="begin"/>
        </w:r>
        <w:r w:rsidR="0050278A">
          <w:rPr>
            <w:noProof/>
            <w:webHidden/>
          </w:rPr>
          <w:instrText xml:space="preserve"> PAGEREF _Toc451011677 \h </w:instrText>
        </w:r>
        <w:r w:rsidR="0050278A">
          <w:rPr>
            <w:noProof/>
            <w:webHidden/>
          </w:rPr>
        </w:r>
        <w:r w:rsidR="0050278A">
          <w:rPr>
            <w:noProof/>
            <w:webHidden/>
          </w:rPr>
          <w:fldChar w:fldCharType="separate"/>
        </w:r>
        <w:r w:rsidR="0050278A">
          <w:rPr>
            <w:noProof/>
            <w:webHidden/>
          </w:rPr>
          <w:t>4</w:t>
        </w:r>
        <w:r w:rsidR="0050278A">
          <w:rPr>
            <w:noProof/>
            <w:webHidden/>
          </w:rPr>
          <w:fldChar w:fldCharType="end"/>
        </w:r>
      </w:hyperlink>
    </w:p>
    <w:p w14:paraId="7E67CAE0" w14:textId="40154B27" w:rsidR="0050278A" w:rsidRDefault="00EC206C">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78" w:history="1">
        <w:r w:rsidR="0050278A" w:rsidRPr="00230F1F">
          <w:rPr>
            <w:rStyle w:val="a5"/>
            <w:rFonts w:ascii="黑体"/>
            <w:noProof/>
          </w:rPr>
          <w:t>2.3</w:t>
        </w:r>
        <w:r w:rsidR="0050278A">
          <w:rPr>
            <w:rFonts w:asciiTheme="minorHAnsi" w:eastAsiaTheme="minorEastAsia" w:hAnsiTheme="minorHAnsi" w:cstheme="minorBidi"/>
            <w:smallCaps w:val="0"/>
            <w:noProof/>
            <w:kern w:val="0"/>
            <w:sz w:val="22"/>
            <w:szCs w:val="22"/>
          </w:rPr>
          <w:tab/>
        </w:r>
        <w:r w:rsidR="0050278A" w:rsidRPr="00230F1F">
          <w:rPr>
            <w:rStyle w:val="a5"/>
            <w:rFonts w:ascii="黑体" w:hint="eastAsia"/>
            <w:noProof/>
          </w:rPr>
          <w:t>服务器缓存服务</w:t>
        </w:r>
        <w:r w:rsidR="0050278A" w:rsidRPr="00230F1F">
          <w:rPr>
            <w:rStyle w:val="a5"/>
            <w:rFonts w:ascii="黑体"/>
            <w:noProof/>
          </w:rPr>
          <w:t xml:space="preserve">  Redis</w:t>
        </w:r>
        <w:r w:rsidR="0050278A">
          <w:rPr>
            <w:noProof/>
            <w:webHidden/>
          </w:rPr>
          <w:tab/>
        </w:r>
        <w:r w:rsidR="0050278A">
          <w:rPr>
            <w:noProof/>
            <w:webHidden/>
          </w:rPr>
          <w:fldChar w:fldCharType="begin"/>
        </w:r>
        <w:r w:rsidR="0050278A">
          <w:rPr>
            <w:noProof/>
            <w:webHidden/>
          </w:rPr>
          <w:instrText xml:space="preserve"> PAGEREF _Toc451011678 \h </w:instrText>
        </w:r>
        <w:r w:rsidR="0050278A">
          <w:rPr>
            <w:noProof/>
            <w:webHidden/>
          </w:rPr>
        </w:r>
        <w:r w:rsidR="0050278A">
          <w:rPr>
            <w:noProof/>
            <w:webHidden/>
          </w:rPr>
          <w:fldChar w:fldCharType="separate"/>
        </w:r>
        <w:r w:rsidR="0050278A">
          <w:rPr>
            <w:noProof/>
            <w:webHidden/>
          </w:rPr>
          <w:t>5</w:t>
        </w:r>
        <w:r w:rsidR="0050278A">
          <w:rPr>
            <w:noProof/>
            <w:webHidden/>
          </w:rPr>
          <w:fldChar w:fldCharType="end"/>
        </w:r>
      </w:hyperlink>
    </w:p>
    <w:p w14:paraId="6EDEE364" w14:textId="04CBE724" w:rsidR="0050278A" w:rsidRDefault="00EC206C">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79" w:history="1">
        <w:r w:rsidR="0050278A" w:rsidRPr="00230F1F">
          <w:rPr>
            <w:rStyle w:val="a5"/>
            <w:noProof/>
          </w:rPr>
          <w:t>2.4</w:t>
        </w:r>
        <w:r w:rsidR="0050278A">
          <w:rPr>
            <w:rFonts w:asciiTheme="minorHAnsi" w:eastAsiaTheme="minorEastAsia" w:hAnsiTheme="minorHAnsi" w:cstheme="minorBidi"/>
            <w:smallCaps w:val="0"/>
            <w:noProof/>
            <w:kern w:val="0"/>
            <w:sz w:val="22"/>
            <w:szCs w:val="22"/>
          </w:rPr>
          <w:tab/>
        </w:r>
        <w:r w:rsidR="0050278A" w:rsidRPr="00230F1F">
          <w:rPr>
            <w:rStyle w:val="a5"/>
            <w:noProof/>
          </w:rPr>
          <w:t>NoSql</w:t>
        </w:r>
        <w:r w:rsidR="0050278A" w:rsidRPr="00230F1F">
          <w:rPr>
            <w:rStyle w:val="a5"/>
            <w:rFonts w:hint="eastAsia"/>
            <w:noProof/>
          </w:rPr>
          <w:t>数据库</w:t>
        </w:r>
        <w:r w:rsidR="0050278A" w:rsidRPr="00230F1F">
          <w:rPr>
            <w:rStyle w:val="a5"/>
            <w:noProof/>
          </w:rPr>
          <w:t xml:space="preserve"> MongoDB</w:t>
        </w:r>
        <w:r w:rsidR="0050278A">
          <w:rPr>
            <w:noProof/>
            <w:webHidden/>
          </w:rPr>
          <w:tab/>
        </w:r>
        <w:r w:rsidR="0050278A">
          <w:rPr>
            <w:noProof/>
            <w:webHidden/>
          </w:rPr>
          <w:fldChar w:fldCharType="begin"/>
        </w:r>
        <w:r w:rsidR="0050278A">
          <w:rPr>
            <w:noProof/>
            <w:webHidden/>
          </w:rPr>
          <w:instrText xml:space="preserve"> PAGEREF _Toc451011679 \h </w:instrText>
        </w:r>
        <w:r w:rsidR="0050278A">
          <w:rPr>
            <w:noProof/>
            <w:webHidden/>
          </w:rPr>
        </w:r>
        <w:r w:rsidR="0050278A">
          <w:rPr>
            <w:noProof/>
            <w:webHidden/>
          </w:rPr>
          <w:fldChar w:fldCharType="separate"/>
        </w:r>
        <w:r w:rsidR="0050278A">
          <w:rPr>
            <w:noProof/>
            <w:webHidden/>
          </w:rPr>
          <w:t>6</w:t>
        </w:r>
        <w:r w:rsidR="0050278A">
          <w:rPr>
            <w:noProof/>
            <w:webHidden/>
          </w:rPr>
          <w:fldChar w:fldCharType="end"/>
        </w:r>
      </w:hyperlink>
    </w:p>
    <w:p w14:paraId="77C66272" w14:textId="4321C98B" w:rsidR="0050278A" w:rsidRDefault="00EC206C">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80" w:history="1">
        <w:r w:rsidR="0050278A" w:rsidRPr="00230F1F">
          <w:rPr>
            <w:rStyle w:val="a5"/>
            <w:noProof/>
          </w:rPr>
          <w:t>2.5</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本章小结</w:t>
        </w:r>
        <w:r w:rsidR="0050278A">
          <w:rPr>
            <w:noProof/>
            <w:webHidden/>
          </w:rPr>
          <w:tab/>
        </w:r>
        <w:r w:rsidR="0050278A">
          <w:rPr>
            <w:noProof/>
            <w:webHidden/>
          </w:rPr>
          <w:fldChar w:fldCharType="begin"/>
        </w:r>
        <w:r w:rsidR="0050278A">
          <w:rPr>
            <w:noProof/>
            <w:webHidden/>
          </w:rPr>
          <w:instrText xml:space="preserve"> PAGEREF _Toc451011680 \h </w:instrText>
        </w:r>
        <w:r w:rsidR="0050278A">
          <w:rPr>
            <w:noProof/>
            <w:webHidden/>
          </w:rPr>
        </w:r>
        <w:r w:rsidR="0050278A">
          <w:rPr>
            <w:noProof/>
            <w:webHidden/>
          </w:rPr>
          <w:fldChar w:fldCharType="separate"/>
        </w:r>
        <w:r w:rsidR="0050278A">
          <w:rPr>
            <w:noProof/>
            <w:webHidden/>
          </w:rPr>
          <w:t>7</w:t>
        </w:r>
        <w:r w:rsidR="0050278A">
          <w:rPr>
            <w:noProof/>
            <w:webHidden/>
          </w:rPr>
          <w:fldChar w:fldCharType="end"/>
        </w:r>
      </w:hyperlink>
    </w:p>
    <w:p w14:paraId="10BB97A4" w14:textId="5188CDF3" w:rsidR="0050278A" w:rsidRDefault="00EC206C">
      <w:pPr>
        <w:pStyle w:val="10"/>
        <w:tabs>
          <w:tab w:val="right" w:leader="dot" w:pos="8296"/>
        </w:tabs>
        <w:rPr>
          <w:rFonts w:asciiTheme="minorHAnsi" w:eastAsiaTheme="minorEastAsia" w:hAnsiTheme="minorHAnsi" w:cstheme="minorBidi"/>
          <w:b w:val="0"/>
          <w:bCs w:val="0"/>
          <w:caps w:val="0"/>
          <w:noProof/>
          <w:kern w:val="0"/>
          <w:sz w:val="22"/>
          <w:szCs w:val="22"/>
        </w:rPr>
      </w:pPr>
      <w:hyperlink w:anchor="_Toc451011681" w:history="1">
        <w:r w:rsidR="0050278A" w:rsidRPr="00230F1F">
          <w:rPr>
            <w:rStyle w:val="a5"/>
            <w:rFonts w:ascii="黑体" w:eastAsia="黑体" w:hint="eastAsia"/>
            <w:noProof/>
          </w:rPr>
          <w:t>第三章</w:t>
        </w:r>
        <w:r w:rsidR="0050278A" w:rsidRPr="00230F1F">
          <w:rPr>
            <w:rStyle w:val="a5"/>
            <w:rFonts w:ascii="黑体" w:eastAsia="黑体"/>
            <w:noProof/>
          </w:rPr>
          <w:t xml:space="preserve"> </w:t>
        </w:r>
        <w:r w:rsidR="0050278A" w:rsidRPr="00230F1F">
          <w:rPr>
            <w:rStyle w:val="a5"/>
            <w:rFonts w:ascii="黑体" w:eastAsia="黑体" w:hint="eastAsia"/>
            <w:noProof/>
          </w:rPr>
          <w:t>分布式系统介绍</w:t>
        </w:r>
        <w:r w:rsidR="0050278A">
          <w:rPr>
            <w:noProof/>
            <w:webHidden/>
          </w:rPr>
          <w:tab/>
        </w:r>
        <w:r w:rsidR="0050278A">
          <w:rPr>
            <w:noProof/>
            <w:webHidden/>
          </w:rPr>
          <w:fldChar w:fldCharType="begin"/>
        </w:r>
        <w:r w:rsidR="0050278A">
          <w:rPr>
            <w:noProof/>
            <w:webHidden/>
          </w:rPr>
          <w:instrText xml:space="preserve"> PAGEREF _Toc451011681 \h </w:instrText>
        </w:r>
        <w:r w:rsidR="0050278A">
          <w:rPr>
            <w:noProof/>
            <w:webHidden/>
          </w:rPr>
        </w:r>
        <w:r w:rsidR="0050278A">
          <w:rPr>
            <w:noProof/>
            <w:webHidden/>
          </w:rPr>
          <w:fldChar w:fldCharType="separate"/>
        </w:r>
        <w:r w:rsidR="0050278A">
          <w:rPr>
            <w:noProof/>
            <w:webHidden/>
          </w:rPr>
          <w:t>8</w:t>
        </w:r>
        <w:r w:rsidR="0050278A">
          <w:rPr>
            <w:noProof/>
            <w:webHidden/>
          </w:rPr>
          <w:fldChar w:fldCharType="end"/>
        </w:r>
      </w:hyperlink>
    </w:p>
    <w:p w14:paraId="07B53B89" w14:textId="6166E61A" w:rsidR="0050278A" w:rsidRDefault="00EC206C">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82" w:history="1">
        <w:r w:rsidR="0050278A" w:rsidRPr="00230F1F">
          <w:rPr>
            <w:rStyle w:val="a5"/>
            <w:noProof/>
          </w:rPr>
          <w:t>3.1</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分布式系统的定义</w:t>
        </w:r>
        <w:r w:rsidR="0050278A">
          <w:rPr>
            <w:noProof/>
            <w:webHidden/>
          </w:rPr>
          <w:tab/>
        </w:r>
        <w:r w:rsidR="0050278A">
          <w:rPr>
            <w:noProof/>
            <w:webHidden/>
          </w:rPr>
          <w:fldChar w:fldCharType="begin"/>
        </w:r>
        <w:r w:rsidR="0050278A">
          <w:rPr>
            <w:noProof/>
            <w:webHidden/>
          </w:rPr>
          <w:instrText xml:space="preserve"> PAGEREF _Toc451011682 \h </w:instrText>
        </w:r>
        <w:r w:rsidR="0050278A">
          <w:rPr>
            <w:noProof/>
            <w:webHidden/>
          </w:rPr>
        </w:r>
        <w:r w:rsidR="0050278A">
          <w:rPr>
            <w:noProof/>
            <w:webHidden/>
          </w:rPr>
          <w:fldChar w:fldCharType="separate"/>
        </w:r>
        <w:r w:rsidR="0050278A">
          <w:rPr>
            <w:noProof/>
            <w:webHidden/>
          </w:rPr>
          <w:t>8</w:t>
        </w:r>
        <w:r w:rsidR="0050278A">
          <w:rPr>
            <w:noProof/>
            <w:webHidden/>
          </w:rPr>
          <w:fldChar w:fldCharType="end"/>
        </w:r>
      </w:hyperlink>
    </w:p>
    <w:p w14:paraId="4EB998C9" w14:textId="209A1410" w:rsidR="0050278A" w:rsidRDefault="00EC206C">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83" w:history="1">
        <w:r w:rsidR="0050278A" w:rsidRPr="00230F1F">
          <w:rPr>
            <w:rStyle w:val="a5"/>
            <w:noProof/>
          </w:rPr>
          <w:t>3.2</w:t>
        </w:r>
        <w:r w:rsidR="0050278A">
          <w:rPr>
            <w:rFonts w:asciiTheme="minorHAnsi" w:eastAsiaTheme="minorEastAsia" w:hAnsiTheme="minorHAnsi" w:cstheme="minorBidi"/>
            <w:smallCaps w:val="0"/>
            <w:noProof/>
            <w:kern w:val="0"/>
            <w:sz w:val="22"/>
            <w:szCs w:val="22"/>
          </w:rPr>
          <w:tab/>
        </w:r>
        <w:r w:rsidR="0050278A" w:rsidRPr="00230F1F">
          <w:rPr>
            <w:rStyle w:val="a5"/>
            <w:noProof/>
          </w:rPr>
          <w:t>CAP</w:t>
        </w:r>
        <w:r w:rsidR="0050278A" w:rsidRPr="00230F1F">
          <w:rPr>
            <w:rStyle w:val="a5"/>
            <w:rFonts w:hint="eastAsia"/>
            <w:noProof/>
          </w:rPr>
          <w:t>定律</w:t>
        </w:r>
        <w:r w:rsidR="0050278A">
          <w:rPr>
            <w:noProof/>
            <w:webHidden/>
          </w:rPr>
          <w:tab/>
        </w:r>
        <w:r w:rsidR="0050278A">
          <w:rPr>
            <w:noProof/>
            <w:webHidden/>
          </w:rPr>
          <w:fldChar w:fldCharType="begin"/>
        </w:r>
        <w:r w:rsidR="0050278A">
          <w:rPr>
            <w:noProof/>
            <w:webHidden/>
          </w:rPr>
          <w:instrText xml:space="preserve"> PAGEREF _Toc451011683 \h </w:instrText>
        </w:r>
        <w:r w:rsidR="0050278A">
          <w:rPr>
            <w:noProof/>
            <w:webHidden/>
          </w:rPr>
        </w:r>
        <w:r w:rsidR="0050278A">
          <w:rPr>
            <w:noProof/>
            <w:webHidden/>
          </w:rPr>
          <w:fldChar w:fldCharType="separate"/>
        </w:r>
        <w:r w:rsidR="0050278A">
          <w:rPr>
            <w:noProof/>
            <w:webHidden/>
          </w:rPr>
          <w:t>9</w:t>
        </w:r>
        <w:r w:rsidR="0050278A">
          <w:rPr>
            <w:noProof/>
            <w:webHidden/>
          </w:rPr>
          <w:fldChar w:fldCharType="end"/>
        </w:r>
      </w:hyperlink>
    </w:p>
    <w:p w14:paraId="412742B1" w14:textId="7E12812C" w:rsidR="0050278A" w:rsidRDefault="00EC206C">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84" w:history="1">
        <w:r w:rsidR="0050278A" w:rsidRPr="00230F1F">
          <w:rPr>
            <w:rStyle w:val="a5"/>
            <w:noProof/>
          </w:rPr>
          <w:t>3.3</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现代分布式系统的特点</w:t>
        </w:r>
        <w:r w:rsidR="0050278A">
          <w:rPr>
            <w:noProof/>
            <w:webHidden/>
          </w:rPr>
          <w:tab/>
        </w:r>
        <w:r w:rsidR="0050278A">
          <w:rPr>
            <w:noProof/>
            <w:webHidden/>
          </w:rPr>
          <w:fldChar w:fldCharType="begin"/>
        </w:r>
        <w:r w:rsidR="0050278A">
          <w:rPr>
            <w:noProof/>
            <w:webHidden/>
          </w:rPr>
          <w:instrText xml:space="preserve"> PAGEREF _Toc451011684 \h </w:instrText>
        </w:r>
        <w:r w:rsidR="0050278A">
          <w:rPr>
            <w:noProof/>
            <w:webHidden/>
          </w:rPr>
        </w:r>
        <w:r w:rsidR="0050278A">
          <w:rPr>
            <w:noProof/>
            <w:webHidden/>
          </w:rPr>
          <w:fldChar w:fldCharType="separate"/>
        </w:r>
        <w:r w:rsidR="0050278A">
          <w:rPr>
            <w:noProof/>
            <w:webHidden/>
          </w:rPr>
          <w:t>9</w:t>
        </w:r>
        <w:r w:rsidR="0050278A">
          <w:rPr>
            <w:noProof/>
            <w:webHidden/>
          </w:rPr>
          <w:fldChar w:fldCharType="end"/>
        </w:r>
      </w:hyperlink>
    </w:p>
    <w:p w14:paraId="1A365AD1" w14:textId="0D8124B2" w:rsidR="0050278A" w:rsidRDefault="00EC206C">
      <w:pPr>
        <w:pStyle w:val="10"/>
        <w:tabs>
          <w:tab w:val="right" w:leader="dot" w:pos="8296"/>
        </w:tabs>
        <w:rPr>
          <w:rFonts w:asciiTheme="minorHAnsi" w:eastAsiaTheme="minorEastAsia" w:hAnsiTheme="minorHAnsi" w:cstheme="minorBidi"/>
          <w:b w:val="0"/>
          <w:bCs w:val="0"/>
          <w:caps w:val="0"/>
          <w:noProof/>
          <w:kern w:val="0"/>
          <w:sz w:val="22"/>
          <w:szCs w:val="22"/>
        </w:rPr>
      </w:pPr>
      <w:hyperlink w:anchor="_Toc451011685" w:history="1">
        <w:r w:rsidR="0050278A" w:rsidRPr="00230F1F">
          <w:rPr>
            <w:rStyle w:val="a5"/>
            <w:rFonts w:ascii="黑体" w:eastAsia="黑体" w:hint="eastAsia"/>
            <w:noProof/>
          </w:rPr>
          <w:t>第四章</w:t>
        </w:r>
        <w:r w:rsidR="0050278A" w:rsidRPr="00230F1F">
          <w:rPr>
            <w:rStyle w:val="a5"/>
            <w:rFonts w:ascii="黑体" w:eastAsia="黑体"/>
            <w:noProof/>
          </w:rPr>
          <w:t xml:space="preserve"> </w:t>
        </w:r>
        <w:r w:rsidR="0050278A" w:rsidRPr="00230F1F">
          <w:rPr>
            <w:rStyle w:val="a5"/>
            <w:rFonts w:ascii="黑体" w:eastAsia="黑体" w:hint="eastAsia"/>
            <w:noProof/>
          </w:rPr>
          <w:t>工作圈的需求分析</w:t>
        </w:r>
        <w:r w:rsidR="0050278A">
          <w:rPr>
            <w:noProof/>
            <w:webHidden/>
          </w:rPr>
          <w:tab/>
        </w:r>
        <w:r w:rsidR="0050278A">
          <w:rPr>
            <w:noProof/>
            <w:webHidden/>
          </w:rPr>
          <w:fldChar w:fldCharType="begin"/>
        </w:r>
        <w:r w:rsidR="0050278A">
          <w:rPr>
            <w:noProof/>
            <w:webHidden/>
          </w:rPr>
          <w:instrText xml:space="preserve"> PAGEREF _Toc451011685 \h </w:instrText>
        </w:r>
        <w:r w:rsidR="0050278A">
          <w:rPr>
            <w:noProof/>
            <w:webHidden/>
          </w:rPr>
        </w:r>
        <w:r w:rsidR="0050278A">
          <w:rPr>
            <w:noProof/>
            <w:webHidden/>
          </w:rPr>
          <w:fldChar w:fldCharType="separate"/>
        </w:r>
        <w:r w:rsidR="0050278A">
          <w:rPr>
            <w:noProof/>
            <w:webHidden/>
          </w:rPr>
          <w:t>12</w:t>
        </w:r>
        <w:r w:rsidR="0050278A">
          <w:rPr>
            <w:noProof/>
            <w:webHidden/>
          </w:rPr>
          <w:fldChar w:fldCharType="end"/>
        </w:r>
      </w:hyperlink>
    </w:p>
    <w:p w14:paraId="3246C796" w14:textId="06D93625" w:rsidR="0050278A" w:rsidRDefault="00EC206C">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86" w:history="1">
        <w:r w:rsidR="0050278A" w:rsidRPr="00230F1F">
          <w:rPr>
            <w:rStyle w:val="a5"/>
            <w:noProof/>
          </w:rPr>
          <w:t>4.1</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系统用户角色分析</w:t>
        </w:r>
        <w:r w:rsidR="0050278A">
          <w:rPr>
            <w:noProof/>
            <w:webHidden/>
          </w:rPr>
          <w:tab/>
        </w:r>
        <w:r w:rsidR="0050278A">
          <w:rPr>
            <w:noProof/>
            <w:webHidden/>
          </w:rPr>
          <w:fldChar w:fldCharType="begin"/>
        </w:r>
        <w:r w:rsidR="0050278A">
          <w:rPr>
            <w:noProof/>
            <w:webHidden/>
          </w:rPr>
          <w:instrText xml:space="preserve"> PAGEREF _Toc451011686 \h </w:instrText>
        </w:r>
        <w:r w:rsidR="0050278A">
          <w:rPr>
            <w:noProof/>
            <w:webHidden/>
          </w:rPr>
        </w:r>
        <w:r w:rsidR="0050278A">
          <w:rPr>
            <w:noProof/>
            <w:webHidden/>
          </w:rPr>
          <w:fldChar w:fldCharType="separate"/>
        </w:r>
        <w:r w:rsidR="0050278A">
          <w:rPr>
            <w:noProof/>
            <w:webHidden/>
          </w:rPr>
          <w:t>12</w:t>
        </w:r>
        <w:r w:rsidR="0050278A">
          <w:rPr>
            <w:noProof/>
            <w:webHidden/>
          </w:rPr>
          <w:fldChar w:fldCharType="end"/>
        </w:r>
      </w:hyperlink>
    </w:p>
    <w:p w14:paraId="6063A027" w14:textId="2E1FEE85" w:rsidR="0050278A" w:rsidRDefault="00EC206C">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87" w:history="1">
        <w:r w:rsidR="0050278A" w:rsidRPr="00230F1F">
          <w:rPr>
            <w:rStyle w:val="a5"/>
            <w:noProof/>
          </w:rPr>
          <w:t>4.2</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系统功能需求分析</w:t>
        </w:r>
        <w:r w:rsidR="0050278A">
          <w:rPr>
            <w:noProof/>
            <w:webHidden/>
          </w:rPr>
          <w:tab/>
        </w:r>
        <w:r w:rsidR="0050278A">
          <w:rPr>
            <w:noProof/>
            <w:webHidden/>
          </w:rPr>
          <w:fldChar w:fldCharType="begin"/>
        </w:r>
        <w:r w:rsidR="0050278A">
          <w:rPr>
            <w:noProof/>
            <w:webHidden/>
          </w:rPr>
          <w:instrText xml:space="preserve"> PAGEREF _Toc451011687 \h </w:instrText>
        </w:r>
        <w:r w:rsidR="0050278A">
          <w:rPr>
            <w:noProof/>
            <w:webHidden/>
          </w:rPr>
        </w:r>
        <w:r w:rsidR="0050278A">
          <w:rPr>
            <w:noProof/>
            <w:webHidden/>
          </w:rPr>
          <w:fldChar w:fldCharType="separate"/>
        </w:r>
        <w:r w:rsidR="0050278A">
          <w:rPr>
            <w:noProof/>
            <w:webHidden/>
          </w:rPr>
          <w:t>12</w:t>
        </w:r>
        <w:r w:rsidR="0050278A">
          <w:rPr>
            <w:noProof/>
            <w:webHidden/>
          </w:rPr>
          <w:fldChar w:fldCharType="end"/>
        </w:r>
      </w:hyperlink>
    </w:p>
    <w:p w14:paraId="6903F020" w14:textId="48434C42" w:rsidR="0050278A" w:rsidRDefault="00EC206C">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88" w:history="1">
        <w:r w:rsidR="0050278A" w:rsidRPr="00230F1F">
          <w:rPr>
            <w:rStyle w:val="a5"/>
            <w:noProof/>
          </w:rPr>
          <w:t>4.3</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系统功能的</w:t>
        </w:r>
        <w:r w:rsidR="0050278A" w:rsidRPr="00230F1F">
          <w:rPr>
            <w:rStyle w:val="a5"/>
            <w:noProof/>
          </w:rPr>
          <w:t>UML</w:t>
        </w:r>
        <w:r w:rsidR="0050278A" w:rsidRPr="00230F1F">
          <w:rPr>
            <w:rStyle w:val="a5"/>
            <w:rFonts w:hint="eastAsia"/>
            <w:noProof/>
          </w:rPr>
          <w:t>用例图（可选部分）</w:t>
        </w:r>
        <w:r w:rsidR="0050278A">
          <w:rPr>
            <w:noProof/>
            <w:webHidden/>
          </w:rPr>
          <w:tab/>
        </w:r>
        <w:r w:rsidR="0050278A">
          <w:rPr>
            <w:noProof/>
            <w:webHidden/>
          </w:rPr>
          <w:fldChar w:fldCharType="begin"/>
        </w:r>
        <w:r w:rsidR="0050278A">
          <w:rPr>
            <w:noProof/>
            <w:webHidden/>
          </w:rPr>
          <w:instrText xml:space="preserve"> PAGEREF _Toc451011688 \h </w:instrText>
        </w:r>
        <w:r w:rsidR="0050278A">
          <w:rPr>
            <w:noProof/>
            <w:webHidden/>
          </w:rPr>
        </w:r>
        <w:r w:rsidR="0050278A">
          <w:rPr>
            <w:noProof/>
            <w:webHidden/>
          </w:rPr>
          <w:fldChar w:fldCharType="separate"/>
        </w:r>
        <w:r w:rsidR="0050278A">
          <w:rPr>
            <w:noProof/>
            <w:webHidden/>
          </w:rPr>
          <w:t>14</w:t>
        </w:r>
        <w:r w:rsidR="0050278A">
          <w:rPr>
            <w:noProof/>
            <w:webHidden/>
          </w:rPr>
          <w:fldChar w:fldCharType="end"/>
        </w:r>
      </w:hyperlink>
    </w:p>
    <w:p w14:paraId="571FF469" w14:textId="243923D2" w:rsidR="0050278A" w:rsidRDefault="00EC206C">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89" w:history="1">
        <w:r w:rsidR="0050278A" w:rsidRPr="00230F1F">
          <w:rPr>
            <w:rStyle w:val="a5"/>
            <w:noProof/>
          </w:rPr>
          <w:t>4.4</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系统的非功能需求分析</w:t>
        </w:r>
        <w:r w:rsidR="0050278A">
          <w:rPr>
            <w:noProof/>
            <w:webHidden/>
          </w:rPr>
          <w:tab/>
        </w:r>
        <w:r w:rsidR="0050278A">
          <w:rPr>
            <w:noProof/>
            <w:webHidden/>
          </w:rPr>
          <w:fldChar w:fldCharType="begin"/>
        </w:r>
        <w:r w:rsidR="0050278A">
          <w:rPr>
            <w:noProof/>
            <w:webHidden/>
          </w:rPr>
          <w:instrText xml:space="preserve"> PAGEREF _Toc451011689 \h </w:instrText>
        </w:r>
        <w:r w:rsidR="0050278A">
          <w:rPr>
            <w:noProof/>
            <w:webHidden/>
          </w:rPr>
        </w:r>
        <w:r w:rsidR="0050278A">
          <w:rPr>
            <w:noProof/>
            <w:webHidden/>
          </w:rPr>
          <w:fldChar w:fldCharType="separate"/>
        </w:r>
        <w:r w:rsidR="0050278A">
          <w:rPr>
            <w:noProof/>
            <w:webHidden/>
          </w:rPr>
          <w:t>14</w:t>
        </w:r>
        <w:r w:rsidR="0050278A">
          <w:rPr>
            <w:noProof/>
            <w:webHidden/>
          </w:rPr>
          <w:fldChar w:fldCharType="end"/>
        </w:r>
      </w:hyperlink>
    </w:p>
    <w:p w14:paraId="7FF0327D" w14:textId="02978E06" w:rsidR="0050278A" w:rsidRDefault="00EC206C">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90" w:history="1">
        <w:r w:rsidR="0050278A" w:rsidRPr="00230F1F">
          <w:rPr>
            <w:rStyle w:val="a5"/>
            <w:noProof/>
          </w:rPr>
          <w:t>4.5</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本章小结</w:t>
        </w:r>
        <w:r w:rsidR="0050278A">
          <w:rPr>
            <w:noProof/>
            <w:webHidden/>
          </w:rPr>
          <w:tab/>
        </w:r>
        <w:r w:rsidR="0050278A">
          <w:rPr>
            <w:noProof/>
            <w:webHidden/>
          </w:rPr>
          <w:fldChar w:fldCharType="begin"/>
        </w:r>
        <w:r w:rsidR="0050278A">
          <w:rPr>
            <w:noProof/>
            <w:webHidden/>
          </w:rPr>
          <w:instrText xml:space="preserve"> PAGEREF _Toc451011690 \h </w:instrText>
        </w:r>
        <w:r w:rsidR="0050278A">
          <w:rPr>
            <w:noProof/>
            <w:webHidden/>
          </w:rPr>
        </w:r>
        <w:r w:rsidR="0050278A">
          <w:rPr>
            <w:noProof/>
            <w:webHidden/>
          </w:rPr>
          <w:fldChar w:fldCharType="separate"/>
        </w:r>
        <w:r w:rsidR="0050278A">
          <w:rPr>
            <w:noProof/>
            <w:webHidden/>
          </w:rPr>
          <w:t>14</w:t>
        </w:r>
        <w:r w:rsidR="0050278A">
          <w:rPr>
            <w:noProof/>
            <w:webHidden/>
          </w:rPr>
          <w:fldChar w:fldCharType="end"/>
        </w:r>
      </w:hyperlink>
    </w:p>
    <w:p w14:paraId="3CCDD727" w14:textId="72F0A4CD" w:rsidR="0050278A" w:rsidRDefault="00EC206C">
      <w:pPr>
        <w:pStyle w:val="10"/>
        <w:tabs>
          <w:tab w:val="right" w:leader="dot" w:pos="8296"/>
        </w:tabs>
        <w:rPr>
          <w:rFonts w:asciiTheme="minorHAnsi" w:eastAsiaTheme="minorEastAsia" w:hAnsiTheme="minorHAnsi" w:cstheme="minorBidi"/>
          <w:b w:val="0"/>
          <w:bCs w:val="0"/>
          <w:caps w:val="0"/>
          <w:noProof/>
          <w:kern w:val="0"/>
          <w:sz w:val="22"/>
          <w:szCs w:val="22"/>
        </w:rPr>
      </w:pPr>
      <w:hyperlink w:anchor="_Toc451011691" w:history="1">
        <w:r w:rsidR="0050278A" w:rsidRPr="00230F1F">
          <w:rPr>
            <w:rStyle w:val="a5"/>
            <w:rFonts w:eastAsia="黑体" w:hint="eastAsia"/>
            <w:noProof/>
          </w:rPr>
          <w:t>第五章</w:t>
        </w:r>
        <w:r w:rsidR="0050278A" w:rsidRPr="00230F1F">
          <w:rPr>
            <w:rStyle w:val="a5"/>
            <w:rFonts w:eastAsia="黑体"/>
            <w:noProof/>
          </w:rPr>
          <w:t xml:space="preserve"> </w:t>
        </w:r>
        <w:r w:rsidR="0050278A" w:rsidRPr="00230F1F">
          <w:rPr>
            <w:rStyle w:val="a5"/>
            <w:rFonts w:eastAsia="黑体" w:hint="eastAsia"/>
            <w:noProof/>
          </w:rPr>
          <w:t>工作圈分布式系统的设计</w:t>
        </w:r>
        <w:r w:rsidR="0050278A">
          <w:rPr>
            <w:noProof/>
            <w:webHidden/>
          </w:rPr>
          <w:tab/>
        </w:r>
        <w:r w:rsidR="0050278A">
          <w:rPr>
            <w:noProof/>
            <w:webHidden/>
          </w:rPr>
          <w:fldChar w:fldCharType="begin"/>
        </w:r>
        <w:r w:rsidR="0050278A">
          <w:rPr>
            <w:noProof/>
            <w:webHidden/>
          </w:rPr>
          <w:instrText xml:space="preserve"> PAGEREF _Toc451011691 \h </w:instrText>
        </w:r>
        <w:r w:rsidR="0050278A">
          <w:rPr>
            <w:noProof/>
            <w:webHidden/>
          </w:rPr>
        </w:r>
        <w:r w:rsidR="0050278A">
          <w:rPr>
            <w:noProof/>
            <w:webHidden/>
          </w:rPr>
          <w:fldChar w:fldCharType="separate"/>
        </w:r>
        <w:r w:rsidR="0050278A">
          <w:rPr>
            <w:noProof/>
            <w:webHidden/>
          </w:rPr>
          <w:t>15</w:t>
        </w:r>
        <w:r w:rsidR="0050278A">
          <w:rPr>
            <w:noProof/>
            <w:webHidden/>
          </w:rPr>
          <w:fldChar w:fldCharType="end"/>
        </w:r>
      </w:hyperlink>
    </w:p>
    <w:p w14:paraId="3FC3C2D1" w14:textId="61CBADAF" w:rsidR="0050278A" w:rsidRDefault="00EC206C">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92" w:history="1">
        <w:r w:rsidR="0050278A" w:rsidRPr="00230F1F">
          <w:rPr>
            <w:rStyle w:val="a5"/>
            <w:noProof/>
          </w:rPr>
          <w:t>5.1</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服务模块化的设计</w:t>
        </w:r>
        <w:r w:rsidR="0050278A">
          <w:rPr>
            <w:noProof/>
            <w:webHidden/>
          </w:rPr>
          <w:tab/>
        </w:r>
        <w:r w:rsidR="0050278A">
          <w:rPr>
            <w:noProof/>
            <w:webHidden/>
          </w:rPr>
          <w:fldChar w:fldCharType="begin"/>
        </w:r>
        <w:r w:rsidR="0050278A">
          <w:rPr>
            <w:noProof/>
            <w:webHidden/>
          </w:rPr>
          <w:instrText xml:space="preserve"> PAGEREF _Toc451011692 \h </w:instrText>
        </w:r>
        <w:r w:rsidR="0050278A">
          <w:rPr>
            <w:noProof/>
            <w:webHidden/>
          </w:rPr>
        </w:r>
        <w:r w:rsidR="0050278A">
          <w:rPr>
            <w:noProof/>
            <w:webHidden/>
          </w:rPr>
          <w:fldChar w:fldCharType="separate"/>
        </w:r>
        <w:r w:rsidR="0050278A">
          <w:rPr>
            <w:noProof/>
            <w:webHidden/>
          </w:rPr>
          <w:t>15</w:t>
        </w:r>
        <w:r w:rsidR="0050278A">
          <w:rPr>
            <w:noProof/>
            <w:webHidden/>
          </w:rPr>
          <w:fldChar w:fldCharType="end"/>
        </w:r>
      </w:hyperlink>
    </w:p>
    <w:p w14:paraId="5415A8FC" w14:textId="14C0DE98" w:rsidR="0050278A" w:rsidRDefault="00EC206C">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93" w:history="1">
        <w:r w:rsidR="0050278A" w:rsidRPr="00230F1F">
          <w:rPr>
            <w:rStyle w:val="a5"/>
            <w:noProof/>
          </w:rPr>
          <w:t>5.2</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分布式服务与自动化配置中心</w:t>
        </w:r>
        <w:r w:rsidR="0050278A">
          <w:rPr>
            <w:noProof/>
            <w:webHidden/>
          </w:rPr>
          <w:tab/>
        </w:r>
        <w:r w:rsidR="0050278A">
          <w:rPr>
            <w:noProof/>
            <w:webHidden/>
          </w:rPr>
          <w:fldChar w:fldCharType="begin"/>
        </w:r>
        <w:r w:rsidR="0050278A">
          <w:rPr>
            <w:noProof/>
            <w:webHidden/>
          </w:rPr>
          <w:instrText xml:space="preserve"> PAGEREF _Toc451011693 \h </w:instrText>
        </w:r>
        <w:r w:rsidR="0050278A">
          <w:rPr>
            <w:noProof/>
            <w:webHidden/>
          </w:rPr>
        </w:r>
        <w:r w:rsidR="0050278A">
          <w:rPr>
            <w:noProof/>
            <w:webHidden/>
          </w:rPr>
          <w:fldChar w:fldCharType="separate"/>
        </w:r>
        <w:r w:rsidR="0050278A">
          <w:rPr>
            <w:noProof/>
            <w:webHidden/>
          </w:rPr>
          <w:t>16</w:t>
        </w:r>
        <w:r w:rsidR="0050278A">
          <w:rPr>
            <w:noProof/>
            <w:webHidden/>
          </w:rPr>
          <w:fldChar w:fldCharType="end"/>
        </w:r>
      </w:hyperlink>
    </w:p>
    <w:p w14:paraId="5E00BC50" w14:textId="0DB74ADE" w:rsidR="0050278A" w:rsidRDefault="00EC206C">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94" w:history="1">
        <w:r w:rsidR="0050278A" w:rsidRPr="00230F1F">
          <w:rPr>
            <w:rStyle w:val="a5"/>
            <w:noProof/>
          </w:rPr>
          <w:t>5.3</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数据分片</w:t>
        </w:r>
        <w:r w:rsidR="0050278A" w:rsidRPr="00230F1F">
          <w:rPr>
            <w:rStyle w:val="a5"/>
            <w:noProof/>
          </w:rPr>
          <w:t>(Data Sharding)</w:t>
        </w:r>
        <w:r w:rsidR="0050278A" w:rsidRPr="00230F1F">
          <w:rPr>
            <w:rStyle w:val="a5"/>
            <w:rFonts w:hint="eastAsia"/>
            <w:noProof/>
          </w:rPr>
          <w:t>与数据索引中心</w:t>
        </w:r>
        <w:r w:rsidR="0050278A">
          <w:rPr>
            <w:noProof/>
            <w:webHidden/>
          </w:rPr>
          <w:tab/>
        </w:r>
        <w:r w:rsidR="0050278A">
          <w:rPr>
            <w:noProof/>
            <w:webHidden/>
          </w:rPr>
          <w:fldChar w:fldCharType="begin"/>
        </w:r>
        <w:r w:rsidR="0050278A">
          <w:rPr>
            <w:noProof/>
            <w:webHidden/>
          </w:rPr>
          <w:instrText xml:space="preserve"> PAGEREF _Toc451011694 \h </w:instrText>
        </w:r>
        <w:r w:rsidR="0050278A">
          <w:rPr>
            <w:noProof/>
            <w:webHidden/>
          </w:rPr>
        </w:r>
        <w:r w:rsidR="0050278A">
          <w:rPr>
            <w:noProof/>
            <w:webHidden/>
          </w:rPr>
          <w:fldChar w:fldCharType="separate"/>
        </w:r>
        <w:r w:rsidR="0050278A">
          <w:rPr>
            <w:noProof/>
            <w:webHidden/>
          </w:rPr>
          <w:t>17</w:t>
        </w:r>
        <w:r w:rsidR="0050278A">
          <w:rPr>
            <w:noProof/>
            <w:webHidden/>
          </w:rPr>
          <w:fldChar w:fldCharType="end"/>
        </w:r>
      </w:hyperlink>
    </w:p>
    <w:p w14:paraId="5D453110" w14:textId="60E28324" w:rsidR="0050278A" w:rsidRDefault="00EC206C">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95" w:history="1">
        <w:r w:rsidR="0050278A" w:rsidRPr="00230F1F">
          <w:rPr>
            <w:rStyle w:val="a5"/>
            <w:noProof/>
          </w:rPr>
          <w:t>5.4</w:t>
        </w:r>
        <w:r w:rsidR="0050278A">
          <w:rPr>
            <w:rFonts w:asciiTheme="minorHAnsi" w:eastAsiaTheme="minorEastAsia" w:hAnsiTheme="minorHAnsi" w:cstheme="minorBidi"/>
            <w:smallCaps w:val="0"/>
            <w:noProof/>
            <w:kern w:val="0"/>
            <w:sz w:val="22"/>
            <w:szCs w:val="22"/>
          </w:rPr>
          <w:tab/>
        </w:r>
        <w:r w:rsidR="0050278A" w:rsidRPr="00230F1F">
          <w:rPr>
            <w:rStyle w:val="a5"/>
            <w:noProof/>
          </w:rPr>
          <w:t>Rest server</w:t>
        </w:r>
        <w:r w:rsidR="0050278A" w:rsidRPr="00230F1F">
          <w:rPr>
            <w:rStyle w:val="a5"/>
            <w:rFonts w:hint="eastAsia"/>
            <w:noProof/>
          </w:rPr>
          <w:t>设计</w:t>
        </w:r>
        <w:r w:rsidR="0050278A">
          <w:rPr>
            <w:noProof/>
            <w:webHidden/>
          </w:rPr>
          <w:tab/>
        </w:r>
        <w:r w:rsidR="0050278A">
          <w:rPr>
            <w:noProof/>
            <w:webHidden/>
          </w:rPr>
          <w:fldChar w:fldCharType="begin"/>
        </w:r>
        <w:r w:rsidR="0050278A">
          <w:rPr>
            <w:noProof/>
            <w:webHidden/>
          </w:rPr>
          <w:instrText xml:space="preserve"> PAGEREF _Toc451011695 \h </w:instrText>
        </w:r>
        <w:r w:rsidR="0050278A">
          <w:rPr>
            <w:noProof/>
            <w:webHidden/>
          </w:rPr>
        </w:r>
        <w:r w:rsidR="0050278A">
          <w:rPr>
            <w:noProof/>
            <w:webHidden/>
          </w:rPr>
          <w:fldChar w:fldCharType="separate"/>
        </w:r>
        <w:r w:rsidR="0050278A">
          <w:rPr>
            <w:noProof/>
            <w:webHidden/>
          </w:rPr>
          <w:t>18</w:t>
        </w:r>
        <w:r w:rsidR="0050278A">
          <w:rPr>
            <w:noProof/>
            <w:webHidden/>
          </w:rPr>
          <w:fldChar w:fldCharType="end"/>
        </w:r>
      </w:hyperlink>
    </w:p>
    <w:p w14:paraId="42781126" w14:textId="2B211392" w:rsidR="0050278A" w:rsidRDefault="00EC206C">
      <w:pPr>
        <w:pStyle w:val="10"/>
        <w:tabs>
          <w:tab w:val="right" w:leader="dot" w:pos="8296"/>
        </w:tabs>
        <w:rPr>
          <w:rFonts w:asciiTheme="minorHAnsi" w:eastAsiaTheme="minorEastAsia" w:hAnsiTheme="minorHAnsi" w:cstheme="minorBidi"/>
          <w:b w:val="0"/>
          <w:bCs w:val="0"/>
          <w:caps w:val="0"/>
          <w:noProof/>
          <w:kern w:val="0"/>
          <w:sz w:val="22"/>
          <w:szCs w:val="22"/>
        </w:rPr>
      </w:pPr>
      <w:hyperlink w:anchor="_Toc451011696" w:history="1">
        <w:r w:rsidR="0050278A" w:rsidRPr="00230F1F">
          <w:rPr>
            <w:rStyle w:val="a5"/>
            <w:rFonts w:eastAsia="黑体" w:hint="eastAsia"/>
            <w:noProof/>
          </w:rPr>
          <w:t>第六章</w:t>
        </w:r>
        <w:r w:rsidR="0050278A" w:rsidRPr="00230F1F">
          <w:rPr>
            <w:rStyle w:val="a5"/>
            <w:rFonts w:eastAsia="黑体"/>
            <w:noProof/>
          </w:rPr>
          <w:t xml:space="preserve"> </w:t>
        </w:r>
        <w:r w:rsidR="0050278A" w:rsidRPr="00230F1F">
          <w:rPr>
            <w:rStyle w:val="a5"/>
            <w:rFonts w:eastAsia="黑体" w:hint="eastAsia"/>
            <w:noProof/>
          </w:rPr>
          <w:t>系统概要设计</w:t>
        </w:r>
        <w:r w:rsidR="0050278A">
          <w:rPr>
            <w:noProof/>
            <w:webHidden/>
          </w:rPr>
          <w:tab/>
        </w:r>
        <w:r w:rsidR="0050278A">
          <w:rPr>
            <w:noProof/>
            <w:webHidden/>
          </w:rPr>
          <w:fldChar w:fldCharType="begin"/>
        </w:r>
        <w:r w:rsidR="0050278A">
          <w:rPr>
            <w:noProof/>
            <w:webHidden/>
          </w:rPr>
          <w:instrText xml:space="preserve"> PAGEREF _Toc451011696 \h </w:instrText>
        </w:r>
        <w:r w:rsidR="0050278A">
          <w:rPr>
            <w:noProof/>
            <w:webHidden/>
          </w:rPr>
        </w:r>
        <w:r w:rsidR="0050278A">
          <w:rPr>
            <w:noProof/>
            <w:webHidden/>
          </w:rPr>
          <w:fldChar w:fldCharType="separate"/>
        </w:r>
        <w:r w:rsidR="0050278A">
          <w:rPr>
            <w:noProof/>
            <w:webHidden/>
          </w:rPr>
          <w:t>20</w:t>
        </w:r>
        <w:r w:rsidR="0050278A">
          <w:rPr>
            <w:noProof/>
            <w:webHidden/>
          </w:rPr>
          <w:fldChar w:fldCharType="end"/>
        </w:r>
      </w:hyperlink>
    </w:p>
    <w:p w14:paraId="1336AC95" w14:textId="475ED4C5" w:rsidR="0050278A" w:rsidRDefault="00EC206C">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697" w:history="1">
        <w:r w:rsidR="0050278A" w:rsidRPr="00230F1F">
          <w:rPr>
            <w:rStyle w:val="a5"/>
            <w:noProof/>
          </w:rPr>
          <w:t>6.1</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自动化配置管理中心模块（</w:t>
        </w:r>
        <w:r w:rsidR="0050278A" w:rsidRPr="00230F1F">
          <w:rPr>
            <w:rStyle w:val="a5"/>
            <w:noProof/>
          </w:rPr>
          <w:t>configcenter</w:t>
        </w:r>
        <w:r w:rsidR="0050278A" w:rsidRPr="00230F1F">
          <w:rPr>
            <w:rStyle w:val="a5"/>
            <w:rFonts w:hint="eastAsia"/>
            <w:noProof/>
          </w:rPr>
          <w:t>）</w:t>
        </w:r>
        <w:r w:rsidR="0050278A">
          <w:rPr>
            <w:noProof/>
            <w:webHidden/>
          </w:rPr>
          <w:tab/>
        </w:r>
        <w:r w:rsidR="0050278A">
          <w:rPr>
            <w:noProof/>
            <w:webHidden/>
          </w:rPr>
          <w:fldChar w:fldCharType="begin"/>
        </w:r>
        <w:r w:rsidR="0050278A">
          <w:rPr>
            <w:noProof/>
            <w:webHidden/>
          </w:rPr>
          <w:instrText xml:space="preserve"> PAGEREF _Toc451011697 \h </w:instrText>
        </w:r>
        <w:r w:rsidR="0050278A">
          <w:rPr>
            <w:noProof/>
            <w:webHidden/>
          </w:rPr>
        </w:r>
        <w:r w:rsidR="0050278A">
          <w:rPr>
            <w:noProof/>
            <w:webHidden/>
          </w:rPr>
          <w:fldChar w:fldCharType="separate"/>
        </w:r>
        <w:r w:rsidR="0050278A">
          <w:rPr>
            <w:noProof/>
            <w:webHidden/>
          </w:rPr>
          <w:t>20</w:t>
        </w:r>
        <w:r w:rsidR="0050278A">
          <w:rPr>
            <w:noProof/>
            <w:webHidden/>
          </w:rPr>
          <w:fldChar w:fldCharType="end"/>
        </w:r>
      </w:hyperlink>
    </w:p>
    <w:p w14:paraId="33879870" w14:textId="0B8F5C16"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698" w:history="1">
        <w:r w:rsidR="0050278A" w:rsidRPr="00230F1F">
          <w:rPr>
            <w:rStyle w:val="a5"/>
            <w:noProof/>
          </w:rPr>
          <w:t>6.1.1</w:t>
        </w:r>
        <w:r w:rsidR="0050278A">
          <w:rPr>
            <w:rFonts w:asciiTheme="minorHAnsi" w:eastAsiaTheme="minorEastAsia" w:hAnsiTheme="minorHAnsi" w:cstheme="minorBidi"/>
            <w:i w:val="0"/>
            <w:iCs w:val="0"/>
            <w:noProof/>
            <w:kern w:val="0"/>
            <w:sz w:val="22"/>
            <w:szCs w:val="22"/>
          </w:rPr>
          <w:tab/>
        </w:r>
        <w:r w:rsidR="0050278A" w:rsidRPr="00230F1F">
          <w:rPr>
            <w:rStyle w:val="a5"/>
            <w:rFonts w:hint="eastAsia"/>
            <w:noProof/>
          </w:rPr>
          <w:t>自动化配置管理中心模块概述</w:t>
        </w:r>
        <w:r w:rsidR="0050278A">
          <w:rPr>
            <w:noProof/>
            <w:webHidden/>
          </w:rPr>
          <w:tab/>
        </w:r>
        <w:r w:rsidR="0050278A">
          <w:rPr>
            <w:noProof/>
            <w:webHidden/>
          </w:rPr>
          <w:fldChar w:fldCharType="begin"/>
        </w:r>
        <w:r w:rsidR="0050278A">
          <w:rPr>
            <w:noProof/>
            <w:webHidden/>
          </w:rPr>
          <w:instrText xml:space="preserve"> PAGEREF _Toc451011698 \h </w:instrText>
        </w:r>
        <w:r w:rsidR="0050278A">
          <w:rPr>
            <w:noProof/>
            <w:webHidden/>
          </w:rPr>
        </w:r>
        <w:r w:rsidR="0050278A">
          <w:rPr>
            <w:noProof/>
            <w:webHidden/>
          </w:rPr>
          <w:fldChar w:fldCharType="separate"/>
        </w:r>
        <w:r w:rsidR="0050278A">
          <w:rPr>
            <w:noProof/>
            <w:webHidden/>
          </w:rPr>
          <w:t>20</w:t>
        </w:r>
        <w:r w:rsidR="0050278A">
          <w:rPr>
            <w:noProof/>
            <w:webHidden/>
          </w:rPr>
          <w:fldChar w:fldCharType="end"/>
        </w:r>
      </w:hyperlink>
    </w:p>
    <w:p w14:paraId="73EFBF06" w14:textId="0D53ACE9"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699" w:history="1">
        <w:r w:rsidR="0050278A" w:rsidRPr="00230F1F">
          <w:rPr>
            <w:rStyle w:val="a5"/>
            <w:noProof/>
          </w:rPr>
          <w:t>6.1.2</w:t>
        </w:r>
        <w:r w:rsidR="0050278A">
          <w:rPr>
            <w:rFonts w:asciiTheme="minorHAnsi" w:eastAsiaTheme="minorEastAsia" w:hAnsiTheme="minorHAnsi" w:cstheme="minorBidi"/>
            <w:i w:val="0"/>
            <w:iCs w:val="0"/>
            <w:noProof/>
            <w:kern w:val="0"/>
            <w:sz w:val="22"/>
            <w:szCs w:val="22"/>
          </w:rPr>
          <w:tab/>
        </w:r>
        <w:r w:rsidR="0050278A" w:rsidRPr="00230F1F">
          <w:rPr>
            <w:rStyle w:val="a5"/>
            <w:rFonts w:hint="eastAsia"/>
            <w:noProof/>
          </w:rPr>
          <w:t>自动化配置管理中心模块类图</w:t>
        </w:r>
        <w:r w:rsidR="0050278A">
          <w:rPr>
            <w:noProof/>
            <w:webHidden/>
          </w:rPr>
          <w:tab/>
        </w:r>
        <w:r w:rsidR="0050278A">
          <w:rPr>
            <w:noProof/>
            <w:webHidden/>
          </w:rPr>
          <w:fldChar w:fldCharType="begin"/>
        </w:r>
        <w:r w:rsidR="0050278A">
          <w:rPr>
            <w:noProof/>
            <w:webHidden/>
          </w:rPr>
          <w:instrText xml:space="preserve"> PAGEREF _Toc451011699 \h </w:instrText>
        </w:r>
        <w:r w:rsidR="0050278A">
          <w:rPr>
            <w:noProof/>
            <w:webHidden/>
          </w:rPr>
        </w:r>
        <w:r w:rsidR="0050278A">
          <w:rPr>
            <w:noProof/>
            <w:webHidden/>
          </w:rPr>
          <w:fldChar w:fldCharType="separate"/>
        </w:r>
        <w:r w:rsidR="0050278A">
          <w:rPr>
            <w:noProof/>
            <w:webHidden/>
          </w:rPr>
          <w:t>21</w:t>
        </w:r>
        <w:r w:rsidR="0050278A">
          <w:rPr>
            <w:noProof/>
            <w:webHidden/>
          </w:rPr>
          <w:fldChar w:fldCharType="end"/>
        </w:r>
      </w:hyperlink>
    </w:p>
    <w:p w14:paraId="4F804E2D" w14:textId="088E1B55"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00" w:history="1">
        <w:r w:rsidR="0050278A" w:rsidRPr="00230F1F">
          <w:rPr>
            <w:rStyle w:val="a5"/>
            <w:noProof/>
          </w:rPr>
          <w:t>6.1.3</w:t>
        </w:r>
        <w:r w:rsidR="0050278A">
          <w:rPr>
            <w:rFonts w:asciiTheme="minorHAnsi" w:eastAsiaTheme="minorEastAsia" w:hAnsiTheme="minorHAnsi" w:cstheme="minorBidi"/>
            <w:i w:val="0"/>
            <w:iCs w:val="0"/>
            <w:noProof/>
            <w:kern w:val="0"/>
            <w:sz w:val="22"/>
            <w:szCs w:val="22"/>
          </w:rPr>
          <w:tab/>
        </w:r>
        <w:r w:rsidR="0050278A" w:rsidRPr="00230F1F">
          <w:rPr>
            <w:rStyle w:val="a5"/>
            <w:noProof/>
          </w:rPr>
          <w:t>Env</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_Toc451011700 \h </w:instrText>
        </w:r>
        <w:r w:rsidR="0050278A">
          <w:rPr>
            <w:noProof/>
            <w:webHidden/>
          </w:rPr>
        </w:r>
        <w:r w:rsidR="0050278A">
          <w:rPr>
            <w:noProof/>
            <w:webHidden/>
          </w:rPr>
          <w:fldChar w:fldCharType="separate"/>
        </w:r>
        <w:r w:rsidR="0050278A">
          <w:rPr>
            <w:noProof/>
            <w:webHidden/>
          </w:rPr>
          <w:t>21</w:t>
        </w:r>
        <w:r w:rsidR="0050278A">
          <w:rPr>
            <w:noProof/>
            <w:webHidden/>
          </w:rPr>
          <w:fldChar w:fldCharType="end"/>
        </w:r>
      </w:hyperlink>
    </w:p>
    <w:p w14:paraId="0843FE13" w14:textId="22E9210A"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01" w:history="1">
        <w:r w:rsidR="0050278A" w:rsidRPr="00230F1F">
          <w:rPr>
            <w:rStyle w:val="a5"/>
            <w:noProof/>
          </w:rPr>
          <w:t>6.1.4</w:t>
        </w:r>
        <w:r w:rsidR="0050278A">
          <w:rPr>
            <w:rFonts w:asciiTheme="minorHAnsi" w:eastAsiaTheme="minorEastAsia" w:hAnsiTheme="minorHAnsi" w:cstheme="minorBidi"/>
            <w:i w:val="0"/>
            <w:iCs w:val="0"/>
            <w:noProof/>
            <w:kern w:val="0"/>
            <w:sz w:val="22"/>
            <w:szCs w:val="22"/>
          </w:rPr>
          <w:tab/>
        </w:r>
        <w:r w:rsidR="0050278A" w:rsidRPr="00230F1F">
          <w:rPr>
            <w:rStyle w:val="a5"/>
            <w:noProof/>
          </w:rPr>
          <w:t>ZkHelper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_Toc451011701 \h </w:instrText>
        </w:r>
        <w:r w:rsidR="0050278A">
          <w:rPr>
            <w:noProof/>
            <w:webHidden/>
          </w:rPr>
        </w:r>
        <w:r w:rsidR="0050278A">
          <w:rPr>
            <w:noProof/>
            <w:webHidden/>
          </w:rPr>
          <w:fldChar w:fldCharType="separate"/>
        </w:r>
        <w:r w:rsidR="0050278A">
          <w:rPr>
            <w:noProof/>
            <w:webHidden/>
          </w:rPr>
          <w:t>22</w:t>
        </w:r>
        <w:r w:rsidR="0050278A">
          <w:rPr>
            <w:noProof/>
            <w:webHidden/>
          </w:rPr>
          <w:fldChar w:fldCharType="end"/>
        </w:r>
      </w:hyperlink>
    </w:p>
    <w:p w14:paraId="3376DDB1" w14:textId="2604CD31" w:rsidR="0050278A" w:rsidRDefault="00EC206C">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702" w:history="1">
        <w:r w:rsidR="0050278A" w:rsidRPr="00230F1F">
          <w:rPr>
            <w:rStyle w:val="a5"/>
            <w:noProof/>
          </w:rPr>
          <w:t>6.2</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数据库操作模块（</w:t>
        </w:r>
        <w:r w:rsidR="0050278A" w:rsidRPr="00230F1F">
          <w:rPr>
            <w:rStyle w:val="a5"/>
            <w:noProof/>
          </w:rPr>
          <w:t>mongo</w:t>
        </w:r>
        <w:r w:rsidR="0050278A" w:rsidRPr="00230F1F">
          <w:rPr>
            <w:rStyle w:val="a5"/>
            <w:rFonts w:hint="eastAsia"/>
            <w:noProof/>
          </w:rPr>
          <w:t>）</w:t>
        </w:r>
        <w:r w:rsidR="0050278A">
          <w:rPr>
            <w:noProof/>
            <w:webHidden/>
          </w:rPr>
          <w:tab/>
        </w:r>
        <w:r w:rsidR="0050278A">
          <w:rPr>
            <w:noProof/>
            <w:webHidden/>
          </w:rPr>
          <w:fldChar w:fldCharType="begin"/>
        </w:r>
        <w:r w:rsidR="0050278A">
          <w:rPr>
            <w:noProof/>
            <w:webHidden/>
          </w:rPr>
          <w:instrText xml:space="preserve"> PAGEREF _Toc451011702 \h </w:instrText>
        </w:r>
        <w:r w:rsidR="0050278A">
          <w:rPr>
            <w:noProof/>
            <w:webHidden/>
          </w:rPr>
        </w:r>
        <w:r w:rsidR="0050278A">
          <w:rPr>
            <w:noProof/>
            <w:webHidden/>
          </w:rPr>
          <w:fldChar w:fldCharType="separate"/>
        </w:r>
        <w:r w:rsidR="0050278A">
          <w:rPr>
            <w:noProof/>
            <w:webHidden/>
          </w:rPr>
          <w:t>22</w:t>
        </w:r>
        <w:r w:rsidR="0050278A">
          <w:rPr>
            <w:noProof/>
            <w:webHidden/>
          </w:rPr>
          <w:fldChar w:fldCharType="end"/>
        </w:r>
      </w:hyperlink>
    </w:p>
    <w:p w14:paraId="7223B161" w14:textId="51479A96"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03" w:history="1">
        <w:r w:rsidR="0050278A" w:rsidRPr="00230F1F">
          <w:rPr>
            <w:rStyle w:val="a5"/>
            <w:noProof/>
          </w:rPr>
          <w:t>6.2.1</w:t>
        </w:r>
        <w:r w:rsidR="0050278A">
          <w:rPr>
            <w:rFonts w:asciiTheme="minorHAnsi" w:eastAsiaTheme="minorEastAsia" w:hAnsiTheme="minorHAnsi" w:cstheme="minorBidi"/>
            <w:i w:val="0"/>
            <w:iCs w:val="0"/>
            <w:noProof/>
            <w:kern w:val="0"/>
            <w:sz w:val="22"/>
            <w:szCs w:val="22"/>
          </w:rPr>
          <w:tab/>
        </w:r>
        <w:r w:rsidR="0050278A" w:rsidRPr="00230F1F">
          <w:rPr>
            <w:rStyle w:val="a5"/>
            <w:rFonts w:hint="eastAsia"/>
            <w:noProof/>
          </w:rPr>
          <w:t>数据库操作模块概述</w:t>
        </w:r>
        <w:r w:rsidR="0050278A">
          <w:rPr>
            <w:noProof/>
            <w:webHidden/>
          </w:rPr>
          <w:tab/>
        </w:r>
        <w:r w:rsidR="0050278A">
          <w:rPr>
            <w:noProof/>
            <w:webHidden/>
          </w:rPr>
          <w:fldChar w:fldCharType="begin"/>
        </w:r>
        <w:r w:rsidR="0050278A">
          <w:rPr>
            <w:noProof/>
            <w:webHidden/>
          </w:rPr>
          <w:instrText xml:space="preserve"> PAGEREF _Toc451011703 \h </w:instrText>
        </w:r>
        <w:r w:rsidR="0050278A">
          <w:rPr>
            <w:noProof/>
            <w:webHidden/>
          </w:rPr>
        </w:r>
        <w:r w:rsidR="0050278A">
          <w:rPr>
            <w:noProof/>
            <w:webHidden/>
          </w:rPr>
          <w:fldChar w:fldCharType="separate"/>
        </w:r>
        <w:r w:rsidR="0050278A">
          <w:rPr>
            <w:noProof/>
            <w:webHidden/>
          </w:rPr>
          <w:t>22</w:t>
        </w:r>
        <w:r w:rsidR="0050278A">
          <w:rPr>
            <w:noProof/>
            <w:webHidden/>
          </w:rPr>
          <w:fldChar w:fldCharType="end"/>
        </w:r>
      </w:hyperlink>
    </w:p>
    <w:p w14:paraId="5E58CD86" w14:textId="240F06C2"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04" w:history="1">
        <w:r w:rsidR="0050278A" w:rsidRPr="00230F1F">
          <w:rPr>
            <w:rStyle w:val="a5"/>
            <w:noProof/>
          </w:rPr>
          <w:t>6.2.2</w:t>
        </w:r>
        <w:r w:rsidR="0050278A">
          <w:rPr>
            <w:rFonts w:asciiTheme="minorHAnsi" w:eastAsiaTheme="minorEastAsia" w:hAnsiTheme="minorHAnsi" w:cstheme="minorBidi"/>
            <w:i w:val="0"/>
            <w:iCs w:val="0"/>
            <w:noProof/>
            <w:kern w:val="0"/>
            <w:sz w:val="22"/>
            <w:szCs w:val="22"/>
          </w:rPr>
          <w:tab/>
        </w:r>
        <w:r w:rsidR="0050278A" w:rsidRPr="00230F1F">
          <w:rPr>
            <w:rStyle w:val="a5"/>
            <w:rFonts w:hint="eastAsia"/>
            <w:noProof/>
          </w:rPr>
          <w:t>数据库操作模块类图</w:t>
        </w:r>
        <w:r w:rsidR="0050278A">
          <w:rPr>
            <w:noProof/>
            <w:webHidden/>
          </w:rPr>
          <w:tab/>
        </w:r>
        <w:r w:rsidR="0050278A">
          <w:rPr>
            <w:noProof/>
            <w:webHidden/>
          </w:rPr>
          <w:fldChar w:fldCharType="begin"/>
        </w:r>
        <w:r w:rsidR="0050278A">
          <w:rPr>
            <w:noProof/>
            <w:webHidden/>
          </w:rPr>
          <w:instrText xml:space="preserve"> PAGEREF _Toc451011704 \h </w:instrText>
        </w:r>
        <w:r w:rsidR="0050278A">
          <w:rPr>
            <w:noProof/>
            <w:webHidden/>
          </w:rPr>
        </w:r>
        <w:r w:rsidR="0050278A">
          <w:rPr>
            <w:noProof/>
            <w:webHidden/>
          </w:rPr>
          <w:fldChar w:fldCharType="separate"/>
        </w:r>
        <w:r w:rsidR="0050278A">
          <w:rPr>
            <w:noProof/>
            <w:webHidden/>
          </w:rPr>
          <w:t>23</w:t>
        </w:r>
        <w:r w:rsidR="0050278A">
          <w:rPr>
            <w:noProof/>
            <w:webHidden/>
          </w:rPr>
          <w:fldChar w:fldCharType="end"/>
        </w:r>
      </w:hyperlink>
    </w:p>
    <w:p w14:paraId="0FD16E1E" w14:textId="402653A4"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05" w:history="1">
        <w:r w:rsidR="0050278A" w:rsidRPr="00230F1F">
          <w:rPr>
            <w:rStyle w:val="a5"/>
            <w:noProof/>
          </w:rPr>
          <w:t>6.2.3</w:t>
        </w:r>
        <w:r w:rsidR="0050278A">
          <w:rPr>
            <w:rFonts w:asciiTheme="minorHAnsi" w:eastAsiaTheme="minorEastAsia" w:hAnsiTheme="minorHAnsi" w:cstheme="minorBidi"/>
            <w:i w:val="0"/>
            <w:iCs w:val="0"/>
            <w:noProof/>
            <w:kern w:val="0"/>
            <w:sz w:val="22"/>
            <w:szCs w:val="22"/>
          </w:rPr>
          <w:tab/>
        </w:r>
        <w:r w:rsidR="0050278A" w:rsidRPr="00230F1F">
          <w:rPr>
            <w:rStyle w:val="a5"/>
            <w:noProof/>
          </w:rPr>
          <w:t>DbPool</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_Toc451011705 \h </w:instrText>
        </w:r>
        <w:r w:rsidR="0050278A">
          <w:rPr>
            <w:noProof/>
            <w:webHidden/>
          </w:rPr>
        </w:r>
        <w:r w:rsidR="0050278A">
          <w:rPr>
            <w:noProof/>
            <w:webHidden/>
          </w:rPr>
          <w:fldChar w:fldCharType="separate"/>
        </w:r>
        <w:r w:rsidR="0050278A">
          <w:rPr>
            <w:noProof/>
            <w:webHidden/>
          </w:rPr>
          <w:t>23</w:t>
        </w:r>
        <w:r w:rsidR="0050278A">
          <w:rPr>
            <w:noProof/>
            <w:webHidden/>
          </w:rPr>
          <w:fldChar w:fldCharType="end"/>
        </w:r>
      </w:hyperlink>
    </w:p>
    <w:p w14:paraId="707A1F9B" w14:textId="701BEBC4"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06" w:history="1">
        <w:r w:rsidR="0050278A" w:rsidRPr="00230F1F">
          <w:rPr>
            <w:rStyle w:val="a5"/>
            <w:noProof/>
          </w:rPr>
          <w:t>6.2.4</w:t>
        </w:r>
        <w:r w:rsidR="0050278A">
          <w:rPr>
            <w:rFonts w:asciiTheme="minorHAnsi" w:eastAsiaTheme="minorEastAsia" w:hAnsiTheme="minorHAnsi" w:cstheme="minorBidi"/>
            <w:i w:val="0"/>
            <w:iCs w:val="0"/>
            <w:noProof/>
            <w:kern w:val="0"/>
            <w:sz w:val="22"/>
            <w:szCs w:val="22"/>
          </w:rPr>
          <w:tab/>
        </w:r>
        <w:r w:rsidR="0050278A" w:rsidRPr="00230F1F">
          <w:rPr>
            <w:rStyle w:val="a5"/>
            <w:noProof/>
          </w:rPr>
          <w:t>TBaseDao</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_Toc451011706 \h </w:instrText>
        </w:r>
        <w:r w:rsidR="0050278A">
          <w:rPr>
            <w:noProof/>
            <w:webHidden/>
          </w:rPr>
        </w:r>
        <w:r w:rsidR="0050278A">
          <w:rPr>
            <w:noProof/>
            <w:webHidden/>
          </w:rPr>
          <w:fldChar w:fldCharType="separate"/>
        </w:r>
        <w:r w:rsidR="0050278A">
          <w:rPr>
            <w:noProof/>
            <w:webHidden/>
          </w:rPr>
          <w:t>24</w:t>
        </w:r>
        <w:r w:rsidR="0050278A">
          <w:rPr>
            <w:noProof/>
            <w:webHidden/>
          </w:rPr>
          <w:fldChar w:fldCharType="end"/>
        </w:r>
      </w:hyperlink>
    </w:p>
    <w:p w14:paraId="181B6BAE" w14:textId="6CD1F0FF" w:rsidR="0050278A" w:rsidRDefault="00EC206C">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707" w:history="1">
        <w:r w:rsidR="0050278A" w:rsidRPr="00230F1F">
          <w:rPr>
            <w:rStyle w:val="a5"/>
            <w:noProof/>
          </w:rPr>
          <w:t>6.3</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缓存操作模块（</w:t>
        </w:r>
        <w:r w:rsidR="0050278A" w:rsidRPr="00230F1F">
          <w:rPr>
            <w:rStyle w:val="a5"/>
            <w:noProof/>
          </w:rPr>
          <w:t>cache</w:t>
        </w:r>
        <w:r w:rsidR="0050278A" w:rsidRPr="00230F1F">
          <w:rPr>
            <w:rStyle w:val="a5"/>
            <w:rFonts w:hint="eastAsia"/>
            <w:noProof/>
          </w:rPr>
          <w:t>）</w:t>
        </w:r>
        <w:r w:rsidR="0050278A">
          <w:rPr>
            <w:noProof/>
            <w:webHidden/>
          </w:rPr>
          <w:tab/>
        </w:r>
        <w:r w:rsidR="0050278A">
          <w:rPr>
            <w:noProof/>
            <w:webHidden/>
          </w:rPr>
          <w:fldChar w:fldCharType="begin"/>
        </w:r>
        <w:r w:rsidR="0050278A">
          <w:rPr>
            <w:noProof/>
            <w:webHidden/>
          </w:rPr>
          <w:instrText xml:space="preserve"> PAGEREF _Toc451011707 \h </w:instrText>
        </w:r>
        <w:r w:rsidR="0050278A">
          <w:rPr>
            <w:noProof/>
            <w:webHidden/>
          </w:rPr>
        </w:r>
        <w:r w:rsidR="0050278A">
          <w:rPr>
            <w:noProof/>
            <w:webHidden/>
          </w:rPr>
          <w:fldChar w:fldCharType="separate"/>
        </w:r>
        <w:r w:rsidR="0050278A">
          <w:rPr>
            <w:noProof/>
            <w:webHidden/>
          </w:rPr>
          <w:t>25</w:t>
        </w:r>
        <w:r w:rsidR="0050278A">
          <w:rPr>
            <w:noProof/>
            <w:webHidden/>
          </w:rPr>
          <w:fldChar w:fldCharType="end"/>
        </w:r>
      </w:hyperlink>
    </w:p>
    <w:p w14:paraId="6EFEBB1D" w14:textId="4B4A018E"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08" w:history="1">
        <w:r w:rsidR="0050278A" w:rsidRPr="00230F1F">
          <w:rPr>
            <w:rStyle w:val="a5"/>
            <w:noProof/>
          </w:rPr>
          <w:t>6.3.1</w:t>
        </w:r>
        <w:r w:rsidR="0050278A">
          <w:rPr>
            <w:rFonts w:asciiTheme="minorHAnsi" w:eastAsiaTheme="minorEastAsia" w:hAnsiTheme="minorHAnsi" w:cstheme="minorBidi"/>
            <w:i w:val="0"/>
            <w:iCs w:val="0"/>
            <w:noProof/>
            <w:kern w:val="0"/>
            <w:sz w:val="22"/>
            <w:szCs w:val="22"/>
          </w:rPr>
          <w:tab/>
        </w:r>
        <w:r w:rsidR="0050278A" w:rsidRPr="00230F1F">
          <w:rPr>
            <w:rStyle w:val="a5"/>
            <w:rFonts w:hint="eastAsia"/>
            <w:noProof/>
          </w:rPr>
          <w:t>缓存操作模块概述</w:t>
        </w:r>
        <w:r w:rsidR="0050278A">
          <w:rPr>
            <w:noProof/>
            <w:webHidden/>
          </w:rPr>
          <w:tab/>
        </w:r>
        <w:r w:rsidR="0050278A">
          <w:rPr>
            <w:noProof/>
            <w:webHidden/>
          </w:rPr>
          <w:fldChar w:fldCharType="begin"/>
        </w:r>
        <w:r w:rsidR="0050278A">
          <w:rPr>
            <w:noProof/>
            <w:webHidden/>
          </w:rPr>
          <w:instrText xml:space="preserve"> PAGEREF _Toc451011708 \h </w:instrText>
        </w:r>
        <w:r w:rsidR="0050278A">
          <w:rPr>
            <w:noProof/>
            <w:webHidden/>
          </w:rPr>
        </w:r>
        <w:r w:rsidR="0050278A">
          <w:rPr>
            <w:noProof/>
            <w:webHidden/>
          </w:rPr>
          <w:fldChar w:fldCharType="separate"/>
        </w:r>
        <w:r w:rsidR="0050278A">
          <w:rPr>
            <w:noProof/>
            <w:webHidden/>
          </w:rPr>
          <w:t>25</w:t>
        </w:r>
        <w:r w:rsidR="0050278A">
          <w:rPr>
            <w:noProof/>
            <w:webHidden/>
          </w:rPr>
          <w:fldChar w:fldCharType="end"/>
        </w:r>
      </w:hyperlink>
    </w:p>
    <w:p w14:paraId="3D5D3D9F" w14:textId="3A2107D9"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09" w:history="1">
        <w:r w:rsidR="0050278A" w:rsidRPr="00230F1F">
          <w:rPr>
            <w:rStyle w:val="a5"/>
            <w:noProof/>
          </w:rPr>
          <w:t>6.3.2</w:t>
        </w:r>
        <w:r w:rsidR="0050278A">
          <w:rPr>
            <w:rFonts w:asciiTheme="minorHAnsi" w:eastAsiaTheme="minorEastAsia" w:hAnsiTheme="minorHAnsi" w:cstheme="minorBidi"/>
            <w:i w:val="0"/>
            <w:iCs w:val="0"/>
            <w:noProof/>
            <w:kern w:val="0"/>
            <w:sz w:val="22"/>
            <w:szCs w:val="22"/>
          </w:rPr>
          <w:tab/>
        </w:r>
        <w:r w:rsidR="0050278A" w:rsidRPr="00230F1F">
          <w:rPr>
            <w:rStyle w:val="a5"/>
            <w:rFonts w:hint="eastAsia"/>
            <w:noProof/>
          </w:rPr>
          <w:t>缓存操作模块类图</w:t>
        </w:r>
        <w:r w:rsidR="0050278A">
          <w:rPr>
            <w:noProof/>
            <w:webHidden/>
          </w:rPr>
          <w:tab/>
        </w:r>
        <w:r w:rsidR="0050278A">
          <w:rPr>
            <w:noProof/>
            <w:webHidden/>
          </w:rPr>
          <w:fldChar w:fldCharType="begin"/>
        </w:r>
        <w:r w:rsidR="0050278A">
          <w:rPr>
            <w:noProof/>
            <w:webHidden/>
          </w:rPr>
          <w:instrText xml:space="preserve"> PAGEREF _Toc451011709 \h </w:instrText>
        </w:r>
        <w:r w:rsidR="0050278A">
          <w:rPr>
            <w:noProof/>
            <w:webHidden/>
          </w:rPr>
        </w:r>
        <w:r w:rsidR="0050278A">
          <w:rPr>
            <w:noProof/>
            <w:webHidden/>
          </w:rPr>
          <w:fldChar w:fldCharType="separate"/>
        </w:r>
        <w:r w:rsidR="0050278A">
          <w:rPr>
            <w:noProof/>
            <w:webHidden/>
          </w:rPr>
          <w:t>26</w:t>
        </w:r>
        <w:r w:rsidR="0050278A">
          <w:rPr>
            <w:noProof/>
            <w:webHidden/>
          </w:rPr>
          <w:fldChar w:fldCharType="end"/>
        </w:r>
      </w:hyperlink>
    </w:p>
    <w:p w14:paraId="3D11E0CB" w14:textId="13AEDAFF"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10" w:history="1">
        <w:r w:rsidR="0050278A" w:rsidRPr="00230F1F">
          <w:rPr>
            <w:rStyle w:val="a5"/>
            <w:noProof/>
          </w:rPr>
          <w:t>6.3.3</w:t>
        </w:r>
        <w:r w:rsidR="0050278A">
          <w:rPr>
            <w:rFonts w:asciiTheme="minorHAnsi" w:eastAsiaTheme="minorEastAsia" w:hAnsiTheme="minorHAnsi" w:cstheme="minorBidi"/>
            <w:i w:val="0"/>
            <w:iCs w:val="0"/>
            <w:noProof/>
            <w:kern w:val="0"/>
            <w:sz w:val="22"/>
            <w:szCs w:val="22"/>
          </w:rPr>
          <w:tab/>
        </w:r>
        <w:r w:rsidR="0050278A" w:rsidRPr="00230F1F">
          <w:rPr>
            <w:rStyle w:val="a5"/>
            <w:noProof/>
          </w:rPr>
          <w:t>NutcrackerCenter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_Toc451011710 \h </w:instrText>
        </w:r>
        <w:r w:rsidR="0050278A">
          <w:rPr>
            <w:noProof/>
            <w:webHidden/>
          </w:rPr>
        </w:r>
        <w:r w:rsidR="0050278A">
          <w:rPr>
            <w:noProof/>
            <w:webHidden/>
          </w:rPr>
          <w:fldChar w:fldCharType="separate"/>
        </w:r>
        <w:r w:rsidR="0050278A">
          <w:rPr>
            <w:noProof/>
            <w:webHidden/>
          </w:rPr>
          <w:t>26</w:t>
        </w:r>
        <w:r w:rsidR="0050278A">
          <w:rPr>
            <w:noProof/>
            <w:webHidden/>
          </w:rPr>
          <w:fldChar w:fldCharType="end"/>
        </w:r>
      </w:hyperlink>
    </w:p>
    <w:p w14:paraId="71E99207" w14:textId="18906444"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11" w:history="1">
        <w:r w:rsidR="0050278A" w:rsidRPr="00230F1F">
          <w:rPr>
            <w:rStyle w:val="a5"/>
            <w:noProof/>
          </w:rPr>
          <w:t>6.3.4</w:t>
        </w:r>
        <w:r w:rsidR="0050278A">
          <w:rPr>
            <w:rFonts w:asciiTheme="minorHAnsi" w:eastAsiaTheme="minorEastAsia" w:hAnsiTheme="minorHAnsi" w:cstheme="minorBidi"/>
            <w:i w:val="0"/>
            <w:iCs w:val="0"/>
            <w:noProof/>
            <w:kern w:val="0"/>
            <w:sz w:val="22"/>
            <w:szCs w:val="22"/>
          </w:rPr>
          <w:tab/>
        </w:r>
        <w:r w:rsidR="0050278A" w:rsidRPr="00230F1F">
          <w:rPr>
            <w:rStyle w:val="a5"/>
            <w:noProof/>
          </w:rPr>
          <w:t>NutcrackerCenterAop</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_Toc451011711 \h </w:instrText>
        </w:r>
        <w:r w:rsidR="0050278A">
          <w:rPr>
            <w:noProof/>
            <w:webHidden/>
          </w:rPr>
        </w:r>
        <w:r w:rsidR="0050278A">
          <w:rPr>
            <w:noProof/>
            <w:webHidden/>
          </w:rPr>
          <w:fldChar w:fldCharType="separate"/>
        </w:r>
        <w:r w:rsidR="0050278A">
          <w:rPr>
            <w:noProof/>
            <w:webHidden/>
          </w:rPr>
          <w:t>27</w:t>
        </w:r>
        <w:r w:rsidR="0050278A">
          <w:rPr>
            <w:noProof/>
            <w:webHidden/>
          </w:rPr>
          <w:fldChar w:fldCharType="end"/>
        </w:r>
      </w:hyperlink>
    </w:p>
    <w:p w14:paraId="2893FEEB" w14:textId="3F00C023"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12" w:history="1">
        <w:r w:rsidR="0050278A" w:rsidRPr="00230F1F">
          <w:rPr>
            <w:rStyle w:val="a5"/>
            <w:noProof/>
          </w:rPr>
          <w:t>6.3.5</w:t>
        </w:r>
        <w:r w:rsidR="0050278A">
          <w:rPr>
            <w:rFonts w:asciiTheme="minorHAnsi" w:eastAsiaTheme="minorEastAsia" w:hAnsiTheme="minorHAnsi" w:cstheme="minorBidi"/>
            <w:i w:val="0"/>
            <w:iCs w:val="0"/>
            <w:noProof/>
            <w:kern w:val="0"/>
            <w:sz w:val="22"/>
            <w:szCs w:val="22"/>
          </w:rPr>
          <w:tab/>
        </w:r>
        <w:r w:rsidR="0050278A" w:rsidRPr="00230F1F">
          <w:rPr>
            <w:rStyle w:val="a5"/>
            <w:noProof/>
          </w:rPr>
          <w:t>ModRedisCenterAop</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_Toc451011712 \h </w:instrText>
        </w:r>
        <w:r w:rsidR="0050278A">
          <w:rPr>
            <w:noProof/>
            <w:webHidden/>
          </w:rPr>
        </w:r>
        <w:r w:rsidR="0050278A">
          <w:rPr>
            <w:noProof/>
            <w:webHidden/>
          </w:rPr>
          <w:fldChar w:fldCharType="separate"/>
        </w:r>
        <w:r w:rsidR="0050278A">
          <w:rPr>
            <w:noProof/>
            <w:webHidden/>
          </w:rPr>
          <w:t>27</w:t>
        </w:r>
        <w:r w:rsidR="0050278A">
          <w:rPr>
            <w:noProof/>
            <w:webHidden/>
          </w:rPr>
          <w:fldChar w:fldCharType="end"/>
        </w:r>
      </w:hyperlink>
    </w:p>
    <w:p w14:paraId="50A75842" w14:textId="35424CD5"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13" w:history="1">
        <w:r w:rsidR="0050278A" w:rsidRPr="00230F1F">
          <w:rPr>
            <w:rStyle w:val="a5"/>
            <w:noProof/>
          </w:rPr>
          <w:t>6.3.6</w:t>
        </w:r>
        <w:r w:rsidR="0050278A">
          <w:rPr>
            <w:rFonts w:asciiTheme="minorHAnsi" w:eastAsiaTheme="minorEastAsia" w:hAnsiTheme="minorHAnsi" w:cstheme="minorBidi"/>
            <w:i w:val="0"/>
            <w:iCs w:val="0"/>
            <w:noProof/>
            <w:kern w:val="0"/>
            <w:sz w:val="22"/>
            <w:szCs w:val="22"/>
          </w:rPr>
          <w:tab/>
        </w:r>
        <w:r w:rsidR="0050278A" w:rsidRPr="00230F1F">
          <w:rPr>
            <w:rStyle w:val="a5"/>
            <w:noProof/>
          </w:rPr>
          <w:t>ModRedisCenterAop</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_Toc451011713 \h </w:instrText>
        </w:r>
        <w:r w:rsidR="0050278A">
          <w:rPr>
            <w:noProof/>
            <w:webHidden/>
          </w:rPr>
        </w:r>
        <w:r w:rsidR="0050278A">
          <w:rPr>
            <w:noProof/>
            <w:webHidden/>
          </w:rPr>
          <w:fldChar w:fldCharType="separate"/>
        </w:r>
        <w:r w:rsidR="0050278A">
          <w:rPr>
            <w:noProof/>
            <w:webHidden/>
          </w:rPr>
          <w:t>28</w:t>
        </w:r>
        <w:r w:rsidR="0050278A">
          <w:rPr>
            <w:noProof/>
            <w:webHidden/>
          </w:rPr>
          <w:fldChar w:fldCharType="end"/>
        </w:r>
      </w:hyperlink>
    </w:p>
    <w:p w14:paraId="3EF1C27B" w14:textId="700B1D7B"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14" w:history="1">
        <w:r w:rsidR="0050278A" w:rsidRPr="00230F1F">
          <w:rPr>
            <w:rStyle w:val="a5"/>
            <w:noProof/>
          </w:rPr>
          <w:t>6.3.7</w:t>
        </w:r>
        <w:r w:rsidR="0050278A">
          <w:rPr>
            <w:rFonts w:asciiTheme="minorHAnsi" w:eastAsiaTheme="minorEastAsia" w:hAnsiTheme="minorHAnsi" w:cstheme="minorBidi"/>
            <w:i w:val="0"/>
            <w:iCs w:val="0"/>
            <w:noProof/>
            <w:kern w:val="0"/>
            <w:sz w:val="22"/>
            <w:szCs w:val="22"/>
          </w:rPr>
          <w:tab/>
        </w:r>
        <w:r w:rsidR="0050278A" w:rsidRPr="00230F1F">
          <w:rPr>
            <w:rStyle w:val="a5"/>
            <w:noProof/>
          </w:rPr>
          <w:t>LockCacheCenter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_Toc451011714 \h </w:instrText>
        </w:r>
        <w:r w:rsidR="0050278A">
          <w:rPr>
            <w:noProof/>
            <w:webHidden/>
          </w:rPr>
        </w:r>
        <w:r w:rsidR="0050278A">
          <w:rPr>
            <w:noProof/>
            <w:webHidden/>
          </w:rPr>
          <w:fldChar w:fldCharType="separate"/>
        </w:r>
        <w:r w:rsidR="0050278A">
          <w:rPr>
            <w:noProof/>
            <w:webHidden/>
          </w:rPr>
          <w:t>28</w:t>
        </w:r>
        <w:r w:rsidR="0050278A">
          <w:rPr>
            <w:noProof/>
            <w:webHidden/>
          </w:rPr>
          <w:fldChar w:fldCharType="end"/>
        </w:r>
      </w:hyperlink>
    </w:p>
    <w:p w14:paraId="5BBEAEBD" w14:textId="2FFB64FB"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15" w:history="1">
        <w:r w:rsidR="0050278A" w:rsidRPr="00230F1F">
          <w:rPr>
            <w:rStyle w:val="a5"/>
            <w:noProof/>
          </w:rPr>
          <w:t>6.3.8</w:t>
        </w:r>
        <w:r w:rsidR="0050278A">
          <w:rPr>
            <w:rFonts w:asciiTheme="minorHAnsi" w:eastAsiaTheme="minorEastAsia" w:hAnsiTheme="minorHAnsi" w:cstheme="minorBidi"/>
            <w:i w:val="0"/>
            <w:iCs w:val="0"/>
            <w:noProof/>
            <w:kern w:val="0"/>
            <w:sz w:val="22"/>
            <w:szCs w:val="22"/>
          </w:rPr>
          <w:tab/>
        </w:r>
        <w:r w:rsidR="0050278A" w:rsidRPr="00230F1F">
          <w:rPr>
            <w:rStyle w:val="a5"/>
            <w:noProof/>
          </w:rPr>
          <w:t>LockCache</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_Toc451011715 \h </w:instrText>
        </w:r>
        <w:r w:rsidR="0050278A">
          <w:rPr>
            <w:noProof/>
            <w:webHidden/>
          </w:rPr>
        </w:r>
        <w:r w:rsidR="0050278A">
          <w:rPr>
            <w:noProof/>
            <w:webHidden/>
          </w:rPr>
          <w:fldChar w:fldCharType="separate"/>
        </w:r>
        <w:r w:rsidR="0050278A">
          <w:rPr>
            <w:noProof/>
            <w:webHidden/>
          </w:rPr>
          <w:t>29</w:t>
        </w:r>
        <w:r w:rsidR="0050278A">
          <w:rPr>
            <w:noProof/>
            <w:webHidden/>
          </w:rPr>
          <w:fldChar w:fldCharType="end"/>
        </w:r>
      </w:hyperlink>
    </w:p>
    <w:p w14:paraId="3D42827E" w14:textId="1D628FB2" w:rsidR="0050278A" w:rsidRDefault="00EC206C">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716" w:history="1">
        <w:r w:rsidR="0050278A" w:rsidRPr="00230F1F">
          <w:rPr>
            <w:rStyle w:val="a5"/>
            <w:noProof/>
          </w:rPr>
          <w:t>6.4</w:t>
        </w:r>
        <w:r w:rsidR="0050278A">
          <w:rPr>
            <w:rFonts w:asciiTheme="minorHAnsi" w:eastAsiaTheme="minorEastAsia" w:hAnsiTheme="minorHAnsi" w:cstheme="minorBidi"/>
            <w:smallCaps w:val="0"/>
            <w:noProof/>
            <w:kern w:val="0"/>
            <w:sz w:val="22"/>
            <w:szCs w:val="22"/>
          </w:rPr>
          <w:tab/>
        </w:r>
        <w:r w:rsidR="0050278A" w:rsidRPr="00230F1F">
          <w:rPr>
            <w:rStyle w:val="a5"/>
            <w:noProof/>
          </w:rPr>
          <w:t>Id</w:t>
        </w:r>
        <w:r w:rsidR="0050278A" w:rsidRPr="00230F1F">
          <w:rPr>
            <w:rStyle w:val="a5"/>
            <w:rFonts w:hint="eastAsia"/>
            <w:noProof/>
          </w:rPr>
          <w:t>列表基础服务模块（</w:t>
        </w:r>
        <w:r w:rsidR="0050278A" w:rsidRPr="00230F1F">
          <w:rPr>
            <w:rStyle w:val="a5"/>
            <w:noProof/>
          </w:rPr>
          <w:t>IdList</w:t>
        </w:r>
        <w:r w:rsidR="0050278A" w:rsidRPr="00230F1F">
          <w:rPr>
            <w:rStyle w:val="a5"/>
            <w:rFonts w:hint="eastAsia"/>
            <w:noProof/>
          </w:rPr>
          <w:t>）</w:t>
        </w:r>
        <w:r w:rsidR="0050278A">
          <w:rPr>
            <w:noProof/>
            <w:webHidden/>
          </w:rPr>
          <w:tab/>
        </w:r>
        <w:r w:rsidR="0050278A">
          <w:rPr>
            <w:noProof/>
            <w:webHidden/>
          </w:rPr>
          <w:fldChar w:fldCharType="begin"/>
        </w:r>
        <w:r w:rsidR="0050278A">
          <w:rPr>
            <w:noProof/>
            <w:webHidden/>
          </w:rPr>
          <w:instrText xml:space="preserve"> PAGEREF _Toc451011716 \h </w:instrText>
        </w:r>
        <w:r w:rsidR="0050278A">
          <w:rPr>
            <w:noProof/>
            <w:webHidden/>
          </w:rPr>
        </w:r>
        <w:r w:rsidR="0050278A">
          <w:rPr>
            <w:noProof/>
            <w:webHidden/>
          </w:rPr>
          <w:fldChar w:fldCharType="separate"/>
        </w:r>
        <w:r w:rsidR="0050278A">
          <w:rPr>
            <w:noProof/>
            <w:webHidden/>
          </w:rPr>
          <w:t>29</w:t>
        </w:r>
        <w:r w:rsidR="0050278A">
          <w:rPr>
            <w:noProof/>
            <w:webHidden/>
          </w:rPr>
          <w:fldChar w:fldCharType="end"/>
        </w:r>
      </w:hyperlink>
    </w:p>
    <w:p w14:paraId="3B9502F3" w14:textId="1EC6366C"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17" w:history="1">
        <w:r w:rsidR="0050278A" w:rsidRPr="00230F1F">
          <w:rPr>
            <w:rStyle w:val="a5"/>
            <w:noProof/>
          </w:rPr>
          <w:t>6.4.1</w:t>
        </w:r>
        <w:r w:rsidR="0050278A">
          <w:rPr>
            <w:rFonts w:asciiTheme="minorHAnsi" w:eastAsiaTheme="minorEastAsia" w:hAnsiTheme="minorHAnsi" w:cstheme="minorBidi"/>
            <w:i w:val="0"/>
            <w:iCs w:val="0"/>
            <w:noProof/>
            <w:kern w:val="0"/>
            <w:sz w:val="22"/>
            <w:szCs w:val="22"/>
          </w:rPr>
          <w:tab/>
        </w:r>
        <w:r w:rsidR="0050278A" w:rsidRPr="00230F1F">
          <w:rPr>
            <w:rStyle w:val="a5"/>
            <w:noProof/>
          </w:rPr>
          <w:t>Id</w:t>
        </w:r>
        <w:r w:rsidR="0050278A" w:rsidRPr="00230F1F">
          <w:rPr>
            <w:rStyle w:val="a5"/>
            <w:rFonts w:hint="eastAsia"/>
            <w:noProof/>
          </w:rPr>
          <w:t>列表基础服务模块概述</w:t>
        </w:r>
        <w:r w:rsidR="0050278A">
          <w:rPr>
            <w:noProof/>
            <w:webHidden/>
          </w:rPr>
          <w:tab/>
        </w:r>
        <w:r w:rsidR="0050278A">
          <w:rPr>
            <w:noProof/>
            <w:webHidden/>
          </w:rPr>
          <w:fldChar w:fldCharType="begin"/>
        </w:r>
        <w:r w:rsidR="0050278A">
          <w:rPr>
            <w:noProof/>
            <w:webHidden/>
          </w:rPr>
          <w:instrText xml:space="preserve"> PAGEREF _Toc451011717 \h </w:instrText>
        </w:r>
        <w:r w:rsidR="0050278A">
          <w:rPr>
            <w:noProof/>
            <w:webHidden/>
          </w:rPr>
        </w:r>
        <w:r w:rsidR="0050278A">
          <w:rPr>
            <w:noProof/>
            <w:webHidden/>
          </w:rPr>
          <w:fldChar w:fldCharType="separate"/>
        </w:r>
        <w:r w:rsidR="0050278A">
          <w:rPr>
            <w:noProof/>
            <w:webHidden/>
          </w:rPr>
          <w:t>29</w:t>
        </w:r>
        <w:r w:rsidR="0050278A">
          <w:rPr>
            <w:noProof/>
            <w:webHidden/>
          </w:rPr>
          <w:fldChar w:fldCharType="end"/>
        </w:r>
      </w:hyperlink>
    </w:p>
    <w:p w14:paraId="5E9F02AF" w14:textId="041CCE25"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18" w:history="1">
        <w:r w:rsidR="0050278A" w:rsidRPr="00230F1F">
          <w:rPr>
            <w:rStyle w:val="a5"/>
            <w:noProof/>
          </w:rPr>
          <w:t>6.4.2</w:t>
        </w:r>
        <w:r w:rsidR="0050278A">
          <w:rPr>
            <w:rFonts w:asciiTheme="minorHAnsi" w:eastAsiaTheme="minorEastAsia" w:hAnsiTheme="minorHAnsi" w:cstheme="minorBidi"/>
            <w:i w:val="0"/>
            <w:iCs w:val="0"/>
            <w:noProof/>
            <w:kern w:val="0"/>
            <w:sz w:val="22"/>
            <w:szCs w:val="22"/>
          </w:rPr>
          <w:tab/>
        </w:r>
        <w:r w:rsidR="0050278A" w:rsidRPr="00230F1F">
          <w:rPr>
            <w:rStyle w:val="a5"/>
            <w:noProof/>
          </w:rPr>
          <w:t>IdList</w:t>
        </w:r>
        <w:r w:rsidR="0050278A" w:rsidRPr="00230F1F">
          <w:rPr>
            <w:rStyle w:val="a5"/>
            <w:rFonts w:hint="eastAsia"/>
            <w:noProof/>
          </w:rPr>
          <w:t>系统模块类图</w:t>
        </w:r>
        <w:r w:rsidR="0050278A">
          <w:rPr>
            <w:noProof/>
            <w:webHidden/>
          </w:rPr>
          <w:tab/>
        </w:r>
        <w:r w:rsidR="0050278A">
          <w:rPr>
            <w:noProof/>
            <w:webHidden/>
          </w:rPr>
          <w:fldChar w:fldCharType="begin"/>
        </w:r>
        <w:r w:rsidR="0050278A">
          <w:rPr>
            <w:noProof/>
            <w:webHidden/>
          </w:rPr>
          <w:instrText xml:space="preserve"> PAGEREF _Toc451011718 \h </w:instrText>
        </w:r>
        <w:r w:rsidR="0050278A">
          <w:rPr>
            <w:noProof/>
            <w:webHidden/>
          </w:rPr>
        </w:r>
        <w:r w:rsidR="0050278A">
          <w:rPr>
            <w:noProof/>
            <w:webHidden/>
          </w:rPr>
          <w:fldChar w:fldCharType="separate"/>
        </w:r>
        <w:r w:rsidR="0050278A">
          <w:rPr>
            <w:noProof/>
            <w:webHidden/>
          </w:rPr>
          <w:t>30</w:t>
        </w:r>
        <w:r w:rsidR="0050278A">
          <w:rPr>
            <w:noProof/>
            <w:webHidden/>
          </w:rPr>
          <w:fldChar w:fldCharType="end"/>
        </w:r>
      </w:hyperlink>
    </w:p>
    <w:p w14:paraId="1536EEAF" w14:textId="0F5068F5"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19" w:history="1">
        <w:r w:rsidR="0050278A" w:rsidRPr="00230F1F">
          <w:rPr>
            <w:rStyle w:val="a5"/>
            <w:noProof/>
          </w:rPr>
          <w:t>6.4.3</w:t>
        </w:r>
        <w:r w:rsidR="0050278A">
          <w:rPr>
            <w:rFonts w:asciiTheme="minorHAnsi" w:eastAsiaTheme="minorEastAsia" w:hAnsiTheme="minorHAnsi" w:cstheme="minorBidi"/>
            <w:i w:val="0"/>
            <w:iCs w:val="0"/>
            <w:noProof/>
            <w:kern w:val="0"/>
            <w:sz w:val="22"/>
            <w:szCs w:val="22"/>
          </w:rPr>
          <w:tab/>
        </w:r>
        <w:r w:rsidR="0050278A" w:rsidRPr="00230F1F">
          <w:rPr>
            <w:rStyle w:val="a5"/>
            <w:noProof/>
          </w:rPr>
          <w:t xml:space="preserve">IdListClient </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_Toc451011719 \h </w:instrText>
        </w:r>
        <w:r w:rsidR="0050278A">
          <w:rPr>
            <w:noProof/>
            <w:webHidden/>
          </w:rPr>
        </w:r>
        <w:r w:rsidR="0050278A">
          <w:rPr>
            <w:noProof/>
            <w:webHidden/>
          </w:rPr>
          <w:fldChar w:fldCharType="separate"/>
        </w:r>
        <w:r w:rsidR="0050278A">
          <w:rPr>
            <w:noProof/>
            <w:webHidden/>
          </w:rPr>
          <w:t>30</w:t>
        </w:r>
        <w:r w:rsidR="0050278A">
          <w:rPr>
            <w:noProof/>
            <w:webHidden/>
          </w:rPr>
          <w:fldChar w:fldCharType="end"/>
        </w:r>
      </w:hyperlink>
    </w:p>
    <w:p w14:paraId="776F73C2" w14:textId="38540A3F"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20" w:history="1">
        <w:r w:rsidR="0050278A" w:rsidRPr="00230F1F">
          <w:rPr>
            <w:rStyle w:val="a5"/>
            <w:noProof/>
          </w:rPr>
          <w:t>6.4.4</w:t>
        </w:r>
        <w:r w:rsidR="0050278A">
          <w:rPr>
            <w:rFonts w:asciiTheme="minorHAnsi" w:eastAsiaTheme="minorEastAsia" w:hAnsiTheme="minorHAnsi" w:cstheme="minorBidi"/>
            <w:i w:val="0"/>
            <w:iCs w:val="0"/>
            <w:noProof/>
            <w:kern w:val="0"/>
            <w:sz w:val="22"/>
            <w:szCs w:val="22"/>
          </w:rPr>
          <w:tab/>
        </w:r>
        <w:r w:rsidR="0050278A" w:rsidRPr="00230F1F">
          <w:rPr>
            <w:rStyle w:val="a5"/>
            <w:noProof/>
          </w:rPr>
          <w:t xml:space="preserve">IdListServiceImpl </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_Toc451011720 \h </w:instrText>
        </w:r>
        <w:r w:rsidR="0050278A">
          <w:rPr>
            <w:noProof/>
            <w:webHidden/>
          </w:rPr>
        </w:r>
        <w:r w:rsidR="0050278A">
          <w:rPr>
            <w:noProof/>
            <w:webHidden/>
          </w:rPr>
          <w:fldChar w:fldCharType="separate"/>
        </w:r>
        <w:r w:rsidR="0050278A">
          <w:rPr>
            <w:noProof/>
            <w:webHidden/>
          </w:rPr>
          <w:t>31</w:t>
        </w:r>
        <w:r w:rsidR="0050278A">
          <w:rPr>
            <w:noProof/>
            <w:webHidden/>
          </w:rPr>
          <w:fldChar w:fldCharType="end"/>
        </w:r>
      </w:hyperlink>
    </w:p>
    <w:p w14:paraId="09B8BE8F" w14:textId="37E02E7C"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21" w:history="1">
        <w:r w:rsidR="0050278A" w:rsidRPr="00230F1F">
          <w:rPr>
            <w:rStyle w:val="a5"/>
            <w:noProof/>
          </w:rPr>
          <w:t>6.4.5</w:t>
        </w:r>
        <w:r w:rsidR="0050278A">
          <w:rPr>
            <w:rFonts w:asciiTheme="minorHAnsi" w:eastAsiaTheme="minorEastAsia" w:hAnsiTheme="minorHAnsi" w:cstheme="minorBidi"/>
            <w:i w:val="0"/>
            <w:iCs w:val="0"/>
            <w:noProof/>
            <w:kern w:val="0"/>
            <w:sz w:val="22"/>
            <w:szCs w:val="22"/>
          </w:rPr>
          <w:tab/>
        </w:r>
        <w:r w:rsidR="0050278A" w:rsidRPr="00230F1F">
          <w:rPr>
            <w:rStyle w:val="a5"/>
            <w:noProof/>
          </w:rPr>
          <w:t>CommonCache</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_Toc451011721 \h </w:instrText>
        </w:r>
        <w:r w:rsidR="0050278A">
          <w:rPr>
            <w:noProof/>
            <w:webHidden/>
          </w:rPr>
        </w:r>
        <w:r w:rsidR="0050278A">
          <w:rPr>
            <w:noProof/>
            <w:webHidden/>
          </w:rPr>
          <w:fldChar w:fldCharType="separate"/>
        </w:r>
        <w:r w:rsidR="0050278A">
          <w:rPr>
            <w:noProof/>
            <w:webHidden/>
          </w:rPr>
          <w:t>32</w:t>
        </w:r>
        <w:r w:rsidR="0050278A">
          <w:rPr>
            <w:noProof/>
            <w:webHidden/>
          </w:rPr>
          <w:fldChar w:fldCharType="end"/>
        </w:r>
      </w:hyperlink>
    </w:p>
    <w:p w14:paraId="0F7328C7" w14:textId="7663F065"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22" w:history="1">
        <w:r w:rsidR="0050278A" w:rsidRPr="00230F1F">
          <w:rPr>
            <w:rStyle w:val="a5"/>
            <w:noProof/>
          </w:rPr>
          <w:t>6.4.6</w:t>
        </w:r>
        <w:r w:rsidR="0050278A">
          <w:rPr>
            <w:rFonts w:asciiTheme="minorHAnsi" w:eastAsiaTheme="minorEastAsia" w:hAnsiTheme="minorHAnsi" w:cstheme="minorBidi"/>
            <w:i w:val="0"/>
            <w:iCs w:val="0"/>
            <w:noProof/>
            <w:kern w:val="0"/>
            <w:sz w:val="22"/>
            <w:szCs w:val="22"/>
          </w:rPr>
          <w:tab/>
        </w:r>
        <w:r w:rsidR="0050278A" w:rsidRPr="00230F1F">
          <w:rPr>
            <w:rStyle w:val="a5"/>
            <w:noProof/>
          </w:rPr>
          <w:t>IdListCache</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_Toc451011722 \h </w:instrText>
        </w:r>
        <w:r w:rsidR="0050278A">
          <w:rPr>
            <w:noProof/>
            <w:webHidden/>
          </w:rPr>
        </w:r>
        <w:r w:rsidR="0050278A">
          <w:rPr>
            <w:noProof/>
            <w:webHidden/>
          </w:rPr>
          <w:fldChar w:fldCharType="separate"/>
        </w:r>
        <w:r w:rsidR="0050278A">
          <w:rPr>
            <w:noProof/>
            <w:webHidden/>
          </w:rPr>
          <w:t>32</w:t>
        </w:r>
        <w:r w:rsidR="0050278A">
          <w:rPr>
            <w:noProof/>
            <w:webHidden/>
          </w:rPr>
          <w:fldChar w:fldCharType="end"/>
        </w:r>
      </w:hyperlink>
    </w:p>
    <w:p w14:paraId="4FF00FF1" w14:textId="7831D0A0"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23" w:history="1">
        <w:r w:rsidR="0050278A" w:rsidRPr="00230F1F">
          <w:rPr>
            <w:rStyle w:val="a5"/>
            <w:noProof/>
          </w:rPr>
          <w:t>6.4.7</w:t>
        </w:r>
        <w:r w:rsidR="0050278A">
          <w:rPr>
            <w:rFonts w:asciiTheme="minorHAnsi" w:eastAsiaTheme="minorEastAsia" w:hAnsiTheme="minorHAnsi" w:cstheme="minorBidi"/>
            <w:i w:val="0"/>
            <w:iCs w:val="0"/>
            <w:noProof/>
            <w:kern w:val="0"/>
            <w:sz w:val="22"/>
            <w:szCs w:val="22"/>
          </w:rPr>
          <w:tab/>
        </w:r>
        <w:r w:rsidR="0050278A" w:rsidRPr="00230F1F">
          <w:rPr>
            <w:rStyle w:val="a5"/>
            <w:noProof/>
          </w:rPr>
          <w:t>IdListDao</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_Toc451011723 \h </w:instrText>
        </w:r>
        <w:r w:rsidR="0050278A">
          <w:rPr>
            <w:noProof/>
            <w:webHidden/>
          </w:rPr>
        </w:r>
        <w:r w:rsidR="0050278A">
          <w:rPr>
            <w:noProof/>
            <w:webHidden/>
          </w:rPr>
          <w:fldChar w:fldCharType="separate"/>
        </w:r>
        <w:r w:rsidR="0050278A">
          <w:rPr>
            <w:noProof/>
            <w:webHidden/>
          </w:rPr>
          <w:t>33</w:t>
        </w:r>
        <w:r w:rsidR="0050278A">
          <w:rPr>
            <w:noProof/>
            <w:webHidden/>
          </w:rPr>
          <w:fldChar w:fldCharType="end"/>
        </w:r>
      </w:hyperlink>
    </w:p>
    <w:p w14:paraId="47A06C7D" w14:textId="62FE4E26" w:rsidR="0050278A" w:rsidRDefault="00EC206C">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724" w:history="1">
        <w:r w:rsidR="0050278A" w:rsidRPr="00230F1F">
          <w:rPr>
            <w:rStyle w:val="a5"/>
            <w:noProof/>
          </w:rPr>
          <w:t>6.5</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账户系统（</w:t>
        </w:r>
        <w:r w:rsidR="0050278A" w:rsidRPr="00230F1F">
          <w:rPr>
            <w:rStyle w:val="a5"/>
            <w:noProof/>
          </w:rPr>
          <w:t>Acount</w:t>
        </w:r>
        <w:r w:rsidR="0050278A" w:rsidRPr="00230F1F">
          <w:rPr>
            <w:rStyle w:val="a5"/>
            <w:rFonts w:hint="eastAsia"/>
            <w:noProof/>
          </w:rPr>
          <w:t>）模块</w:t>
        </w:r>
        <w:r w:rsidR="0050278A">
          <w:rPr>
            <w:noProof/>
            <w:webHidden/>
          </w:rPr>
          <w:tab/>
        </w:r>
        <w:r w:rsidR="0050278A">
          <w:rPr>
            <w:noProof/>
            <w:webHidden/>
          </w:rPr>
          <w:fldChar w:fldCharType="begin"/>
        </w:r>
        <w:r w:rsidR="0050278A">
          <w:rPr>
            <w:noProof/>
            <w:webHidden/>
          </w:rPr>
          <w:instrText xml:space="preserve"> PAGEREF _Toc451011724 \h </w:instrText>
        </w:r>
        <w:r w:rsidR="0050278A">
          <w:rPr>
            <w:noProof/>
            <w:webHidden/>
          </w:rPr>
        </w:r>
        <w:r w:rsidR="0050278A">
          <w:rPr>
            <w:noProof/>
            <w:webHidden/>
          </w:rPr>
          <w:fldChar w:fldCharType="separate"/>
        </w:r>
        <w:r w:rsidR="0050278A">
          <w:rPr>
            <w:noProof/>
            <w:webHidden/>
          </w:rPr>
          <w:t>33</w:t>
        </w:r>
        <w:r w:rsidR="0050278A">
          <w:rPr>
            <w:noProof/>
            <w:webHidden/>
          </w:rPr>
          <w:fldChar w:fldCharType="end"/>
        </w:r>
      </w:hyperlink>
    </w:p>
    <w:p w14:paraId="706ECC60" w14:textId="03B94CD9"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25" w:history="1">
        <w:r w:rsidR="0050278A" w:rsidRPr="00230F1F">
          <w:rPr>
            <w:rStyle w:val="a5"/>
            <w:noProof/>
          </w:rPr>
          <w:t>6.5.1</w:t>
        </w:r>
        <w:r w:rsidR="0050278A">
          <w:rPr>
            <w:rFonts w:asciiTheme="minorHAnsi" w:eastAsiaTheme="minorEastAsia" w:hAnsiTheme="minorHAnsi" w:cstheme="minorBidi"/>
            <w:i w:val="0"/>
            <w:iCs w:val="0"/>
            <w:noProof/>
            <w:kern w:val="0"/>
            <w:sz w:val="22"/>
            <w:szCs w:val="22"/>
          </w:rPr>
          <w:tab/>
        </w:r>
        <w:r w:rsidR="0050278A" w:rsidRPr="00230F1F">
          <w:rPr>
            <w:rStyle w:val="a5"/>
            <w:rFonts w:hint="eastAsia"/>
            <w:noProof/>
          </w:rPr>
          <w:t>账户系统模块概述</w:t>
        </w:r>
        <w:r w:rsidR="0050278A">
          <w:rPr>
            <w:noProof/>
            <w:webHidden/>
          </w:rPr>
          <w:tab/>
        </w:r>
        <w:r w:rsidR="0050278A">
          <w:rPr>
            <w:noProof/>
            <w:webHidden/>
          </w:rPr>
          <w:fldChar w:fldCharType="begin"/>
        </w:r>
        <w:r w:rsidR="0050278A">
          <w:rPr>
            <w:noProof/>
            <w:webHidden/>
          </w:rPr>
          <w:instrText xml:space="preserve"> PAGEREF _Toc451011725 \h </w:instrText>
        </w:r>
        <w:r w:rsidR="0050278A">
          <w:rPr>
            <w:noProof/>
            <w:webHidden/>
          </w:rPr>
        </w:r>
        <w:r w:rsidR="0050278A">
          <w:rPr>
            <w:noProof/>
            <w:webHidden/>
          </w:rPr>
          <w:fldChar w:fldCharType="separate"/>
        </w:r>
        <w:r w:rsidR="0050278A">
          <w:rPr>
            <w:noProof/>
            <w:webHidden/>
          </w:rPr>
          <w:t>33</w:t>
        </w:r>
        <w:r w:rsidR="0050278A">
          <w:rPr>
            <w:noProof/>
            <w:webHidden/>
          </w:rPr>
          <w:fldChar w:fldCharType="end"/>
        </w:r>
      </w:hyperlink>
    </w:p>
    <w:p w14:paraId="65A37E53" w14:textId="0BABE281"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26" w:history="1">
        <w:r w:rsidR="0050278A" w:rsidRPr="00230F1F">
          <w:rPr>
            <w:rStyle w:val="a5"/>
            <w:noProof/>
          </w:rPr>
          <w:t>6.5.2</w:t>
        </w:r>
        <w:r w:rsidR="0050278A">
          <w:rPr>
            <w:rFonts w:asciiTheme="minorHAnsi" w:eastAsiaTheme="minorEastAsia" w:hAnsiTheme="minorHAnsi" w:cstheme="minorBidi"/>
            <w:i w:val="0"/>
            <w:iCs w:val="0"/>
            <w:noProof/>
            <w:kern w:val="0"/>
            <w:sz w:val="22"/>
            <w:szCs w:val="22"/>
          </w:rPr>
          <w:tab/>
        </w:r>
        <w:r w:rsidR="0050278A" w:rsidRPr="00230F1F">
          <w:rPr>
            <w:rStyle w:val="a5"/>
            <w:rFonts w:hint="eastAsia"/>
            <w:noProof/>
          </w:rPr>
          <w:t>账户系统模块类图</w:t>
        </w:r>
        <w:r w:rsidR="0050278A">
          <w:rPr>
            <w:noProof/>
            <w:webHidden/>
          </w:rPr>
          <w:tab/>
        </w:r>
        <w:r w:rsidR="0050278A">
          <w:rPr>
            <w:noProof/>
            <w:webHidden/>
          </w:rPr>
          <w:fldChar w:fldCharType="begin"/>
        </w:r>
        <w:r w:rsidR="0050278A">
          <w:rPr>
            <w:noProof/>
            <w:webHidden/>
          </w:rPr>
          <w:instrText xml:space="preserve"> PAGEREF _Toc451011726 \h </w:instrText>
        </w:r>
        <w:r w:rsidR="0050278A">
          <w:rPr>
            <w:noProof/>
            <w:webHidden/>
          </w:rPr>
        </w:r>
        <w:r w:rsidR="0050278A">
          <w:rPr>
            <w:noProof/>
            <w:webHidden/>
          </w:rPr>
          <w:fldChar w:fldCharType="separate"/>
        </w:r>
        <w:r w:rsidR="0050278A">
          <w:rPr>
            <w:noProof/>
            <w:webHidden/>
          </w:rPr>
          <w:t>40</w:t>
        </w:r>
        <w:r w:rsidR="0050278A">
          <w:rPr>
            <w:noProof/>
            <w:webHidden/>
          </w:rPr>
          <w:fldChar w:fldCharType="end"/>
        </w:r>
      </w:hyperlink>
    </w:p>
    <w:p w14:paraId="4C32354E" w14:textId="1B1B0F32"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27" w:history="1">
        <w:r w:rsidR="0050278A" w:rsidRPr="00230F1F">
          <w:rPr>
            <w:rStyle w:val="a5"/>
            <w:noProof/>
          </w:rPr>
          <w:t>6.5.3</w:t>
        </w:r>
        <w:r w:rsidR="0050278A">
          <w:rPr>
            <w:rFonts w:asciiTheme="minorHAnsi" w:eastAsiaTheme="minorEastAsia" w:hAnsiTheme="minorHAnsi" w:cstheme="minorBidi"/>
            <w:i w:val="0"/>
            <w:iCs w:val="0"/>
            <w:noProof/>
            <w:kern w:val="0"/>
            <w:sz w:val="22"/>
            <w:szCs w:val="22"/>
          </w:rPr>
          <w:tab/>
        </w:r>
        <w:r w:rsidR="0050278A" w:rsidRPr="00230F1F">
          <w:rPr>
            <w:rStyle w:val="a5"/>
            <w:noProof/>
          </w:rPr>
          <w:t>JsonController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_Toc451011727 \h </w:instrText>
        </w:r>
        <w:r w:rsidR="0050278A">
          <w:rPr>
            <w:noProof/>
            <w:webHidden/>
          </w:rPr>
        </w:r>
        <w:r w:rsidR="0050278A">
          <w:rPr>
            <w:noProof/>
            <w:webHidden/>
          </w:rPr>
          <w:fldChar w:fldCharType="separate"/>
        </w:r>
        <w:r w:rsidR="0050278A">
          <w:rPr>
            <w:noProof/>
            <w:webHidden/>
          </w:rPr>
          <w:t>40</w:t>
        </w:r>
        <w:r w:rsidR="0050278A">
          <w:rPr>
            <w:noProof/>
            <w:webHidden/>
          </w:rPr>
          <w:fldChar w:fldCharType="end"/>
        </w:r>
      </w:hyperlink>
    </w:p>
    <w:p w14:paraId="3D33D48B" w14:textId="221DFA2A"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28" w:history="1">
        <w:r w:rsidR="0050278A" w:rsidRPr="00230F1F">
          <w:rPr>
            <w:rStyle w:val="a5"/>
            <w:noProof/>
          </w:rPr>
          <w:t>6.5.4</w:t>
        </w:r>
        <w:r w:rsidR="0050278A">
          <w:rPr>
            <w:rFonts w:asciiTheme="minorHAnsi" w:eastAsiaTheme="minorEastAsia" w:hAnsiTheme="minorHAnsi" w:cstheme="minorBidi"/>
            <w:i w:val="0"/>
            <w:iCs w:val="0"/>
            <w:noProof/>
            <w:kern w:val="0"/>
            <w:sz w:val="22"/>
            <w:szCs w:val="22"/>
          </w:rPr>
          <w:tab/>
        </w:r>
        <w:r w:rsidR="0050278A" w:rsidRPr="00230F1F">
          <w:rPr>
            <w:rStyle w:val="a5"/>
            <w:noProof/>
          </w:rPr>
          <w:t>AccountWebController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_Toc451011728 \h </w:instrText>
        </w:r>
        <w:r w:rsidR="0050278A">
          <w:rPr>
            <w:noProof/>
            <w:webHidden/>
          </w:rPr>
        </w:r>
        <w:r w:rsidR="0050278A">
          <w:rPr>
            <w:noProof/>
            <w:webHidden/>
          </w:rPr>
          <w:fldChar w:fldCharType="separate"/>
        </w:r>
        <w:r w:rsidR="0050278A">
          <w:rPr>
            <w:noProof/>
            <w:webHidden/>
          </w:rPr>
          <w:t>41</w:t>
        </w:r>
        <w:r w:rsidR="0050278A">
          <w:rPr>
            <w:noProof/>
            <w:webHidden/>
          </w:rPr>
          <w:fldChar w:fldCharType="end"/>
        </w:r>
      </w:hyperlink>
    </w:p>
    <w:p w14:paraId="086D9EDC" w14:textId="2F8468D8"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29" w:history="1">
        <w:r w:rsidR="0050278A" w:rsidRPr="00230F1F">
          <w:rPr>
            <w:rStyle w:val="a5"/>
            <w:noProof/>
          </w:rPr>
          <w:t>6.5.5</w:t>
        </w:r>
        <w:r w:rsidR="0050278A">
          <w:rPr>
            <w:rFonts w:asciiTheme="minorHAnsi" w:eastAsiaTheme="minorEastAsia" w:hAnsiTheme="minorHAnsi" w:cstheme="minorBidi"/>
            <w:i w:val="0"/>
            <w:iCs w:val="0"/>
            <w:noProof/>
            <w:kern w:val="0"/>
            <w:sz w:val="22"/>
            <w:szCs w:val="22"/>
          </w:rPr>
          <w:tab/>
        </w:r>
        <w:r w:rsidR="0050278A" w:rsidRPr="00230F1F">
          <w:rPr>
            <w:rStyle w:val="a5"/>
            <w:noProof/>
          </w:rPr>
          <w:t>AccountRestController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_Toc451011729 \h </w:instrText>
        </w:r>
        <w:r w:rsidR="0050278A">
          <w:rPr>
            <w:noProof/>
            <w:webHidden/>
          </w:rPr>
        </w:r>
        <w:r w:rsidR="0050278A">
          <w:rPr>
            <w:noProof/>
            <w:webHidden/>
          </w:rPr>
          <w:fldChar w:fldCharType="separate"/>
        </w:r>
        <w:r w:rsidR="0050278A">
          <w:rPr>
            <w:noProof/>
            <w:webHidden/>
          </w:rPr>
          <w:t>41</w:t>
        </w:r>
        <w:r w:rsidR="0050278A">
          <w:rPr>
            <w:noProof/>
            <w:webHidden/>
          </w:rPr>
          <w:fldChar w:fldCharType="end"/>
        </w:r>
      </w:hyperlink>
    </w:p>
    <w:p w14:paraId="70740089" w14:textId="7A09AD71"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30" w:history="1">
        <w:r w:rsidR="0050278A" w:rsidRPr="00230F1F">
          <w:rPr>
            <w:rStyle w:val="a5"/>
            <w:noProof/>
          </w:rPr>
          <w:t>6.5.6</w:t>
        </w:r>
        <w:r w:rsidR="0050278A">
          <w:rPr>
            <w:rFonts w:asciiTheme="minorHAnsi" w:eastAsiaTheme="minorEastAsia" w:hAnsiTheme="minorHAnsi" w:cstheme="minorBidi"/>
            <w:i w:val="0"/>
            <w:iCs w:val="0"/>
            <w:noProof/>
            <w:kern w:val="0"/>
            <w:sz w:val="22"/>
            <w:szCs w:val="22"/>
          </w:rPr>
          <w:tab/>
        </w:r>
        <w:r w:rsidR="0050278A" w:rsidRPr="00230F1F">
          <w:rPr>
            <w:rStyle w:val="a5"/>
            <w:noProof/>
          </w:rPr>
          <w:t>Client</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_Toc451011730 \h </w:instrText>
        </w:r>
        <w:r w:rsidR="0050278A">
          <w:rPr>
            <w:noProof/>
            <w:webHidden/>
          </w:rPr>
        </w:r>
        <w:r w:rsidR="0050278A">
          <w:rPr>
            <w:noProof/>
            <w:webHidden/>
          </w:rPr>
          <w:fldChar w:fldCharType="separate"/>
        </w:r>
        <w:r w:rsidR="0050278A">
          <w:rPr>
            <w:noProof/>
            <w:webHidden/>
          </w:rPr>
          <w:t>42</w:t>
        </w:r>
        <w:r w:rsidR="0050278A">
          <w:rPr>
            <w:noProof/>
            <w:webHidden/>
          </w:rPr>
          <w:fldChar w:fldCharType="end"/>
        </w:r>
      </w:hyperlink>
    </w:p>
    <w:p w14:paraId="2D4584D4" w14:textId="0891ED8C"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31" w:history="1">
        <w:r w:rsidR="0050278A" w:rsidRPr="00230F1F">
          <w:rPr>
            <w:rStyle w:val="a5"/>
            <w:noProof/>
          </w:rPr>
          <w:t>6.5.7</w:t>
        </w:r>
        <w:r w:rsidR="0050278A">
          <w:rPr>
            <w:rFonts w:asciiTheme="minorHAnsi" w:eastAsiaTheme="minorEastAsia" w:hAnsiTheme="minorHAnsi" w:cstheme="minorBidi"/>
            <w:i w:val="0"/>
            <w:iCs w:val="0"/>
            <w:noProof/>
            <w:kern w:val="0"/>
            <w:sz w:val="22"/>
            <w:szCs w:val="22"/>
          </w:rPr>
          <w:tab/>
        </w:r>
        <w:r w:rsidR="0050278A" w:rsidRPr="00230F1F">
          <w:rPr>
            <w:rStyle w:val="a5"/>
            <w:noProof/>
          </w:rPr>
          <w:t>AccountServiceImpl</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_Toc451011731 \h </w:instrText>
        </w:r>
        <w:r w:rsidR="0050278A">
          <w:rPr>
            <w:noProof/>
            <w:webHidden/>
          </w:rPr>
        </w:r>
        <w:r w:rsidR="0050278A">
          <w:rPr>
            <w:noProof/>
            <w:webHidden/>
          </w:rPr>
          <w:fldChar w:fldCharType="separate"/>
        </w:r>
        <w:r w:rsidR="0050278A">
          <w:rPr>
            <w:noProof/>
            <w:webHidden/>
          </w:rPr>
          <w:t>42</w:t>
        </w:r>
        <w:r w:rsidR="0050278A">
          <w:rPr>
            <w:noProof/>
            <w:webHidden/>
          </w:rPr>
          <w:fldChar w:fldCharType="end"/>
        </w:r>
      </w:hyperlink>
    </w:p>
    <w:p w14:paraId="5F0572A2" w14:textId="57385126"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32" w:history="1">
        <w:r w:rsidR="0050278A" w:rsidRPr="00230F1F">
          <w:rPr>
            <w:rStyle w:val="a5"/>
            <w:noProof/>
          </w:rPr>
          <w:t>6.5.8</w:t>
        </w:r>
        <w:r w:rsidR="0050278A">
          <w:rPr>
            <w:rFonts w:asciiTheme="minorHAnsi" w:eastAsiaTheme="minorEastAsia" w:hAnsiTheme="minorHAnsi" w:cstheme="minorBidi"/>
            <w:i w:val="0"/>
            <w:iCs w:val="0"/>
            <w:noProof/>
            <w:kern w:val="0"/>
            <w:sz w:val="22"/>
            <w:szCs w:val="22"/>
          </w:rPr>
          <w:tab/>
        </w:r>
        <w:r w:rsidR="0050278A" w:rsidRPr="00230F1F">
          <w:rPr>
            <w:rStyle w:val="a5"/>
            <w:noProof/>
          </w:rPr>
          <w:t>CspService</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_Toc451011732 \h </w:instrText>
        </w:r>
        <w:r w:rsidR="0050278A">
          <w:rPr>
            <w:noProof/>
            <w:webHidden/>
          </w:rPr>
        </w:r>
        <w:r w:rsidR="0050278A">
          <w:rPr>
            <w:noProof/>
            <w:webHidden/>
          </w:rPr>
          <w:fldChar w:fldCharType="separate"/>
        </w:r>
        <w:r w:rsidR="0050278A">
          <w:rPr>
            <w:noProof/>
            <w:webHidden/>
          </w:rPr>
          <w:t>43</w:t>
        </w:r>
        <w:r w:rsidR="0050278A">
          <w:rPr>
            <w:noProof/>
            <w:webHidden/>
          </w:rPr>
          <w:fldChar w:fldCharType="end"/>
        </w:r>
      </w:hyperlink>
    </w:p>
    <w:p w14:paraId="6F0BA4D7" w14:textId="284D23B4"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33" w:history="1">
        <w:r w:rsidR="0050278A" w:rsidRPr="00230F1F">
          <w:rPr>
            <w:rStyle w:val="a5"/>
            <w:noProof/>
          </w:rPr>
          <w:t>6.5.9</w:t>
        </w:r>
        <w:r w:rsidR="0050278A">
          <w:rPr>
            <w:rFonts w:asciiTheme="minorHAnsi" w:eastAsiaTheme="minorEastAsia" w:hAnsiTheme="minorHAnsi" w:cstheme="minorBidi"/>
            <w:i w:val="0"/>
            <w:iCs w:val="0"/>
            <w:noProof/>
            <w:kern w:val="0"/>
            <w:sz w:val="22"/>
            <w:szCs w:val="22"/>
          </w:rPr>
          <w:tab/>
        </w:r>
        <w:r w:rsidR="0050278A" w:rsidRPr="00230F1F">
          <w:rPr>
            <w:rStyle w:val="a5"/>
            <w:noProof/>
          </w:rPr>
          <w:t>TokenCache</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_Toc451011733 \h </w:instrText>
        </w:r>
        <w:r w:rsidR="0050278A">
          <w:rPr>
            <w:noProof/>
            <w:webHidden/>
          </w:rPr>
        </w:r>
        <w:r w:rsidR="0050278A">
          <w:rPr>
            <w:noProof/>
            <w:webHidden/>
          </w:rPr>
          <w:fldChar w:fldCharType="separate"/>
        </w:r>
        <w:r w:rsidR="0050278A">
          <w:rPr>
            <w:noProof/>
            <w:webHidden/>
          </w:rPr>
          <w:t>44</w:t>
        </w:r>
        <w:r w:rsidR="0050278A">
          <w:rPr>
            <w:noProof/>
            <w:webHidden/>
          </w:rPr>
          <w:fldChar w:fldCharType="end"/>
        </w:r>
      </w:hyperlink>
    </w:p>
    <w:p w14:paraId="2CBFACD7" w14:textId="4C37C973"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34" w:history="1">
        <w:r w:rsidR="0050278A" w:rsidRPr="00230F1F">
          <w:rPr>
            <w:rStyle w:val="a5"/>
            <w:noProof/>
          </w:rPr>
          <w:t>6.5.10</w:t>
        </w:r>
        <w:r w:rsidR="0050278A">
          <w:rPr>
            <w:rFonts w:asciiTheme="minorHAnsi" w:eastAsiaTheme="minorEastAsia" w:hAnsiTheme="minorHAnsi" w:cstheme="minorBidi"/>
            <w:i w:val="0"/>
            <w:iCs w:val="0"/>
            <w:noProof/>
            <w:kern w:val="0"/>
            <w:sz w:val="22"/>
            <w:szCs w:val="22"/>
          </w:rPr>
          <w:tab/>
        </w:r>
        <w:r w:rsidR="0050278A" w:rsidRPr="00230F1F">
          <w:rPr>
            <w:rStyle w:val="a5"/>
            <w:noProof/>
          </w:rPr>
          <w:t>UserMongoDao</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_Toc451011734 \h </w:instrText>
        </w:r>
        <w:r w:rsidR="0050278A">
          <w:rPr>
            <w:noProof/>
            <w:webHidden/>
          </w:rPr>
        </w:r>
        <w:r w:rsidR="0050278A">
          <w:rPr>
            <w:noProof/>
            <w:webHidden/>
          </w:rPr>
          <w:fldChar w:fldCharType="separate"/>
        </w:r>
        <w:r w:rsidR="0050278A">
          <w:rPr>
            <w:noProof/>
            <w:webHidden/>
          </w:rPr>
          <w:t>44</w:t>
        </w:r>
        <w:r w:rsidR="0050278A">
          <w:rPr>
            <w:noProof/>
            <w:webHidden/>
          </w:rPr>
          <w:fldChar w:fldCharType="end"/>
        </w:r>
      </w:hyperlink>
    </w:p>
    <w:p w14:paraId="50567AC3" w14:textId="3BA372D0" w:rsidR="0050278A" w:rsidRDefault="00EC206C">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735" w:history="1">
        <w:r w:rsidR="0050278A" w:rsidRPr="00230F1F">
          <w:rPr>
            <w:rStyle w:val="a5"/>
            <w:noProof/>
          </w:rPr>
          <w:t>6.6</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圈子系统（</w:t>
        </w:r>
        <w:r w:rsidR="0050278A" w:rsidRPr="00230F1F">
          <w:rPr>
            <w:rStyle w:val="a5"/>
            <w:noProof/>
          </w:rPr>
          <w:t>quan</w:t>
        </w:r>
        <w:r w:rsidR="0050278A" w:rsidRPr="00230F1F">
          <w:rPr>
            <w:rStyle w:val="a5"/>
            <w:rFonts w:hint="eastAsia"/>
            <w:noProof/>
          </w:rPr>
          <w:t>）模块</w:t>
        </w:r>
        <w:r w:rsidR="0050278A">
          <w:rPr>
            <w:noProof/>
            <w:webHidden/>
          </w:rPr>
          <w:tab/>
        </w:r>
        <w:r w:rsidR="0050278A">
          <w:rPr>
            <w:noProof/>
            <w:webHidden/>
          </w:rPr>
          <w:fldChar w:fldCharType="begin"/>
        </w:r>
        <w:r w:rsidR="0050278A">
          <w:rPr>
            <w:noProof/>
            <w:webHidden/>
          </w:rPr>
          <w:instrText xml:space="preserve"> PAGEREF _Toc451011735 \h </w:instrText>
        </w:r>
        <w:r w:rsidR="0050278A">
          <w:rPr>
            <w:noProof/>
            <w:webHidden/>
          </w:rPr>
        </w:r>
        <w:r w:rsidR="0050278A">
          <w:rPr>
            <w:noProof/>
            <w:webHidden/>
          </w:rPr>
          <w:fldChar w:fldCharType="separate"/>
        </w:r>
        <w:r w:rsidR="0050278A">
          <w:rPr>
            <w:noProof/>
            <w:webHidden/>
          </w:rPr>
          <w:t>44</w:t>
        </w:r>
        <w:r w:rsidR="0050278A">
          <w:rPr>
            <w:noProof/>
            <w:webHidden/>
          </w:rPr>
          <w:fldChar w:fldCharType="end"/>
        </w:r>
      </w:hyperlink>
    </w:p>
    <w:p w14:paraId="20B06FB2" w14:textId="7A5F9E58"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36" w:history="1">
        <w:r w:rsidR="0050278A" w:rsidRPr="00230F1F">
          <w:rPr>
            <w:rStyle w:val="a5"/>
            <w:noProof/>
          </w:rPr>
          <w:t>6.6.1</w:t>
        </w:r>
        <w:r w:rsidR="0050278A">
          <w:rPr>
            <w:rFonts w:asciiTheme="minorHAnsi" w:eastAsiaTheme="minorEastAsia" w:hAnsiTheme="minorHAnsi" w:cstheme="minorBidi"/>
            <w:i w:val="0"/>
            <w:iCs w:val="0"/>
            <w:noProof/>
            <w:kern w:val="0"/>
            <w:sz w:val="22"/>
            <w:szCs w:val="22"/>
          </w:rPr>
          <w:tab/>
        </w:r>
        <w:r w:rsidR="0050278A" w:rsidRPr="00230F1F">
          <w:rPr>
            <w:rStyle w:val="a5"/>
            <w:rFonts w:hint="eastAsia"/>
            <w:noProof/>
          </w:rPr>
          <w:t>圈子系统模块概述</w:t>
        </w:r>
        <w:r w:rsidR="0050278A">
          <w:rPr>
            <w:noProof/>
            <w:webHidden/>
          </w:rPr>
          <w:tab/>
        </w:r>
        <w:r w:rsidR="0050278A">
          <w:rPr>
            <w:noProof/>
            <w:webHidden/>
          </w:rPr>
          <w:fldChar w:fldCharType="begin"/>
        </w:r>
        <w:r w:rsidR="0050278A">
          <w:rPr>
            <w:noProof/>
            <w:webHidden/>
          </w:rPr>
          <w:instrText xml:space="preserve"> PAGEREF _Toc451011736 \h </w:instrText>
        </w:r>
        <w:r w:rsidR="0050278A">
          <w:rPr>
            <w:noProof/>
            <w:webHidden/>
          </w:rPr>
        </w:r>
        <w:r w:rsidR="0050278A">
          <w:rPr>
            <w:noProof/>
            <w:webHidden/>
          </w:rPr>
          <w:fldChar w:fldCharType="separate"/>
        </w:r>
        <w:r w:rsidR="0050278A">
          <w:rPr>
            <w:noProof/>
            <w:webHidden/>
          </w:rPr>
          <w:t>44</w:t>
        </w:r>
        <w:r w:rsidR="0050278A">
          <w:rPr>
            <w:noProof/>
            <w:webHidden/>
          </w:rPr>
          <w:fldChar w:fldCharType="end"/>
        </w:r>
      </w:hyperlink>
    </w:p>
    <w:p w14:paraId="2BB9C5E0" w14:textId="446D6F6F"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37" w:history="1">
        <w:r w:rsidR="0050278A" w:rsidRPr="00230F1F">
          <w:rPr>
            <w:rStyle w:val="a5"/>
            <w:noProof/>
          </w:rPr>
          <w:t>6.6.2</w:t>
        </w:r>
        <w:r w:rsidR="0050278A">
          <w:rPr>
            <w:rFonts w:asciiTheme="minorHAnsi" w:eastAsiaTheme="minorEastAsia" w:hAnsiTheme="minorHAnsi" w:cstheme="minorBidi"/>
            <w:i w:val="0"/>
            <w:iCs w:val="0"/>
            <w:noProof/>
            <w:kern w:val="0"/>
            <w:sz w:val="22"/>
            <w:szCs w:val="22"/>
          </w:rPr>
          <w:tab/>
        </w:r>
        <w:r w:rsidR="0050278A" w:rsidRPr="00230F1F">
          <w:rPr>
            <w:rStyle w:val="a5"/>
            <w:rFonts w:hint="eastAsia"/>
            <w:noProof/>
          </w:rPr>
          <w:t>圈子系统模块流程图</w:t>
        </w:r>
        <w:r w:rsidR="0050278A">
          <w:rPr>
            <w:noProof/>
            <w:webHidden/>
          </w:rPr>
          <w:tab/>
        </w:r>
        <w:r w:rsidR="0050278A">
          <w:rPr>
            <w:noProof/>
            <w:webHidden/>
          </w:rPr>
          <w:fldChar w:fldCharType="begin"/>
        </w:r>
        <w:r w:rsidR="0050278A">
          <w:rPr>
            <w:noProof/>
            <w:webHidden/>
          </w:rPr>
          <w:instrText xml:space="preserve"> PAGEREF _Toc451011737 \h </w:instrText>
        </w:r>
        <w:r w:rsidR="0050278A">
          <w:rPr>
            <w:noProof/>
            <w:webHidden/>
          </w:rPr>
        </w:r>
        <w:r w:rsidR="0050278A">
          <w:rPr>
            <w:noProof/>
            <w:webHidden/>
          </w:rPr>
          <w:fldChar w:fldCharType="separate"/>
        </w:r>
        <w:r w:rsidR="0050278A">
          <w:rPr>
            <w:noProof/>
            <w:webHidden/>
          </w:rPr>
          <w:t>45</w:t>
        </w:r>
        <w:r w:rsidR="0050278A">
          <w:rPr>
            <w:noProof/>
            <w:webHidden/>
          </w:rPr>
          <w:fldChar w:fldCharType="end"/>
        </w:r>
      </w:hyperlink>
    </w:p>
    <w:p w14:paraId="10E8DD6C" w14:textId="0D06E452"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38" w:history="1">
        <w:r w:rsidR="0050278A" w:rsidRPr="00230F1F">
          <w:rPr>
            <w:rStyle w:val="a5"/>
            <w:noProof/>
          </w:rPr>
          <w:t>6.6.3</w:t>
        </w:r>
        <w:r w:rsidR="0050278A">
          <w:rPr>
            <w:rFonts w:asciiTheme="minorHAnsi" w:eastAsiaTheme="minorEastAsia" w:hAnsiTheme="minorHAnsi" w:cstheme="minorBidi"/>
            <w:i w:val="0"/>
            <w:iCs w:val="0"/>
            <w:noProof/>
            <w:kern w:val="0"/>
            <w:sz w:val="22"/>
            <w:szCs w:val="22"/>
          </w:rPr>
          <w:tab/>
        </w:r>
        <w:r w:rsidR="0050278A" w:rsidRPr="00230F1F">
          <w:rPr>
            <w:rStyle w:val="a5"/>
            <w:noProof/>
          </w:rPr>
          <w:t>JsonController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_Toc451011738 \h </w:instrText>
        </w:r>
        <w:r w:rsidR="0050278A">
          <w:rPr>
            <w:noProof/>
            <w:webHidden/>
          </w:rPr>
        </w:r>
        <w:r w:rsidR="0050278A">
          <w:rPr>
            <w:noProof/>
            <w:webHidden/>
          </w:rPr>
          <w:fldChar w:fldCharType="separate"/>
        </w:r>
        <w:r w:rsidR="0050278A">
          <w:rPr>
            <w:noProof/>
            <w:webHidden/>
          </w:rPr>
          <w:t>47</w:t>
        </w:r>
        <w:r w:rsidR="0050278A">
          <w:rPr>
            <w:noProof/>
            <w:webHidden/>
          </w:rPr>
          <w:fldChar w:fldCharType="end"/>
        </w:r>
      </w:hyperlink>
    </w:p>
    <w:p w14:paraId="508330CE" w14:textId="01D4C980"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39" w:history="1">
        <w:r w:rsidR="0050278A" w:rsidRPr="00230F1F">
          <w:rPr>
            <w:rStyle w:val="a5"/>
            <w:noProof/>
          </w:rPr>
          <w:t>6.6.4</w:t>
        </w:r>
        <w:r w:rsidR="0050278A">
          <w:rPr>
            <w:rFonts w:asciiTheme="minorHAnsi" w:eastAsiaTheme="minorEastAsia" w:hAnsiTheme="minorHAnsi" w:cstheme="minorBidi"/>
            <w:i w:val="0"/>
            <w:iCs w:val="0"/>
            <w:noProof/>
            <w:kern w:val="0"/>
            <w:sz w:val="22"/>
            <w:szCs w:val="22"/>
          </w:rPr>
          <w:tab/>
        </w:r>
        <w:r w:rsidR="0050278A" w:rsidRPr="00230F1F">
          <w:rPr>
            <w:rStyle w:val="a5"/>
            <w:noProof/>
          </w:rPr>
          <w:t>RestTeamController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_Toc451011739 \h </w:instrText>
        </w:r>
        <w:r w:rsidR="0050278A">
          <w:rPr>
            <w:noProof/>
            <w:webHidden/>
          </w:rPr>
        </w:r>
        <w:r w:rsidR="0050278A">
          <w:rPr>
            <w:noProof/>
            <w:webHidden/>
          </w:rPr>
          <w:fldChar w:fldCharType="separate"/>
        </w:r>
        <w:r w:rsidR="0050278A">
          <w:rPr>
            <w:noProof/>
            <w:webHidden/>
          </w:rPr>
          <w:t>47</w:t>
        </w:r>
        <w:r w:rsidR="0050278A">
          <w:rPr>
            <w:noProof/>
            <w:webHidden/>
          </w:rPr>
          <w:fldChar w:fldCharType="end"/>
        </w:r>
      </w:hyperlink>
    </w:p>
    <w:p w14:paraId="53F42DFE" w14:textId="39E51544"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40" w:history="1">
        <w:r w:rsidR="0050278A" w:rsidRPr="00230F1F">
          <w:rPr>
            <w:rStyle w:val="a5"/>
            <w:noProof/>
          </w:rPr>
          <w:t>6.6.5</w:t>
        </w:r>
        <w:r w:rsidR="0050278A">
          <w:rPr>
            <w:rFonts w:asciiTheme="minorHAnsi" w:eastAsiaTheme="minorEastAsia" w:hAnsiTheme="minorHAnsi" w:cstheme="minorBidi"/>
            <w:i w:val="0"/>
            <w:iCs w:val="0"/>
            <w:noProof/>
            <w:kern w:val="0"/>
            <w:sz w:val="22"/>
            <w:szCs w:val="22"/>
          </w:rPr>
          <w:tab/>
        </w:r>
        <w:r w:rsidR="0050278A" w:rsidRPr="00230F1F">
          <w:rPr>
            <w:rStyle w:val="a5"/>
            <w:noProof/>
          </w:rPr>
          <w:t>WebTeamController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_Toc451011740 \h </w:instrText>
        </w:r>
        <w:r w:rsidR="0050278A">
          <w:rPr>
            <w:noProof/>
            <w:webHidden/>
          </w:rPr>
        </w:r>
        <w:r w:rsidR="0050278A">
          <w:rPr>
            <w:noProof/>
            <w:webHidden/>
          </w:rPr>
          <w:fldChar w:fldCharType="separate"/>
        </w:r>
        <w:r w:rsidR="0050278A">
          <w:rPr>
            <w:noProof/>
            <w:webHidden/>
          </w:rPr>
          <w:t>47</w:t>
        </w:r>
        <w:r w:rsidR="0050278A">
          <w:rPr>
            <w:noProof/>
            <w:webHidden/>
          </w:rPr>
          <w:fldChar w:fldCharType="end"/>
        </w:r>
      </w:hyperlink>
    </w:p>
    <w:p w14:paraId="59955D56" w14:textId="175A1657"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41" w:history="1">
        <w:r w:rsidR="0050278A" w:rsidRPr="00230F1F">
          <w:rPr>
            <w:rStyle w:val="a5"/>
            <w:noProof/>
          </w:rPr>
          <w:t>6.6.6</w:t>
        </w:r>
        <w:r w:rsidR="0050278A">
          <w:rPr>
            <w:rFonts w:asciiTheme="minorHAnsi" w:eastAsiaTheme="minorEastAsia" w:hAnsiTheme="minorHAnsi" w:cstheme="minorBidi"/>
            <w:i w:val="0"/>
            <w:iCs w:val="0"/>
            <w:noProof/>
            <w:kern w:val="0"/>
            <w:sz w:val="22"/>
            <w:szCs w:val="22"/>
          </w:rPr>
          <w:tab/>
        </w:r>
        <w:r w:rsidR="0050278A" w:rsidRPr="00230F1F">
          <w:rPr>
            <w:rStyle w:val="a5"/>
            <w:noProof/>
          </w:rPr>
          <w:t>RestTopicController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_Toc451011741 \h </w:instrText>
        </w:r>
        <w:r w:rsidR="0050278A">
          <w:rPr>
            <w:noProof/>
            <w:webHidden/>
          </w:rPr>
        </w:r>
        <w:r w:rsidR="0050278A">
          <w:rPr>
            <w:noProof/>
            <w:webHidden/>
          </w:rPr>
          <w:fldChar w:fldCharType="separate"/>
        </w:r>
        <w:r w:rsidR="0050278A">
          <w:rPr>
            <w:noProof/>
            <w:webHidden/>
          </w:rPr>
          <w:t>48</w:t>
        </w:r>
        <w:r w:rsidR="0050278A">
          <w:rPr>
            <w:noProof/>
            <w:webHidden/>
          </w:rPr>
          <w:fldChar w:fldCharType="end"/>
        </w:r>
      </w:hyperlink>
    </w:p>
    <w:p w14:paraId="522A93F1" w14:textId="550C9639"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42" w:history="1">
        <w:r w:rsidR="0050278A" w:rsidRPr="00230F1F">
          <w:rPr>
            <w:rStyle w:val="a5"/>
            <w:noProof/>
          </w:rPr>
          <w:t>6.6.7</w:t>
        </w:r>
        <w:r w:rsidR="0050278A">
          <w:rPr>
            <w:rFonts w:asciiTheme="minorHAnsi" w:eastAsiaTheme="minorEastAsia" w:hAnsiTheme="minorHAnsi" w:cstheme="minorBidi"/>
            <w:i w:val="0"/>
            <w:iCs w:val="0"/>
            <w:noProof/>
            <w:kern w:val="0"/>
            <w:sz w:val="22"/>
            <w:szCs w:val="22"/>
          </w:rPr>
          <w:tab/>
        </w:r>
        <w:r w:rsidR="0050278A" w:rsidRPr="00230F1F">
          <w:rPr>
            <w:rStyle w:val="a5"/>
            <w:noProof/>
          </w:rPr>
          <w:t>WebTopicController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_Toc451011742 \h </w:instrText>
        </w:r>
        <w:r w:rsidR="0050278A">
          <w:rPr>
            <w:noProof/>
            <w:webHidden/>
          </w:rPr>
        </w:r>
        <w:r w:rsidR="0050278A">
          <w:rPr>
            <w:noProof/>
            <w:webHidden/>
          </w:rPr>
          <w:fldChar w:fldCharType="separate"/>
        </w:r>
        <w:r w:rsidR="0050278A">
          <w:rPr>
            <w:noProof/>
            <w:webHidden/>
          </w:rPr>
          <w:t>48</w:t>
        </w:r>
        <w:r w:rsidR="0050278A">
          <w:rPr>
            <w:noProof/>
            <w:webHidden/>
          </w:rPr>
          <w:fldChar w:fldCharType="end"/>
        </w:r>
      </w:hyperlink>
    </w:p>
    <w:p w14:paraId="467A6D60" w14:textId="352019DB"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43" w:history="1">
        <w:r w:rsidR="0050278A" w:rsidRPr="00230F1F">
          <w:rPr>
            <w:rStyle w:val="a5"/>
            <w:noProof/>
          </w:rPr>
          <w:t>6.6.8</w:t>
        </w:r>
        <w:r w:rsidR="0050278A">
          <w:rPr>
            <w:rFonts w:asciiTheme="minorHAnsi" w:eastAsiaTheme="minorEastAsia" w:hAnsiTheme="minorHAnsi" w:cstheme="minorBidi"/>
            <w:i w:val="0"/>
            <w:iCs w:val="0"/>
            <w:noProof/>
            <w:kern w:val="0"/>
            <w:sz w:val="22"/>
            <w:szCs w:val="22"/>
          </w:rPr>
          <w:tab/>
        </w:r>
        <w:r w:rsidR="0050278A" w:rsidRPr="00230F1F">
          <w:rPr>
            <w:rStyle w:val="a5"/>
            <w:noProof/>
          </w:rPr>
          <w:t>RestMemberController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_Toc451011743 \h </w:instrText>
        </w:r>
        <w:r w:rsidR="0050278A">
          <w:rPr>
            <w:noProof/>
            <w:webHidden/>
          </w:rPr>
        </w:r>
        <w:r w:rsidR="0050278A">
          <w:rPr>
            <w:noProof/>
            <w:webHidden/>
          </w:rPr>
          <w:fldChar w:fldCharType="separate"/>
        </w:r>
        <w:r w:rsidR="0050278A">
          <w:rPr>
            <w:noProof/>
            <w:webHidden/>
          </w:rPr>
          <w:t>49</w:t>
        </w:r>
        <w:r w:rsidR="0050278A">
          <w:rPr>
            <w:noProof/>
            <w:webHidden/>
          </w:rPr>
          <w:fldChar w:fldCharType="end"/>
        </w:r>
      </w:hyperlink>
    </w:p>
    <w:p w14:paraId="61C2DA22" w14:textId="023E4A17"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44" w:history="1">
        <w:r w:rsidR="0050278A" w:rsidRPr="00230F1F">
          <w:rPr>
            <w:rStyle w:val="a5"/>
            <w:noProof/>
          </w:rPr>
          <w:t>6.6.9</w:t>
        </w:r>
        <w:r w:rsidR="0050278A">
          <w:rPr>
            <w:rFonts w:asciiTheme="minorHAnsi" w:eastAsiaTheme="minorEastAsia" w:hAnsiTheme="minorHAnsi" w:cstheme="minorBidi"/>
            <w:i w:val="0"/>
            <w:iCs w:val="0"/>
            <w:noProof/>
            <w:kern w:val="0"/>
            <w:sz w:val="22"/>
            <w:szCs w:val="22"/>
          </w:rPr>
          <w:tab/>
        </w:r>
        <w:r w:rsidR="0050278A" w:rsidRPr="00230F1F">
          <w:rPr>
            <w:rStyle w:val="a5"/>
            <w:noProof/>
          </w:rPr>
          <w:t>WebMemberController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_Toc451011744 \h </w:instrText>
        </w:r>
        <w:r w:rsidR="0050278A">
          <w:rPr>
            <w:noProof/>
            <w:webHidden/>
          </w:rPr>
        </w:r>
        <w:r w:rsidR="0050278A">
          <w:rPr>
            <w:noProof/>
            <w:webHidden/>
          </w:rPr>
          <w:fldChar w:fldCharType="separate"/>
        </w:r>
        <w:r w:rsidR="0050278A">
          <w:rPr>
            <w:noProof/>
            <w:webHidden/>
          </w:rPr>
          <w:t>49</w:t>
        </w:r>
        <w:r w:rsidR="0050278A">
          <w:rPr>
            <w:noProof/>
            <w:webHidden/>
          </w:rPr>
          <w:fldChar w:fldCharType="end"/>
        </w:r>
      </w:hyperlink>
    </w:p>
    <w:p w14:paraId="0B373787" w14:textId="41CF82F0"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45" w:history="1">
        <w:r w:rsidR="0050278A" w:rsidRPr="00230F1F">
          <w:rPr>
            <w:rStyle w:val="a5"/>
            <w:noProof/>
          </w:rPr>
          <w:t>6.6.10</w:t>
        </w:r>
        <w:r w:rsidR="0050278A">
          <w:rPr>
            <w:rFonts w:asciiTheme="minorHAnsi" w:eastAsiaTheme="minorEastAsia" w:hAnsiTheme="minorHAnsi" w:cstheme="minorBidi"/>
            <w:i w:val="0"/>
            <w:iCs w:val="0"/>
            <w:noProof/>
            <w:kern w:val="0"/>
            <w:sz w:val="22"/>
            <w:szCs w:val="22"/>
          </w:rPr>
          <w:tab/>
        </w:r>
        <w:r w:rsidR="0050278A" w:rsidRPr="00230F1F">
          <w:rPr>
            <w:rStyle w:val="a5"/>
            <w:noProof/>
          </w:rPr>
          <w:t>TeamServiceImp</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_Toc451011745 \h </w:instrText>
        </w:r>
        <w:r w:rsidR="0050278A">
          <w:rPr>
            <w:noProof/>
            <w:webHidden/>
          </w:rPr>
        </w:r>
        <w:r w:rsidR="0050278A">
          <w:rPr>
            <w:noProof/>
            <w:webHidden/>
          </w:rPr>
          <w:fldChar w:fldCharType="separate"/>
        </w:r>
        <w:r w:rsidR="0050278A">
          <w:rPr>
            <w:noProof/>
            <w:webHidden/>
          </w:rPr>
          <w:t>50</w:t>
        </w:r>
        <w:r w:rsidR="0050278A">
          <w:rPr>
            <w:noProof/>
            <w:webHidden/>
          </w:rPr>
          <w:fldChar w:fldCharType="end"/>
        </w:r>
      </w:hyperlink>
    </w:p>
    <w:p w14:paraId="6059DC1B" w14:textId="1D7396D0"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46" w:history="1">
        <w:r w:rsidR="0050278A" w:rsidRPr="00230F1F">
          <w:rPr>
            <w:rStyle w:val="a5"/>
            <w:noProof/>
          </w:rPr>
          <w:t>6.6.11</w:t>
        </w:r>
        <w:r w:rsidR="0050278A">
          <w:rPr>
            <w:rFonts w:asciiTheme="minorHAnsi" w:eastAsiaTheme="minorEastAsia" w:hAnsiTheme="minorHAnsi" w:cstheme="minorBidi"/>
            <w:i w:val="0"/>
            <w:iCs w:val="0"/>
            <w:noProof/>
            <w:kern w:val="0"/>
            <w:sz w:val="22"/>
            <w:szCs w:val="22"/>
          </w:rPr>
          <w:tab/>
        </w:r>
        <w:r w:rsidR="0050278A" w:rsidRPr="00230F1F">
          <w:rPr>
            <w:rStyle w:val="a5"/>
            <w:noProof/>
          </w:rPr>
          <w:t>TopicServiceImp</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_Toc451011746 \h </w:instrText>
        </w:r>
        <w:r w:rsidR="0050278A">
          <w:rPr>
            <w:noProof/>
            <w:webHidden/>
          </w:rPr>
        </w:r>
        <w:r w:rsidR="0050278A">
          <w:rPr>
            <w:noProof/>
            <w:webHidden/>
          </w:rPr>
          <w:fldChar w:fldCharType="separate"/>
        </w:r>
        <w:r w:rsidR="0050278A">
          <w:rPr>
            <w:noProof/>
            <w:webHidden/>
          </w:rPr>
          <w:t>50</w:t>
        </w:r>
        <w:r w:rsidR="0050278A">
          <w:rPr>
            <w:noProof/>
            <w:webHidden/>
          </w:rPr>
          <w:fldChar w:fldCharType="end"/>
        </w:r>
      </w:hyperlink>
    </w:p>
    <w:p w14:paraId="725DDC23" w14:textId="3951B47E"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47" w:history="1">
        <w:r w:rsidR="0050278A" w:rsidRPr="00230F1F">
          <w:rPr>
            <w:rStyle w:val="a5"/>
            <w:noProof/>
          </w:rPr>
          <w:t>6.6.12</w:t>
        </w:r>
        <w:r w:rsidR="0050278A">
          <w:rPr>
            <w:rFonts w:asciiTheme="minorHAnsi" w:eastAsiaTheme="minorEastAsia" w:hAnsiTheme="minorHAnsi" w:cstheme="minorBidi"/>
            <w:i w:val="0"/>
            <w:iCs w:val="0"/>
            <w:noProof/>
            <w:kern w:val="0"/>
            <w:sz w:val="22"/>
            <w:szCs w:val="22"/>
          </w:rPr>
          <w:tab/>
        </w:r>
        <w:r w:rsidR="0050278A" w:rsidRPr="00230F1F">
          <w:rPr>
            <w:rStyle w:val="a5"/>
            <w:noProof/>
          </w:rPr>
          <w:t>MemberServiceImp</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_Toc451011747 \h </w:instrText>
        </w:r>
        <w:r w:rsidR="0050278A">
          <w:rPr>
            <w:noProof/>
            <w:webHidden/>
          </w:rPr>
        </w:r>
        <w:r w:rsidR="0050278A">
          <w:rPr>
            <w:noProof/>
            <w:webHidden/>
          </w:rPr>
          <w:fldChar w:fldCharType="separate"/>
        </w:r>
        <w:r w:rsidR="0050278A">
          <w:rPr>
            <w:noProof/>
            <w:webHidden/>
          </w:rPr>
          <w:t>51</w:t>
        </w:r>
        <w:r w:rsidR="0050278A">
          <w:rPr>
            <w:noProof/>
            <w:webHidden/>
          </w:rPr>
          <w:fldChar w:fldCharType="end"/>
        </w:r>
      </w:hyperlink>
    </w:p>
    <w:p w14:paraId="15D30CE0" w14:textId="36065556" w:rsidR="0050278A" w:rsidRDefault="00EC206C">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748" w:history="1">
        <w:r w:rsidR="0050278A" w:rsidRPr="00230F1F">
          <w:rPr>
            <w:rStyle w:val="a5"/>
            <w:noProof/>
          </w:rPr>
          <w:t>6.7</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关系系统（</w:t>
        </w:r>
        <w:r w:rsidR="0050278A" w:rsidRPr="00230F1F">
          <w:rPr>
            <w:rStyle w:val="a5"/>
            <w:noProof/>
          </w:rPr>
          <w:t>Relation</w:t>
        </w:r>
        <w:r w:rsidR="0050278A" w:rsidRPr="00230F1F">
          <w:rPr>
            <w:rStyle w:val="a5"/>
            <w:rFonts w:hint="eastAsia"/>
            <w:noProof/>
          </w:rPr>
          <w:t>）模块</w:t>
        </w:r>
        <w:r w:rsidR="0050278A">
          <w:rPr>
            <w:noProof/>
            <w:webHidden/>
          </w:rPr>
          <w:tab/>
        </w:r>
        <w:r w:rsidR="0050278A">
          <w:rPr>
            <w:noProof/>
            <w:webHidden/>
          </w:rPr>
          <w:fldChar w:fldCharType="begin"/>
        </w:r>
        <w:r w:rsidR="0050278A">
          <w:rPr>
            <w:noProof/>
            <w:webHidden/>
          </w:rPr>
          <w:instrText xml:space="preserve"> PAGEREF _Toc451011748 \h </w:instrText>
        </w:r>
        <w:r w:rsidR="0050278A">
          <w:rPr>
            <w:noProof/>
            <w:webHidden/>
          </w:rPr>
        </w:r>
        <w:r w:rsidR="0050278A">
          <w:rPr>
            <w:noProof/>
            <w:webHidden/>
          </w:rPr>
          <w:fldChar w:fldCharType="separate"/>
        </w:r>
        <w:r w:rsidR="0050278A">
          <w:rPr>
            <w:noProof/>
            <w:webHidden/>
          </w:rPr>
          <w:t>52</w:t>
        </w:r>
        <w:r w:rsidR="0050278A">
          <w:rPr>
            <w:noProof/>
            <w:webHidden/>
          </w:rPr>
          <w:fldChar w:fldCharType="end"/>
        </w:r>
      </w:hyperlink>
    </w:p>
    <w:p w14:paraId="5CA19F0D" w14:textId="191E1924"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49" w:history="1">
        <w:r w:rsidR="0050278A" w:rsidRPr="00230F1F">
          <w:rPr>
            <w:rStyle w:val="a5"/>
            <w:noProof/>
          </w:rPr>
          <w:t>6.7.1</w:t>
        </w:r>
        <w:r w:rsidR="0050278A">
          <w:rPr>
            <w:rFonts w:asciiTheme="minorHAnsi" w:eastAsiaTheme="minorEastAsia" w:hAnsiTheme="minorHAnsi" w:cstheme="minorBidi"/>
            <w:i w:val="0"/>
            <w:iCs w:val="0"/>
            <w:noProof/>
            <w:kern w:val="0"/>
            <w:sz w:val="22"/>
            <w:szCs w:val="22"/>
          </w:rPr>
          <w:tab/>
        </w:r>
        <w:r w:rsidR="0050278A" w:rsidRPr="00230F1F">
          <w:rPr>
            <w:rStyle w:val="a5"/>
            <w:rFonts w:hint="eastAsia"/>
            <w:noProof/>
          </w:rPr>
          <w:t>关系系统模块概述</w:t>
        </w:r>
        <w:r w:rsidR="0050278A">
          <w:rPr>
            <w:noProof/>
            <w:webHidden/>
          </w:rPr>
          <w:tab/>
        </w:r>
        <w:r w:rsidR="0050278A">
          <w:rPr>
            <w:noProof/>
            <w:webHidden/>
          </w:rPr>
          <w:fldChar w:fldCharType="begin"/>
        </w:r>
        <w:r w:rsidR="0050278A">
          <w:rPr>
            <w:noProof/>
            <w:webHidden/>
          </w:rPr>
          <w:instrText xml:space="preserve"> PAGEREF _Toc451011749 \h </w:instrText>
        </w:r>
        <w:r w:rsidR="0050278A">
          <w:rPr>
            <w:noProof/>
            <w:webHidden/>
          </w:rPr>
        </w:r>
        <w:r w:rsidR="0050278A">
          <w:rPr>
            <w:noProof/>
            <w:webHidden/>
          </w:rPr>
          <w:fldChar w:fldCharType="separate"/>
        </w:r>
        <w:r w:rsidR="0050278A">
          <w:rPr>
            <w:noProof/>
            <w:webHidden/>
          </w:rPr>
          <w:t>52</w:t>
        </w:r>
        <w:r w:rsidR="0050278A">
          <w:rPr>
            <w:noProof/>
            <w:webHidden/>
          </w:rPr>
          <w:fldChar w:fldCharType="end"/>
        </w:r>
      </w:hyperlink>
    </w:p>
    <w:p w14:paraId="3F5F9FF9" w14:textId="306E7651"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50" w:history="1">
        <w:r w:rsidR="0050278A" w:rsidRPr="00230F1F">
          <w:rPr>
            <w:rStyle w:val="a5"/>
            <w:noProof/>
          </w:rPr>
          <w:t>6.7.2</w:t>
        </w:r>
        <w:r w:rsidR="0050278A">
          <w:rPr>
            <w:rFonts w:asciiTheme="minorHAnsi" w:eastAsiaTheme="minorEastAsia" w:hAnsiTheme="minorHAnsi" w:cstheme="minorBidi"/>
            <w:i w:val="0"/>
            <w:iCs w:val="0"/>
            <w:noProof/>
            <w:kern w:val="0"/>
            <w:sz w:val="22"/>
            <w:szCs w:val="22"/>
          </w:rPr>
          <w:tab/>
        </w:r>
        <w:r w:rsidR="0050278A" w:rsidRPr="00230F1F">
          <w:rPr>
            <w:rStyle w:val="a5"/>
            <w:rFonts w:hint="eastAsia"/>
            <w:noProof/>
          </w:rPr>
          <w:t>关系系统模块类图</w:t>
        </w:r>
        <w:r w:rsidR="0050278A">
          <w:rPr>
            <w:noProof/>
            <w:webHidden/>
          </w:rPr>
          <w:tab/>
        </w:r>
        <w:r w:rsidR="0050278A">
          <w:rPr>
            <w:noProof/>
            <w:webHidden/>
          </w:rPr>
          <w:fldChar w:fldCharType="begin"/>
        </w:r>
        <w:r w:rsidR="0050278A">
          <w:rPr>
            <w:noProof/>
            <w:webHidden/>
          </w:rPr>
          <w:instrText xml:space="preserve"> PAGEREF _Toc451011750 \h </w:instrText>
        </w:r>
        <w:r w:rsidR="0050278A">
          <w:rPr>
            <w:noProof/>
            <w:webHidden/>
          </w:rPr>
        </w:r>
        <w:r w:rsidR="0050278A">
          <w:rPr>
            <w:noProof/>
            <w:webHidden/>
          </w:rPr>
          <w:fldChar w:fldCharType="separate"/>
        </w:r>
        <w:r w:rsidR="0050278A">
          <w:rPr>
            <w:noProof/>
            <w:webHidden/>
          </w:rPr>
          <w:t>60</w:t>
        </w:r>
        <w:r w:rsidR="0050278A">
          <w:rPr>
            <w:noProof/>
            <w:webHidden/>
          </w:rPr>
          <w:fldChar w:fldCharType="end"/>
        </w:r>
      </w:hyperlink>
    </w:p>
    <w:p w14:paraId="5288DCA9" w14:textId="2DDD908D"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51" w:history="1">
        <w:r w:rsidR="0050278A" w:rsidRPr="00230F1F">
          <w:rPr>
            <w:rStyle w:val="a5"/>
            <w:noProof/>
          </w:rPr>
          <w:t>6.7.3</w:t>
        </w:r>
        <w:r w:rsidR="0050278A">
          <w:rPr>
            <w:rFonts w:asciiTheme="minorHAnsi" w:eastAsiaTheme="minorEastAsia" w:hAnsiTheme="minorHAnsi" w:cstheme="minorBidi"/>
            <w:i w:val="0"/>
            <w:iCs w:val="0"/>
            <w:noProof/>
            <w:kern w:val="0"/>
            <w:sz w:val="22"/>
            <w:szCs w:val="22"/>
          </w:rPr>
          <w:tab/>
        </w:r>
        <w:r w:rsidR="0050278A" w:rsidRPr="00230F1F">
          <w:rPr>
            <w:rStyle w:val="a5"/>
            <w:noProof/>
          </w:rPr>
          <w:t>JsonController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_Toc451011751 \h </w:instrText>
        </w:r>
        <w:r w:rsidR="0050278A">
          <w:rPr>
            <w:noProof/>
            <w:webHidden/>
          </w:rPr>
        </w:r>
        <w:r w:rsidR="0050278A">
          <w:rPr>
            <w:noProof/>
            <w:webHidden/>
          </w:rPr>
          <w:fldChar w:fldCharType="separate"/>
        </w:r>
        <w:r w:rsidR="0050278A">
          <w:rPr>
            <w:noProof/>
            <w:webHidden/>
          </w:rPr>
          <w:t>60</w:t>
        </w:r>
        <w:r w:rsidR="0050278A">
          <w:rPr>
            <w:noProof/>
            <w:webHidden/>
          </w:rPr>
          <w:fldChar w:fldCharType="end"/>
        </w:r>
      </w:hyperlink>
    </w:p>
    <w:p w14:paraId="67862AFD" w14:textId="27DA0A42"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52" w:history="1">
        <w:r w:rsidR="0050278A" w:rsidRPr="00230F1F">
          <w:rPr>
            <w:rStyle w:val="a5"/>
            <w:noProof/>
          </w:rPr>
          <w:t>6.7.4</w:t>
        </w:r>
        <w:r w:rsidR="0050278A">
          <w:rPr>
            <w:rFonts w:asciiTheme="minorHAnsi" w:eastAsiaTheme="minorEastAsia" w:hAnsiTheme="minorHAnsi" w:cstheme="minorBidi"/>
            <w:i w:val="0"/>
            <w:iCs w:val="0"/>
            <w:noProof/>
            <w:kern w:val="0"/>
            <w:sz w:val="22"/>
            <w:szCs w:val="22"/>
          </w:rPr>
          <w:tab/>
        </w:r>
        <w:r w:rsidR="0050278A" w:rsidRPr="00230F1F">
          <w:rPr>
            <w:rStyle w:val="a5"/>
            <w:noProof/>
          </w:rPr>
          <w:t>WebTeamMemberServiceController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_Toc451011752 \h </w:instrText>
        </w:r>
        <w:r w:rsidR="0050278A">
          <w:rPr>
            <w:noProof/>
            <w:webHidden/>
          </w:rPr>
        </w:r>
        <w:r w:rsidR="0050278A">
          <w:rPr>
            <w:noProof/>
            <w:webHidden/>
          </w:rPr>
          <w:fldChar w:fldCharType="separate"/>
        </w:r>
        <w:r w:rsidR="0050278A">
          <w:rPr>
            <w:noProof/>
            <w:webHidden/>
          </w:rPr>
          <w:t>61</w:t>
        </w:r>
        <w:r w:rsidR="0050278A">
          <w:rPr>
            <w:noProof/>
            <w:webHidden/>
          </w:rPr>
          <w:fldChar w:fldCharType="end"/>
        </w:r>
      </w:hyperlink>
    </w:p>
    <w:p w14:paraId="212C25D2" w14:textId="1088AAB5"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53" w:history="1">
        <w:r w:rsidR="0050278A" w:rsidRPr="00230F1F">
          <w:rPr>
            <w:rStyle w:val="a5"/>
            <w:noProof/>
          </w:rPr>
          <w:t>6.7.5</w:t>
        </w:r>
        <w:r w:rsidR="0050278A">
          <w:rPr>
            <w:rFonts w:asciiTheme="minorHAnsi" w:eastAsiaTheme="minorEastAsia" w:hAnsiTheme="minorHAnsi" w:cstheme="minorBidi"/>
            <w:i w:val="0"/>
            <w:iCs w:val="0"/>
            <w:noProof/>
            <w:kern w:val="0"/>
            <w:sz w:val="22"/>
            <w:szCs w:val="22"/>
          </w:rPr>
          <w:tab/>
        </w:r>
        <w:r w:rsidR="0050278A" w:rsidRPr="00230F1F">
          <w:rPr>
            <w:rStyle w:val="a5"/>
            <w:noProof/>
          </w:rPr>
          <w:t>RestTeamMemberServiceController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_Toc451011753 \h </w:instrText>
        </w:r>
        <w:r w:rsidR="0050278A">
          <w:rPr>
            <w:noProof/>
            <w:webHidden/>
          </w:rPr>
        </w:r>
        <w:r w:rsidR="0050278A">
          <w:rPr>
            <w:noProof/>
            <w:webHidden/>
          </w:rPr>
          <w:fldChar w:fldCharType="separate"/>
        </w:r>
        <w:r w:rsidR="0050278A">
          <w:rPr>
            <w:noProof/>
            <w:webHidden/>
          </w:rPr>
          <w:t>61</w:t>
        </w:r>
        <w:r w:rsidR="0050278A">
          <w:rPr>
            <w:noProof/>
            <w:webHidden/>
          </w:rPr>
          <w:fldChar w:fldCharType="end"/>
        </w:r>
      </w:hyperlink>
    </w:p>
    <w:p w14:paraId="35B3B112" w14:textId="522A3E96"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54" w:history="1">
        <w:r w:rsidR="0050278A" w:rsidRPr="00230F1F">
          <w:rPr>
            <w:rStyle w:val="a5"/>
            <w:noProof/>
          </w:rPr>
          <w:t>6.7.6</w:t>
        </w:r>
        <w:r w:rsidR="0050278A">
          <w:rPr>
            <w:rFonts w:asciiTheme="minorHAnsi" w:eastAsiaTheme="minorEastAsia" w:hAnsiTheme="minorHAnsi" w:cstheme="minorBidi"/>
            <w:i w:val="0"/>
            <w:iCs w:val="0"/>
            <w:noProof/>
            <w:kern w:val="0"/>
            <w:sz w:val="22"/>
            <w:szCs w:val="22"/>
          </w:rPr>
          <w:tab/>
        </w:r>
        <w:r w:rsidR="0050278A" w:rsidRPr="00230F1F">
          <w:rPr>
            <w:rStyle w:val="a5"/>
            <w:noProof/>
          </w:rPr>
          <w:t>BasicTeamMemberService</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_Toc451011754 \h </w:instrText>
        </w:r>
        <w:r w:rsidR="0050278A">
          <w:rPr>
            <w:noProof/>
            <w:webHidden/>
          </w:rPr>
        </w:r>
        <w:r w:rsidR="0050278A">
          <w:rPr>
            <w:noProof/>
            <w:webHidden/>
          </w:rPr>
          <w:fldChar w:fldCharType="separate"/>
        </w:r>
        <w:r w:rsidR="0050278A">
          <w:rPr>
            <w:noProof/>
            <w:webHidden/>
          </w:rPr>
          <w:t>62</w:t>
        </w:r>
        <w:r w:rsidR="0050278A">
          <w:rPr>
            <w:noProof/>
            <w:webHidden/>
          </w:rPr>
          <w:fldChar w:fldCharType="end"/>
        </w:r>
      </w:hyperlink>
    </w:p>
    <w:p w14:paraId="499CD9D4" w14:textId="19F86D14"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55" w:history="1">
        <w:r w:rsidR="0050278A" w:rsidRPr="00230F1F">
          <w:rPr>
            <w:rStyle w:val="a5"/>
            <w:noProof/>
          </w:rPr>
          <w:t>6.7.7</w:t>
        </w:r>
        <w:r w:rsidR="0050278A">
          <w:rPr>
            <w:rFonts w:asciiTheme="minorHAnsi" w:eastAsiaTheme="minorEastAsia" w:hAnsiTheme="minorHAnsi" w:cstheme="minorBidi"/>
            <w:i w:val="0"/>
            <w:iCs w:val="0"/>
            <w:noProof/>
            <w:kern w:val="0"/>
            <w:sz w:val="22"/>
            <w:szCs w:val="22"/>
          </w:rPr>
          <w:tab/>
        </w:r>
        <w:r w:rsidR="0050278A" w:rsidRPr="00230F1F">
          <w:rPr>
            <w:rStyle w:val="a5"/>
            <w:noProof/>
          </w:rPr>
          <w:t>RestBasicTeamMemberService</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_Toc451011755 \h </w:instrText>
        </w:r>
        <w:r w:rsidR="0050278A">
          <w:rPr>
            <w:noProof/>
            <w:webHidden/>
          </w:rPr>
        </w:r>
        <w:r w:rsidR="0050278A">
          <w:rPr>
            <w:noProof/>
            <w:webHidden/>
          </w:rPr>
          <w:fldChar w:fldCharType="separate"/>
        </w:r>
        <w:r w:rsidR="0050278A">
          <w:rPr>
            <w:noProof/>
            <w:webHidden/>
          </w:rPr>
          <w:t>62</w:t>
        </w:r>
        <w:r w:rsidR="0050278A">
          <w:rPr>
            <w:noProof/>
            <w:webHidden/>
          </w:rPr>
          <w:fldChar w:fldCharType="end"/>
        </w:r>
      </w:hyperlink>
    </w:p>
    <w:p w14:paraId="215D6F23" w14:textId="6181C7EA"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56" w:history="1">
        <w:r w:rsidR="0050278A" w:rsidRPr="00230F1F">
          <w:rPr>
            <w:rStyle w:val="a5"/>
            <w:noProof/>
          </w:rPr>
          <w:t>6.7.8</w:t>
        </w:r>
        <w:r w:rsidR="0050278A">
          <w:rPr>
            <w:rFonts w:asciiTheme="minorHAnsi" w:eastAsiaTheme="minorEastAsia" w:hAnsiTheme="minorHAnsi" w:cstheme="minorBidi"/>
            <w:i w:val="0"/>
            <w:iCs w:val="0"/>
            <w:noProof/>
            <w:kern w:val="0"/>
            <w:sz w:val="22"/>
            <w:szCs w:val="22"/>
          </w:rPr>
          <w:tab/>
        </w:r>
        <w:r w:rsidR="0050278A" w:rsidRPr="00230F1F">
          <w:rPr>
            <w:rStyle w:val="a5"/>
            <w:noProof/>
          </w:rPr>
          <w:t>TokenCache</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_Toc451011756 \h </w:instrText>
        </w:r>
        <w:r w:rsidR="0050278A">
          <w:rPr>
            <w:noProof/>
            <w:webHidden/>
          </w:rPr>
        </w:r>
        <w:r w:rsidR="0050278A">
          <w:rPr>
            <w:noProof/>
            <w:webHidden/>
          </w:rPr>
          <w:fldChar w:fldCharType="separate"/>
        </w:r>
        <w:r w:rsidR="0050278A">
          <w:rPr>
            <w:noProof/>
            <w:webHidden/>
          </w:rPr>
          <w:t>63</w:t>
        </w:r>
        <w:r w:rsidR="0050278A">
          <w:rPr>
            <w:noProof/>
            <w:webHidden/>
          </w:rPr>
          <w:fldChar w:fldCharType="end"/>
        </w:r>
      </w:hyperlink>
    </w:p>
    <w:p w14:paraId="187D5261" w14:textId="1FA47DAF"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57" w:history="1">
        <w:r w:rsidR="0050278A" w:rsidRPr="00230F1F">
          <w:rPr>
            <w:rStyle w:val="a5"/>
            <w:noProof/>
          </w:rPr>
          <w:t>6.7.9</w:t>
        </w:r>
        <w:r w:rsidR="0050278A">
          <w:rPr>
            <w:rFonts w:asciiTheme="minorHAnsi" w:eastAsiaTheme="minorEastAsia" w:hAnsiTheme="minorHAnsi" w:cstheme="minorBidi"/>
            <w:i w:val="0"/>
            <w:iCs w:val="0"/>
            <w:noProof/>
            <w:kern w:val="0"/>
            <w:sz w:val="22"/>
            <w:szCs w:val="22"/>
          </w:rPr>
          <w:tab/>
        </w:r>
        <w:r w:rsidR="0050278A" w:rsidRPr="00230F1F">
          <w:rPr>
            <w:rStyle w:val="a5"/>
            <w:noProof/>
          </w:rPr>
          <w:t>TeamMemberDao</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_Toc451011757 \h </w:instrText>
        </w:r>
        <w:r w:rsidR="0050278A">
          <w:rPr>
            <w:noProof/>
            <w:webHidden/>
          </w:rPr>
        </w:r>
        <w:r w:rsidR="0050278A">
          <w:rPr>
            <w:noProof/>
            <w:webHidden/>
          </w:rPr>
          <w:fldChar w:fldCharType="separate"/>
        </w:r>
        <w:r w:rsidR="0050278A">
          <w:rPr>
            <w:noProof/>
            <w:webHidden/>
          </w:rPr>
          <w:t>63</w:t>
        </w:r>
        <w:r w:rsidR="0050278A">
          <w:rPr>
            <w:noProof/>
            <w:webHidden/>
          </w:rPr>
          <w:fldChar w:fldCharType="end"/>
        </w:r>
      </w:hyperlink>
    </w:p>
    <w:p w14:paraId="1ACE23B7" w14:textId="0A566D55" w:rsidR="0050278A" w:rsidRDefault="00EC206C">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758" w:history="1">
        <w:r w:rsidR="0050278A" w:rsidRPr="00230F1F">
          <w:rPr>
            <w:rStyle w:val="a5"/>
            <w:noProof/>
          </w:rPr>
          <w:t>6.8</w:t>
        </w:r>
        <w:r w:rsidR="0050278A">
          <w:rPr>
            <w:rFonts w:asciiTheme="minorHAnsi" w:eastAsiaTheme="minorEastAsia" w:hAnsiTheme="minorHAnsi" w:cstheme="minorBidi"/>
            <w:smallCaps w:val="0"/>
            <w:noProof/>
            <w:kern w:val="0"/>
            <w:sz w:val="22"/>
            <w:szCs w:val="22"/>
          </w:rPr>
          <w:tab/>
        </w:r>
        <w:r w:rsidR="0050278A" w:rsidRPr="00230F1F">
          <w:rPr>
            <w:rStyle w:val="a5"/>
            <w:rFonts w:hint="eastAsia"/>
            <w:noProof/>
          </w:rPr>
          <w:t>评论系统（</w:t>
        </w:r>
        <w:r w:rsidR="0050278A" w:rsidRPr="00230F1F">
          <w:rPr>
            <w:rStyle w:val="a5"/>
            <w:noProof/>
          </w:rPr>
          <w:t>Comment</w:t>
        </w:r>
        <w:r w:rsidR="0050278A" w:rsidRPr="00230F1F">
          <w:rPr>
            <w:rStyle w:val="a5"/>
            <w:rFonts w:hint="eastAsia"/>
            <w:noProof/>
          </w:rPr>
          <w:t>）模块</w:t>
        </w:r>
        <w:r w:rsidR="0050278A">
          <w:rPr>
            <w:noProof/>
            <w:webHidden/>
          </w:rPr>
          <w:tab/>
        </w:r>
        <w:r w:rsidR="0050278A">
          <w:rPr>
            <w:noProof/>
            <w:webHidden/>
          </w:rPr>
          <w:fldChar w:fldCharType="begin"/>
        </w:r>
        <w:r w:rsidR="0050278A">
          <w:rPr>
            <w:noProof/>
            <w:webHidden/>
          </w:rPr>
          <w:instrText xml:space="preserve"> PAGEREF _Toc451011758 \h </w:instrText>
        </w:r>
        <w:r w:rsidR="0050278A">
          <w:rPr>
            <w:noProof/>
            <w:webHidden/>
          </w:rPr>
        </w:r>
        <w:r w:rsidR="0050278A">
          <w:rPr>
            <w:noProof/>
            <w:webHidden/>
          </w:rPr>
          <w:fldChar w:fldCharType="separate"/>
        </w:r>
        <w:r w:rsidR="0050278A">
          <w:rPr>
            <w:noProof/>
            <w:webHidden/>
          </w:rPr>
          <w:t>64</w:t>
        </w:r>
        <w:r w:rsidR="0050278A">
          <w:rPr>
            <w:noProof/>
            <w:webHidden/>
          </w:rPr>
          <w:fldChar w:fldCharType="end"/>
        </w:r>
      </w:hyperlink>
    </w:p>
    <w:p w14:paraId="713CDA1A" w14:textId="5DB03A43"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59" w:history="1">
        <w:r w:rsidR="0050278A" w:rsidRPr="00230F1F">
          <w:rPr>
            <w:rStyle w:val="a5"/>
            <w:noProof/>
          </w:rPr>
          <w:t>6.8.1</w:t>
        </w:r>
        <w:r w:rsidR="0050278A">
          <w:rPr>
            <w:rFonts w:asciiTheme="minorHAnsi" w:eastAsiaTheme="minorEastAsia" w:hAnsiTheme="minorHAnsi" w:cstheme="minorBidi"/>
            <w:i w:val="0"/>
            <w:iCs w:val="0"/>
            <w:noProof/>
            <w:kern w:val="0"/>
            <w:sz w:val="22"/>
            <w:szCs w:val="22"/>
          </w:rPr>
          <w:tab/>
        </w:r>
        <w:r w:rsidR="0050278A" w:rsidRPr="00230F1F">
          <w:rPr>
            <w:rStyle w:val="a5"/>
            <w:rFonts w:hint="eastAsia"/>
            <w:noProof/>
          </w:rPr>
          <w:t>评论系统模块概述</w:t>
        </w:r>
        <w:r w:rsidR="0050278A">
          <w:rPr>
            <w:noProof/>
            <w:webHidden/>
          </w:rPr>
          <w:tab/>
        </w:r>
        <w:r w:rsidR="0050278A">
          <w:rPr>
            <w:noProof/>
            <w:webHidden/>
          </w:rPr>
          <w:fldChar w:fldCharType="begin"/>
        </w:r>
        <w:r w:rsidR="0050278A">
          <w:rPr>
            <w:noProof/>
            <w:webHidden/>
          </w:rPr>
          <w:instrText xml:space="preserve"> PAGEREF _Toc451011759 \h </w:instrText>
        </w:r>
        <w:r w:rsidR="0050278A">
          <w:rPr>
            <w:noProof/>
            <w:webHidden/>
          </w:rPr>
        </w:r>
        <w:r w:rsidR="0050278A">
          <w:rPr>
            <w:noProof/>
            <w:webHidden/>
          </w:rPr>
          <w:fldChar w:fldCharType="separate"/>
        </w:r>
        <w:r w:rsidR="0050278A">
          <w:rPr>
            <w:noProof/>
            <w:webHidden/>
          </w:rPr>
          <w:t>64</w:t>
        </w:r>
        <w:r w:rsidR="0050278A">
          <w:rPr>
            <w:noProof/>
            <w:webHidden/>
          </w:rPr>
          <w:fldChar w:fldCharType="end"/>
        </w:r>
      </w:hyperlink>
    </w:p>
    <w:p w14:paraId="4688013E" w14:textId="793401D6"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60" w:history="1">
        <w:r w:rsidR="0050278A" w:rsidRPr="00230F1F">
          <w:rPr>
            <w:rStyle w:val="a5"/>
            <w:noProof/>
          </w:rPr>
          <w:t>6.8.2</w:t>
        </w:r>
        <w:r w:rsidR="0050278A">
          <w:rPr>
            <w:rFonts w:asciiTheme="minorHAnsi" w:eastAsiaTheme="minorEastAsia" w:hAnsiTheme="minorHAnsi" w:cstheme="minorBidi"/>
            <w:i w:val="0"/>
            <w:iCs w:val="0"/>
            <w:noProof/>
            <w:kern w:val="0"/>
            <w:sz w:val="22"/>
            <w:szCs w:val="22"/>
          </w:rPr>
          <w:tab/>
        </w:r>
        <w:r w:rsidR="0050278A" w:rsidRPr="00230F1F">
          <w:rPr>
            <w:rStyle w:val="a5"/>
            <w:rFonts w:hint="eastAsia"/>
            <w:noProof/>
          </w:rPr>
          <w:t>评论系统模块类图</w:t>
        </w:r>
        <w:r w:rsidR="0050278A">
          <w:rPr>
            <w:noProof/>
            <w:webHidden/>
          </w:rPr>
          <w:tab/>
        </w:r>
        <w:r w:rsidR="0050278A">
          <w:rPr>
            <w:noProof/>
            <w:webHidden/>
          </w:rPr>
          <w:fldChar w:fldCharType="begin"/>
        </w:r>
        <w:r w:rsidR="0050278A">
          <w:rPr>
            <w:noProof/>
            <w:webHidden/>
          </w:rPr>
          <w:instrText xml:space="preserve"> PAGEREF _Toc451011760 \h </w:instrText>
        </w:r>
        <w:r w:rsidR="0050278A">
          <w:rPr>
            <w:noProof/>
            <w:webHidden/>
          </w:rPr>
        </w:r>
        <w:r w:rsidR="0050278A">
          <w:rPr>
            <w:noProof/>
            <w:webHidden/>
          </w:rPr>
          <w:fldChar w:fldCharType="separate"/>
        </w:r>
        <w:r w:rsidR="0050278A">
          <w:rPr>
            <w:noProof/>
            <w:webHidden/>
          </w:rPr>
          <w:t>65</w:t>
        </w:r>
        <w:r w:rsidR="0050278A">
          <w:rPr>
            <w:noProof/>
            <w:webHidden/>
          </w:rPr>
          <w:fldChar w:fldCharType="end"/>
        </w:r>
      </w:hyperlink>
    </w:p>
    <w:p w14:paraId="6AA493A5" w14:textId="7F2D8D1B"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61" w:history="1">
        <w:r w:rsidR="0050278A" w:rsidRPr="00230F1F">
          <w:rPr>
            <w:rStyle w:val="a5"/>
            <w:noProof/>
          </w:rPr>
          <w:t>6.8.3</w:t>
        </w:r>
        <w:r w:rsidR="0050278A">
          <w:rPr>
            <w:rFonts w:asciiTheme="minorHAnsi" w:eastAsiaTheme="minorEastAsia" w:hAnsiTheme="minorHAnsi" w:cstheme="minorBidi"/>
            <w:i w:val="0"/>
            <w:iCs w:val="0"/>
            <w:noProof/>
            <w:kern w:val="0"/>
            <w:sz w:val="22"/>
            <w:szCs w:val="22"/>
          </w:rPr>
          <w:tab/>
        </w:r>
        <w:r w:rsidR="0050278A" w:rsidRPr="00230F1F">
          <w:rPr>
            <w:rStyle w:val="a5"/>
            <w:noProof/>
          </w:rPr>
          <w:t>JsonController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_Toc451011761 \h </w:instrText>
        </w:r>
        <w:r w:rsidR="0050278A">
          <w:rPr>
            <w:noProof/>
            <w:webHidden/>
          </w:rPr>
        </w:r>
        <w:r w:rsidR="0050278A">
          <w:rPr>
            <w:noProof/>
            <w:webHidden/>
          </w:rPr>
          <w:fldChar w:fldCharType="separate"/>
        </w:r>
        <w:r w:rsidR="0050278A">
          <w:rPr>
            <w:noProof/>
            <w:webHidden/>
          </w:rPr>
          <w:t>65</w:t>
        </w:r>
        <w:r w:rsidR="0050278A">
          <w:rPr>
            <w:noProof/>
            <w:webHidden/>
          </w:rPr>
          <w:fldChar w:fldCharType="end"/>
        </w:r>
      </w:hyperlink>
    </w:p>
    <w:p w14:paraId="46C0FEE7" w14:textId="4400C4E9"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62" w:history="1">
        <w:r w:rsidR="0050278A" w:rsidRPr="00230F1F">
          <w:rPr>
            <w:rStyle w:val="a5"/>
            <w:noProof/>
          </w:rPr>
          <w:t>6.8.4</w:t>
        </w:r>
        <w:r w:rsidR="0050278A">
          <w:rPr>
            <w:rFonts w:asciiTheme="minorHAnsi" w:eastAsiaTheme="minorEastAsia" w:hAnsiTheme="minorHAnsi" w:cstheme="minorBidi"/>
            <w:i w:val="0"/>
            <w:iCs w:val="0"/>
            <w:noProof/>
            <w:kern w:val="0"/>
            <w:sz w:val="22"/>
            <w:szCs w:val="22"/>
          </w:rPr>
          <w:tab/>
        </w:r>
        <w:r w:rsidR="0050278A" w:rsidRPr="00230F1F">
          <w:rPr>
            <w:rStyle w:val="a5"/>
            <w:noProof/>
          </w:rPr>
          <w:t>WebController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_Toc451011762 \h </w:instrText>
        </w:r>
        <w:r w:rsidR="0050278A">
          <w:rPr>
            <w:noProof/>
            <w:webHidden/>
          </w:rPr>
        </w:r>
        <w:r w:rsidR="0050278A">
          <w:rPr>
            <w:noProof/>
            <w:webHidden/>
          </w:rPr>
          <w:fldChar w:fldCharType="separate"/>
        </w:r>
        <w:r w:rsidR="0050278A">
          <w:rPr>
            <w:noProof/>
            <w:webHidden/>
          </w:rPr>
          <w:t>66</w:t>
        </w:r>
        <w:r w:rsidR="0050278A">
          <w:rPr>
            <w:noProof/>
            <w:webHidden/>
          </w:rPr>
          <w:fldChar w:fldCharType="end"/>
        </w:r>
      </w:hyperlink>
    </w:p>
    <w:p w14:paraId="74FFB536" w14:textId="63AA954C"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63" w:history="1">
        <w:r w:rsidR="0050278A" w:rsidRPr="00230F1F">
          <w:rPr>
            <w:rStyle w:val="a5"/>
            <w:noProof/>
          </w:rPr>
          <w:t>6.8.5</w:t>
        </w:r>
        <w:r w:rsidR="0050278A">
          <w:rPr>
            <w:rFonts w:asciiTheme="minorHAnsi" w:eastAsiaTheme="minorEastAsia" w:hAnsiTheme="minorHAnsi" w:cstheme="minorBidi"/>
            <w:i w:val="0"/>
            <w:iCs w:val="0"/>
            <w:noProof/>
            <w:kern w:val="0"/>
            <w:sz w:val="22"/>
            <w:szCs w:val="22"/>
          </w:rPr>
          <w:tab/>
        </w:r>
        <w:r w:rsidR="0050278A" w:rsidRPr="00230F1F">
          <w:rPr>
            <w:rStyle w:val="a5"/>
            <w:noProof/>
          </w:rPr>
          <w:t>RestController</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_Toc451011763 \h </w:instrText>
        </w:r>
        <w:r w:rsidR="0050278A">
          <w:rPr>
            <w:noProof/>
            <w:webHidden/>
          </w:rPr>
        </w:r>
        <w:r w:rsidR="0050278A">
          <w:rPr>
            <w:noProof/>
            <w:webHidden/>
          </w:rPr>
          <w:fldChar w:fldCharType="separate"/>
        </w:r>
        <w:r w:rsidR="0050278A">
          <w:rPr>
            <w:noProof/>
            <w:webHidden/>
          </w:rPr>
          <w:t>67</w:t>
        </w:r>
        <w:r w:rsidR="0050278A">
          <w:rPr>
            <w:noProof/>
            <w:webHidden/>
          </w:rPr>
          <w:fldChar w:fldCharType="end"/>
        </w:r>
      </w:hyperlink>
    </w:p>
    <w:p w14:paraId="10D7DBE5" w14:textId="2C1E789D"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64" w:history="1">
        <w:r w:rsidR="0050278A" w:rsidRPr="00230F1F">
          <w:rPr>
            <w:rStyle w:val="a5"/>
            <w:noProof/>
          </w:rPr>
          <w:t>6.8.6</w:t>
        </w:r>
        <w:r w:rsidR="0050278A">
          <w:rPr>
            <w:rFonts w:asciiTheme="minorHAnsi" w:eastAsiaTheme="minorEastAsia" w:hAnsiTheme="minorHAnsi" w:cstheme="minorBidi"/>
            <w:i w:val="0"/>
            <w:iCs w:val="0"/>
            <w:noProof/>
            <w:kern w:val="0"/>
            <w:sz w:val="22"/>
            <w:szCs w:val="22"/>
          </w:rPr>
          <w:tab/>
        </w:r>
        <w:r w:rsidR="0050278A" w:rsidRPr="00230F1F">
          <w:rPr>
            <w:rStyle w:val="a5"/>
            <w:noProof/>
          </w:rPr>
          <w:t>Client</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_Toc451011764 \h </w:instrText>
        </w:r>
        <w:r w:rsidR="0050278A">
          <w:rPr>
            <w:noProof/>
            <w:webHidden/>
          </w:rPr>
        </w:r>
        <w:r w:rsidR="0050278A">
          <w:rPr>
            <w:noProof/>
            <w:webHidden/>
          </w:rPr>
          <w:fldChar w:fldCharType="separate"/>
        </w:r>
        <w:r w:rsidR="0050278A">
          <w:rPr>
            <w:noProof/>
            <w:webHidden/>
          </w:rPr>
          <w:t>67</w:t>
        </w:r>
        <w:r w:rsidR="0050278A">
          <w:rPr>
            <w:noProof/>
            <w:webHidden/>
          </w:rPr>
          <w:fldChar w:fldCharType="end"/>
        </w:r>
      </w:hyperlink>
    </w:p>
    <w:p w14:paraId="441B9CA9" w14:textId="726BBDBB"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65" w:history="1">
        <w:r w:rsidR="0050278A" w:rsidRPr="00230F1F">
          <w:rPr>
            <w:rStyle w:val="a5"/>
            <w:noProof/>
          </w:rPr>
          <w:t>6.8.7</w:t>
        </w:r>
        <w:r w:rsidR="0050278A">
          <w:rPr>
            <w:rFonts w:asciiTheme="minorHAnsi" w:eastAsiaTheme="minorEastAsia" w:hAnsiTheme="minorHAnsi" w:cstheme="minorBidi"/>
            <w:i w:val="0"/>
            <w:iCs w:val="0"/>
            <w:noProof/>
            <w:kern w:val="0"/>
            <w:sz w:val="22"/>
            <w:szCs w:val="22"/>
          </w:rPr>
          <w:tab/>
        </w:r>
        <w:r w:rsidR="0050278A" w:rsidRPr="00230F1F">
          <w:rPr>
            <w:rStyle w:val="a5"/>
            <w:noProof/>
          </w:rPr>
          <w:t>CommentServiceImpl</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_Toc451011765 \h </w:instrText>
        </w:r>
        <w:r w:rsidR="0050278A">
          <w:rPr>
            <w:noProof/>
            <w:webHidden/>
          </w:rPr>
        </w:r>
        <w:r w:rsidR="0050278A">
          <w:rPr>
            <w:noProof/>
            <w:webHidden/>
          </w:rPr>
          <w:fldChar w:fldCharType="separate"/>
        </w:r>
        <w:r w:rsidR="0050278A">
          <w:rPr>
            <w:noProof/>
            <w:webHidden/>
          </w:rPr>
          <w:t>67</w:t>
        </w:r>
        <w:r w:rsidR="0050278A">
          <w:rPr>
            <w:noProof/>
            <w:webHidden/>
          </w:rPr>
          <w:fldChar w:fldCharType="end"/>
        </w:r>
      </w:hyperlink>
    </w:p>
    <w:p w14:paraId="7255C945" w14:textId="0A5013F2"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66" w:history="1">
        <w:r w:rsidR="0050278A" w:rsidRPr="00230F1F">
          <w:rPr>
            <w:rStyle w:val="a5"/>
            <w:noProof/>
          </w:rPr>
          <w:t>6.8.8</w:t>
        </w:r>
        <w:r w:rsidR="0050278A">
          <w:rPr>
            <w:rFonts w:asciiTheme="minorHAnsi" w:eastAsiaTheme="minorEastAsia" w:hAnsiTheme="minorHAnsi" w:cstheme="minorBidi"/>
            <w:i w:val="0"/>
            <w:iCs w:val="0"/>
            <w:noProof/>
            <w:kern w:val="0"/>
            <w:sz w:val="22"/>
            <w:szCs w:val="22"/>
          </w:rPr>
          <w:tab/>
        </w:r>
        <w:r w:rsidR="0050278A" w:rsidRPr="00230F1F">
          <w:rPr>
            <w:rStyle w:val="a5"/>
            <w:noProof/>
          </w:rPr>
          <w:t>ICommentCache</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_Toc451011766 \h </w:instrText>
        </w:r>
        <w:r w:rsidR="0050278A">
          <w:rPr>
            <w:noProof/>
            <w:webHidden/>
          </w:rPr>
        </w:r>
        <w:r w:rsidR="0050278A">
          <w:rPr>
            <w:noProof/>
            <w:webHidden/>
          </w:rPr>
          <w:fldChar w:fldCharType="separate"/>
        </w:r>
        <w:r w:rsidR="0050278A">
          <w:rPr>
            <w:noProof/>
            <w:webHidden/>
          </w:rPr>
          <w:t>68</w:t>
        </w:r>
        <w:r w:rsidR="0050278A">
          <w:rPr>
            <w:noProof/>
            <w:webHidden/>
          </w:rPr>
          <w:fldChar w:fldCharType="end"/>
        </w:r>
      </w:hyperlink>
    </w:p>
    <w:p w14:paraId="60176003" w14:textId="68F21698"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67" w:history="1">
        <w:r w:rsidR="0050278A" w:rsidRPr="00230F1F">
          <w:rPr>
            <w:rStyle w:val="a5"/>
            <w:noProof/>
          </w:rPr>
          <w:t>6.8.9</w:t>
        </w:r>
        <w:r w:rsidR="0050278A">
          <w:rPr>
            <w:rFonts w:asciiTheme="minorHAnsi" w:eastAsiaTheme="minorEastAsia" w:hAnsiTheme="minorHAnsi" w:cstheme="minorBidi"/>
            <w:i w:val="0"/>
            <w:iCs w:val="0"/>
            <w:noProof/>
            <w:kern w:val="0"/>
            <w:sz w:val="22"/>
            <w:szCs w:val="22"/>
          </w:rPr>
          <w:tab/>
        </w:r>
        <w:r w:rsidR="0050278A" w:rsidRPr="00230F1F">
          <w:rPr>
            <w:rStyle w:val="a5"/>
            <w:noProof/>
          </w:rPr>
          <w:t>ICommentSortCache</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_Toc451011767 \h </w:instrText>
        </w:r>
        <w:r w:rsidR="0050278A">
          <w:rPr>
            <w:noProof/>
            <w:webHidden/>
          </w:rPr>
        </w:r>
        <w:r w:rsidR="0050278A">
          <w:rPr>
            <w:noProof/>
            <w:webHidden/>
          </w:rPr>
          <w:fldChar w:fldCharType="separate"/>
        </w:r>
        <w:r w:rsidR="0050278A">
          <w:rPr>
            <w:noProof/>
            <w:webHidden/>
          </w:rPr>
          <w:t>68</w:t>
        </w:r>
        <w:r w:rsidR="0050278A">
          <w:rPr>
            <w:noProof/>
            <w:webHidden/>
          </w:rPr>
          <w:fldChar w:fldCharType="end"/>
        </w:r>
      </w:hyperlink>
    </w:p>
    <w:p w14:paraId="7BCB4E58" w14:textId="797ECA7C" w:rsidR="0050278A" w:rsidRDefault="00EC206C">
      <w:pPr>
        <w:pStyle w:val="30"/>
        <w:tabs>
          <w:tab w:val="left" w:pos="1260"/>
          <w:tab w:val="right" w:leader="dot" w:pos="8296"/>
        </w:tabs>
        <w:rPr>
          <w:rFonts w:asciiTheme="minorHAnsi" w:eastAsiaTheme="minorEastAsia" w:hAnsiTheme="minorHAnsi" w:cstheme="minorBidi"/>
          <w:i w:val="0"/>
          <w:iCs w:val="0"/>
          <w:noProof/>
          <w:kern w:val="0"/>
          <w:sz w:val="22"/>
          <w:szCs w:val="22"/>
        </w:rPr>
      </w:pPr>
      <w:hyperlink w:anchor="_Toc451011768" w:history="1">
        <w:r w:rsidR="0050278A" w:rsidRPr="00230F1F">
          <w:rPr>
            <w:rStyle w:val="a5"/>
            <w:noProof/>
          </w:rPr>
          <w:t>6.8.10</w:t>
        </w:r>
        <w:r w:rsidR="0050278A">
          <w:rPr>
            <w:rFonts w:asciiTheme="minorHAnsi" w:eastAsiaTheme="minorEastAsia" w:hAnsiTheme="minorHAnsi" w:cstheme="minorBidi"/>
            <w:i w:val="0"/>
            <w:iCs w:val="0"/>
            <w:noProof/>
            <w:kern w:val="0"/>
            <w:sz w:val="22"/>
            <w:szCs w:val="22"/>
          </w:rPr>
          <w:tab/>
        </w:r>
        <w:r w:rsidR="0050278A" w:rsidRPr="00230F1F">
          <w:rPr>
            <w:rStyle w:val="a5"/>
            <w:noProof/>
          </w:rPr>
          <w:t>CommentDao</w:t>
        </w:r>
        <w:r w:rsidR="0050278A" w:rsidRPr="00230F1F">
          <w:rPr>
            <w:rStyle w:val="a5"/>
            <w:rFonts w:hint="eastAsia"/>
            <w:noProof/>
          </w:rPr>
          <w:t>类概述</w:t>
        </w:r>
        <w:r w:rsidR="0050278A">
          <w:rPr>
            <w:noProof/>
            <w:webHidden/>
          </w:rPr>
          <w:tab/>
        </w:r>
        <w:r w:rsidR="0050278A">
          <w:rPr>
            <w:noProof/>
            <w:webHidden/>
          </w:rPr>
          <w:fldChar w:fldCharType="begin"/>
        </w:r>
        <w:r w:rsidR="0050278A">
          <w:rPr>
            <w:noProof/>
            <w:webHidden/>
          </w:rPr>
          <w:instrText xml:space="preserve"> PAGEREF _Toc451011768 \h </w:instrText>
        </w:r>
        <w:r w:rsidR="0050278A">
          <w:rPr>
            <w:noProof/>
            <w:webHidden/>
          </w:rPr>
        </w:r>
        <w:r w:rsidR="0050278A">
          <w:rPr>
            <w:noProof/>
            <w:webHidden/>
          </w:rPr>
          <w:fldChar w:fldCharType="separate"/>
        </w:r>
        <w:r w:rsidR="0050278A">
          <w:rPr>
            <w:noProof/>
            <w:webHidden/>
          </w:rPr>
          <w:t>69</w:t>
        </w:r>
        <w:r w:rsidR="0050278A">
          <w:rPr>
            <w:noProof/>
            <w:webHidden/>
          </w:rPr>
          <w:fldChar w:fldCharType="end"/>
        </w:r>
      </w:hyperlink>
    </w:p>
    <w:p w14:paraId="41897E74" w14:textId="4661D434" w:rsidR="0050278A" w:rsidRDefault="00EC206C">
      <w:pPr>
        <w:pStyle w:val="10"/>
        <w:tabs>
          <w:tab w:val="left" w:pos="420"/>
          <w:tab w:val="right" w:leader="dot" w:pos="8296"/>
        </w:tabs>
        <w:rPr>
          <w:rFonts w:asciiTheme="minorHAnsi" w:eastAsiaTheme="minorEastAsia" w:hAnsiTheme="minorHAnsi" w:cstheme="minorBidi"/>
          <w:b w:val="0"/>
          <w:bCs w:val="0"/>
          <w:caps w:val="0"/>
          <w:noProof/>
          <w:kern w:val="0"/>
          <w:sz w:val="22"/>
          <w:szCs w:val="22"/>
        </w:rPr>
      </w:pPr>
      <w:hyperlink w:anchor="_Toc451011769" w:history="1">
        <w:r w:rsidR="0050278A" w:rsidRPr="00230F1F">
          <w:rPr>
            <w:rStyle w:val="a5"/>
            <w:rFonts w:eastAsia="黑体"/>
            <w:noProof/>
          </w:rPr>
          <w:t>7</w:t>
        </w:r>
        <w:r w:rsidR="0050278A">
          <w:rPr>
            <w:rFonts w:asciiTheme="minorHAnsi" w:eastAsiaTheme="minorEastAsia" w:hAnsiTheme="minorHAnsi" w:cstheme="minorBidi"/>
            <w:b w:val="0"/>
            <w:bCs w:val="0"/>
            <w:caps w:val="0"/>
            <w:noProof/>
            <w:kern w:val="0"/>
            <w:sz w:val="22"/>
            <w:szCs w:val="22"/>
          </w:rPr>
          <w:tab/>
        </w:r>
        <w:r w:rsidR="0050278A" w:rsidRPr="00230F1F">
          <w:rPr>
            <w:rStyle w:val="a5"/>
            <w:rFonts w:eastAsia="黑体" w:hint="eastAsia"/>
            <w:noProof/>
          </w:rPr>
          <w:t>第</w:t>
        </w:r>
        <w:r w:rsidR="0050278A" w:rsidRPr="00230F1F">
          <w:rPr>
            <w:rStyle w:val="a5"/>
            <w:rFonts w:eastAsia="黑体"/>
            <w:noProof/>
          </w:rPr>
          <w:t>N</w:t>
        </w:r>
        <w:r w:rsidR="0050278A" w:rsidRPr="00230F1F">
          <w:rPr>
            <w:rStyle w:val="a5"/>
            <w:rFonts w:eastAsia="黑体" w:hint="eastAsia"/>
            <w:noProof/>
          </w:rPr>
          <w:t>章</w:t>
        </w:r>
        <w:r w:rsidR="0050278A" w:rsidRPr="00230F1F">
          <w:rPr>
            <w:rStyle w:val="a5"/>
            <w:rFonts w:eastAsia="黑体"/>
            <w:noProof/>
          </w:rPr>
          <w:t xml:space="preserve"> </w:t>
        </w:r>
        <w:r w:rsidR="0050278A" w:rsidRPr="00230F1F">
          <w:rPr>
            <w:rStyle w:val="a5"/>
            <w:rFonts w:eastAsia="黑体" w:hint="eastAsia"/>
            <w:noProof/>
          </w:rPr>
          <w:t>结束语</w:t>
        </w:r>
        <w:r w:rsidR="0050278A">
          <w:rPr>
            <w:noProof/>
            <w:webHidden/>
          </w:rPr>
          <w:tab/>
        </w:r>
        <w:r w:rsidR="0050278A">
          <w:rPr>
            <w:noProof/>
            <w:webHidden/>
          </w:rPr>
          <w:fldChar w:fldCharType="begin"/>
        </w:r>
        <w:r w:rsidR="0050278A">
          <w:rPr>
            <w:noProof/>
            <w:webHidden/>
          </w:rPr>
          <w:instrText xml:space="preserve"> PAGEREF _Toc451011769 \h </w:instrText>
        </w:r>
        <w:r w:rsidR="0050278A">
          <w:rPr>
            <w:noProof/>
            <w:webHidden/>
          </w:rPr>
        </w:r>
        <w:r w:rsidR="0050278A">
          <w:rPr>
            <w:noProof/>
            <w:webHidden/>
          </w:rPr>
          <w:fldChar w:fldCharType="separate"/>
        </w:r>
        <w:r w:rsidR="0050278A">
          <w:rPr>
            <w:noProof/>
            <w:webHidden/>
          </w:rPr>
          <w:t>70</w:t>
        </w:r>
        <w:r w:rsidR="0050278A">
          <w:rPr>
            <w:noProof/>
            <w:webHidden/>
          </w:rPr>
          <w:fldChar w:fldCharType="end"/>
        </w:r>
      </w:hyperlink>
    </w:p>
    <w:p w14:paraId="52C504FA" w14:textId="1B0678FD" w:rsidR="0050278A" w:rsidRDefault="00EC206C">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770" w:history="1">
        <w:r w:rsidR="0050278A" w:rsidRPr="00230F1F">
          <w:rPr>
            <w:rStyle w:val="a5"/>
            <w:rFonts w:ascii="黑体"/>
            <w:noProof/>
          </w:rPr>
          <w:t>7.1</w:t>
        </w:r>
        <w:r w:rsidR="0050278A">
          <w:rPr>
            <w:rFonts w:asciiTheme="minorHAnsi" w:eastAsiaTheme="minorEastAsia" w:hAnsiTheme="minorHAnsi" w:cstheme="minorBidi"/>
            <w:smallCaps w:val="0"/>
            <w:noProof/>
            <w:kern w:val="0"/>
            <w:sz w:val="22"/>
            <w:szCs w:val="22"/>
          </w:rPr>
          <w:tab/>
        </w:r>
        <w:r w:rsidR="0050278A" w:rsidRPr="00230F1F">
          <w:rPr>
            <w:rStyle w:val="a5"/>
            <w:rFonts w:ascii="黑体"/>
            <w:noProof/>
          </w:rPr>
          <w:t>N</w:t>
        </w:r>
        <w:r w:rsidR="0050278A" w:rsidRPr="00230F1F">
          <w:rPr>
            <w:rStyle w:val="a5"/>
            <w:rFonts w:ascii="黑体" w:hint="eastAsia"/>
            <w:noProof/>
          </w:rPr>
          <w:t>．</w:t>
        </w:r>
        <w:r w:rsidR="0050278A" w:rsidRPr="00230F1F">
          <w:rPr>
            <w:rStyle w:val="a5"/>
            <w:rFonts w:ascii="黑体"/>
            <w:noProof/>
          </w:rPr>
          <w:t xml:space="preserve">1 </w:t>
        </w:r>
        <w:r w:rsidR="0050278A" w:rsidRPr="00230F1F">
          <w:rPr>
            <w:rStyle w:val="a5"/>
            <w:rFonts w:ascii="黑体" w:hint="eastAsia"/>
            <w:noProof/>
          </w:rPr>
          <w:t>论文工作总结</w:t>
        </w:r>
        <w:r w:rsidR="0050278A">
          <w:rPr>
            <w:noProof/>
            <w:webHidden/>
          </w:rPr>
          <w:tab/>
        </w:r>
        <w:r w:rsidR="0050278A">
          <w:rPr>
            <w:noProof/>
            <w:webHidden/>
          </w:rPr>
          <w:fldChar w:fldCharType="begin"/>
        </w:r>
        <w:r w:rsidR="0050278A">
          <w:rPr>
            <w:noProof/>
            <w:webHidden/>
          </w:rPr>
          <w:instrText xml:space="preserve"> PAGEREF _Toc451011770 \h </w:instrText>
        </w:r>
        <w:r w:rsidR="0050278A">
          <w:rPr>
            <w:noProof/>
            <w:webHidden/>
          </w:rPr>
        </w:r>
        <w:r w:rsidR="0050278A">
          <w:rPr>
            <w:noProof/>
            <w:webHidden/>
          </w:rPr>
          <w:fldChar w:fldCharType="separate"/>
        </w:r>
        <w:r w:rsidR="0050278A">
          <w:rPr>
            <w:noProof/>
            <w:webHidden/>
          </w:rPr>
          <w:t>70</w:t>
        </w:r>
        <w:r w:rsidR="0050278A">
          <w:rPr>
            <w:noProof/>
            <w:webHidden/>
          </w:rPr>
          <w:fldChar w:fldCharType="end"/>
        </w:r>
      </w:hyperlink>
    </w:p>
    <w:p w14:paraId="6B5CC6AE" w14:textId="397AC67A" w:rsidR="0050278A" w:rsidRDefault="00EC206C">
      <w:pPr>
        <w:pStyle w:val="21"/>
        <w:tabs>
          <w:tab w:val="left" w:pos="840"/>
          <w:tab w:val="right" w:leader="dot" w:pos="8296"/>
        </w:tabs>
        <w:rPr>
          <w:rFonts w:asciiTheme="minorHAnsi" w:eastAsiaTheme="minorEastAsia" w:hAnsiTheme="minorHAnsi" w:cstheme="minorBidi"/>
          <w:smallCaps w:val="0"/>
          <w:noProof/>
          <w:kern w:val="0"/>
          <w:sz w:val="22"/>
          <w:szCs w:val="22"/>
        </w:rPr>
      </w:pPr>
      <w:hyperlink w:anchor="_Toc451011771" w:history="1">
        <w:r w:rsidR="0050278A" w:rsidRPr="00230F1F">
          <w:rPr>
            <w:rStyle w:val="a5"/>
            <w:rFonts w:ascii="黑体"/>
            <w:noProof/>
          </w:rPr>
          <w:t>7.2</w:t>
        </w:r>
        <w:r w:rsidR="0050278A">
          <w:rPr>
            <w:rFonts w:asciiTheme="minorHAnsi" w:eastAsiaTheme="minorEastAsia" w:hAnsiTheme="minorHAnsi" w:cstheme="minorBidi"/>
            <w:smallCaps w:val="0"/>
            <w:noProof/>
            <w:kern w:val="0"/>
            <w:sz w:val="22"/>
            <w:szCs w:val="22"/>
          </w:rPr>
          <w:tab/>
        </w:r>
        <w:r w:rsidR="0050278A" w:rsidRPr="00230F1F">
          <w:rPr>
            <w:rStyle w:val="a5"/>
            <w:rFonts w:ascii="黑体"/>
            <w:noProof/>
          </w:rPr>
          <w:t>N</w:t>
        </w:r>
        <w:r w:rsidR="0050278A" w:rsidRPr="00230F1F">
          <w:rPr>
            <w:rStyle w:val="a5"/>
            <w:rFonts w:ascii="黑体" w:hint="eastAsia"/>
            <w:noProof/>
          </w:rPr>
          <w:t>．</w:t>
        </w:r>
        <w:r w:rsidR="0050278A" w:rsidRPr="00230F1F">
          <w:rPr>
            <w:rStyle w:val="a5"/>
            <w:rFonts w:ascii="黑体"/>
            <w:noProof/>
          </w:rPr>
          <w:t xml:space="preserve">2 </w:t>
        </w:r>
        <w:r w:rsidR="0050278A" w:rsidRPr="00230F1F">
          <w:rPr>
            <w:rStyle w:val="a5"/>
            <w:rFonts w:ascii="黑体" w:hint="eastAsia"/>
            <w:noProof/>
          </w:rPr>
          <w:t>问题和展望</w:t>
        </w:r>
        <w:r w:rsidR="0050278A">
          <w:rPr>
            <w:noProof/>
            <w:webHidden/>
          </w:rPr>
          <w:tab/>
        </w:r>
        <w:r w:rsidR="0050278A">
          <w:rPr>
            <w:noProof/>
            <w:webHidden/>
          </w:rPr>
          <w:fldChar w:fldCharType="begin"/>
        </w:r>
        <w:r w:rsidR="0050278A">
          <w:rPr>
            <w:noProof/>
            <w:webHidden/>
          </w:rPr>
          <w:instrText xml:space="preserve"> PAGEREF _Toc451011771 \h </w:instrText>
        </w:r>
        <w:r w:rsidR="0050278A">
          <w:rPr>
            <w:noProof/>
            <w:webHidden/>
          </w:rPr>
        </w:r>
        <w:r w:rsidR="0050278A">
          <w:rPr>
            <w:noProof/>
            <w:webHidden/>
          </w:rPr>
          <w:fldChar w:fldCharType="separate"/>
        </w:r>
        <w:r w:rsidR="0050278A">
          <w:rPr>
            <w:noProof/>
            <w:webHidden/>
          </w:rPr>
          <w:t>70</w:t>
        </w:r>
        <w:r w:rsidR="0050278A">
          <w:rPr>
            <w:noProof/>
            <w:webHidden/>
          </w:rPr>
          <w:fldChar w:fldCharType="end"/>
        </w:r>
      </w:hyperlink>
    </w:p>
    <w:p w14:paraId="613EF593" w14:textId="33069D76" w:rsidR="0050278A" w:rsidRDefault="00EC206C">
      <w:pPr>
        <w:pStyle w:val="10"/>
        <w:tabs>
          <w:tab w:val="left" w:pos="420"/>
          <w:tab w:val="right" w:leader="dot" w:pos="8296"/>
        </w:tabs>
        <w:rPr>
          <w:rFonts w:asciiTheme="minorHAnsi" w:eastAsiaTheme="minorEastAsia" w:hAnsiTheme="minorHAnsi" w:cstheme="minorBidi"/>
          <w:b w:val="0"/>
          <w:bCs w:val="0"/>
          <w:caps w:val="0"/>
          <w:noProof/>
          <w:kern w:val="0"/>
          <w:sz w:val="22"/>
          <w:szCs w:val="22"/>
        </w:rPr>
      </w:pPr>
      <w:hyperlink w:anchor="_Toc451011772" w:history="1">
        <w:r w:rsidR="0050278A" w:rsidRPr="00230F1F">
          <w:rPr>
            <w:rStyle w:val="a5"/>
            <w:rFonts w:ascii="黑体" w:eastAsia="黑体"/>
            <w:noProof/>
          </w:rPr>
          <w:t>8</w:t>
        </w:r>
        <w:r w:rsidR="0050278A">
          <w:rPr>
            <w:rFonts w:asciiTheme="minorHAnsi" w:eastAsiaTheme="minorEastAsia" w:hAnsiTheme="minorHAnsi" w:cstheme="minorBidi"/>
            <w:b w:val="0"/>
            <w:bCs w:val="0"/>
            <w:caps w:val="0"/>
            <w:noProof/>
            <w:kern w:val="0"/>
            <w:sz w:val="22"/>
            <w:szCs w:val="22"/>
          </w:rPr>
          <w:tab/>
        </w:r>
        <w:r w:rsidR="0050278A" w:rsidRPr="00230F1F">
          <w:rPr>
            <w:rStyle w:val="a5"/>
            <w:rFonts w:ascii="黑体" w:eastAsia="黑体" w:hint="eastAsia"/>
            <w:noProof/>
          </w:rPr>
          <w:t>附录</w:t>
        </w:r>
        <w:r w:rsidR="0050278A" w:rsidRPr="00230F1F">
          <w:rPr>
            <w:rStyle w:val="a5"/>
            <w:rFonts w:ascii="黑体" w:eastAsia="黑体"/>
            <w:noProof/>
          </w:rPr>
          <w:t>1</w:t>
        </w:r>
        <w:r w:rsidR="0050278A" w:rsidRPr="00230F1F">
          <w:rPr>
            <w:rStyle w:val="a5"/>
            <w:rFonts w:ascii="黑体" w:eastAsia="黑体" w:hint="eastAsia"/>
            <w:noProof/>
          </w:rPr>
          <w:t>：</w:t>
        </w:r>
        <w:r w:rsidR="0050278A">
          <w:rPr>
            <w:noProof/>
            <w:webHidden/>
          </w:rPr>
          <w:tab/>
        </w:r>
        <w:r w:rsidR="0050278A">
          <w:rPr>
            <w:noProof/>
            <w:webHidden/>
          </w:rPr>
          <w:fldChar w:fldCharType="begin"/>
        </w:r>
        <w:r w:rsidR="0050278A">
          <w:rPr>
            <w:noProof/>
            <w:webHidden/>
          </w:rPr>
          <w:instrText xml:space="preserve"> PAGEREF _Toc451011772 \h </w:instrText>
        </w:r>
        <w:r w:rsidR="0050278A">
          <w:rPr>
            <w:noProof/>
            <w:webHidden/>
          </w:rPr>
        </w:r>
        <w:r w:rsidR="0050278A">
          <w:rPr>
            <w:noProof/>
            <w:webHidden/>
          </w:rPr>
          <w:fldChar w:fldCharType="separate"/>
        </w:r>
        <w:r w:rsidR="0050278A">
          <w:rPr>
            <w:noProof/>
            <w:webHidden/>
          </w:rPr>
          <w:t>72</w:t>
        </w:r>
        <w:r w:rsidR="0050278A">
          <w:rPr>
            <w:noProof/>
            <w:webHidden/>
          </w:rPr>
          <w:fldChar w:fldCharType="end"/>
        </w:r>
      </w:hyperlink>
    </w:p>
    <w:p w14:paraId="5157DFAC" w14:textId="65E0EF3A" w:rsidR="00911ECC" w:rsidRDefault="00911ECC">
      <w:pPr>
        <w:spacing w:line="400" w:lineRule="exact"/>
        <w:rPr>
          <w:rFonts w:ascii="宋体" w:hAnsi="宋体"/>
        </w:rPr>
      </w:pPr>
      <w:r>
        <w:rPr>
          <w:rFonts w:ascii="宋体" w:hAnsi="宋体"/>
          <w:bCs/>
          <w:caps/>
          <w:sz w:val="24"/>
        </w:rPr>
        <w:fldChar w:fldCharType="end"/>
      </w:r>
    </w:p>
    <w:p w14:paraId="332C9816" w14:textId="77777777" w:rsidR="00911ECC" w:rsidRDefault="00911ECC">
      <w:pPr>
        <w:sectPr w:rsidR="00911ECC">
          <w:footerReference w:type="default" r:id="rId14"/>
          <w:pgSz w:w="11906" w:h="16838"/>
          <w:pgMar w:top="1440" w:right="1800" w:bottom="1440" w:left="1800" w:header="851" w:footer="992" w:gutter="0"/>
          <w:pgNumType w:fmt="lowerRoman" w:start="1"/>
          <w:cols w:space="720"/>
          <w:docGrid w:type="lines" w:linePitch="312"/>
        </w:sectPr>
      </w:pPr>
    </w:p>
    <w:p w14:paraId="50D34C39" w14:textId="53AF03C7" w:rsidR="00911ECC" w:rsidRDefault="00911ECC" w:rsidP="00626322">
      <w:pPr>
        <w:pStyle w:val="1"/>
        <w:numPr>
          <w:ilvl w:val="0"/>
          <w:numId w:val="0"/>
        </w:numPr>
        <w:jc w:val="center"/>
        <w:rPr>
          <w:rFonts w:eastAsia="黑体"/>
          <w:sz w:val="32"/>
        </w:rPr>
      </w:pPr>
      <w:bookmarkStart w:id="0" w:name="_Toc451011669"/>
      <w:proofErr w:type="spellStart"/>
      <w:r>
        <w:rPr>
          <w:rFonts w:eastAsia="黑体" w:hint="eastAsia"/>
          <w:sz w:val="32"/>
        </w:rPr>
        <w:lastRenderedPageBreak/>
        <w:t>第一章</w:t>
      </w:r>
      <w:proofErr w:type="spellEnd"/>
      <w:r>
        <w:rPr>
          <w:rFonts w:eastAsia="黑体" w:hint="eastAsia"/>
          <w:sz w:val="32"/>
        </w:rPr>
        <w:t xml:space="preserve"> </w:t>
      </w:r>
      <w:proofErr w:type="spellStart"/>
      <w:r>
        <w:rPr>
          <w:rFonts w:eastAsia="黑体" w:hint="eastAsia"/>
          <w:sz w:val="32"/>
        </w:rPr>
        <w:t>引言</w:t>
      </w:r>
      <w:bookmarkEnd w:id="0"/>
      <w:proofErr w:type="spellEnd"/>
    </w:p>
    <w:p w14:paraId="55200471" w14:textId="0572AE20" w:rsidR="00911ECC" w:rsidRDefault="00911ECC" w:rsidP="00626322">
      <w:pPr>
        <w:pStyle w:val="2"/>
        <w:rPr>
          <w:rFonts w:ascii="黑体"/>
          <w:sz w:val="28"/>
          <w:szCs w:val="28"/>
          <w:lang w:eastAsia="zh-CN"/>
        </w:rPr>
      </w:pPr>
      <w:bookmarkStart w:id="1" w:name="_Toc451011670"/>
      <w:proofErr w:type="spellStart"/>
      <w:r>
        <w:rPr>
          <w:rFonts w:ascii="黑体" w:hint="eastAsia"/>
          <w:sz w:val="28"/>
          <w:szCs w:val="28"/>
        </w:rPr>
        <w:t>背景</w:t>
      </w:r>
      <w:bookmarkEnd w:id="1"/>
      <w:proofErr w:type="spellEnd"/>
    </w:p>
    <w:p w14:paraId="5D5DC5C0" w14:textId="7750E651" w:rsidR="008C1316" w:rsidRPr="008C1316" w:rsidRDefault="002E28AD" w:rsidP="008C1316">
      <w:pPr>
        <w:pStyle w:val="af2"/>
        <w:spacing w:line="400" w:lineRule="exact"/>
        <w:ind w:firstLine="432"/>
        <w:rPr>
          <w:rFonts w:ascii="宋体" w:eastAsia="宋体" w:hAnsi="宋体"/>
        </w:rPr>
      </w:pPr>
      <w:r w:rsidRPr="002E28AD">
        <w:rPr>
          <w:rFonts w:ascii="宋体" w:eastAsia="宋体" w:hAnsi="宋体" w:hint="eastAsia"/>
        </w:rPr>
        <w:t>原始社会到工业作坊到现代企业都存在一定的制度和规矩来协同整个组织的运作，这就是所谓的管理（没有规矩不成方圆）；管理的目的是让每一个人发挥所长而不是限制每一个人，而每一个人的特长发挥需要更好的协同。协同在任何组织天然存在：因为人类社会存在专业分工、既有分工必然需要协同。从远古时代的飞鸽传信、烽火台、飞马传书、驿站、官员奏章、朝廷颁令，到近代的书信邮局、电报传真、电话、红头文件、内部会议，再到现代电子邮件、即时通讯、移动手机、视频通讯、</w:t>
      </w:r>
      <w:proofErr w:type="gramStart"/>
      <w:r w:rsidRPr="002E28AD">
        <w:rPr>
          <w:rFonts w:ascii="宋体" w:eastAsia="宋体" w:hAnsi="宋体" w:hint="eastAsia"/>
        </w:rPr>
        <w:t>微博微信</w:t>
      </w:r>
      <w:proofErr w:type="gramEnd"/>
      <w:r w:rsidRPr="002E28AD">
        <w:rPr>
          <w:rFonts w:ascii="宋体" w:eastAsia="宋体" w:hAnsi="宋体" w:hint="eastAsia"/>
        </w:rPr>
        <w:t>……所有这些都是为了满足更</w:t>
      </w:r>
      <w:proofErr w:type="gramStart"/>
      <w:r w:rsidRPr="002E28AD">
        <w:rPr>
          <w:rFonts w:ascii="宋体" w:eastAsia="宋体" w:hAnsi="宋体" w:hint="eastAsia"/>
        </w:rPr>
        <w:t>高效实现</w:t>
      </w:r>
      <w:proofErr w:type="gramEnd"/>
      <w:r w:rsidRPr="002E28AD">
        <w:rPr>
          <w:rFonts w:ascii="宋体" w:eastAsia="宋体" w:hAnsi="宋体" w:hint="eastAsia"/>
        </w:rPr>
        <w:t>一个组织目标而发明的协同工具。从现代文明开始，随着电脑科技的发展、企业组织的发达，也就产生了现在的协同(OA)</w:t>
      </w:r>
      <w:r w:rsidR="003020B2">
        <w:rPr>
          <w:rFonts w:ascii="宋体" w:eastAsia="宋体" w:hAnsi="宋体" w:hint="eastAsia"/>
        </w:rPr>
        <w:t>软件。</w:t>
      </w:r>
      <w:r w:rsidR="008C1316" w:rsidRPr="008C1316">
        <w:rPr>
          <w:rFonts w:ascii="宋体" w:eastAsia="宋体" w:hAnsi="宋体" w:hint="eastAsia"/>
        </w:rPr>
        <w:t>协同(OA)软件的发展与互联网的发展基本保持一致，从刚开始有邮件、电子公告板、BBS，到独立网站的出现、到分类搜索网站、到门户网站（新浪、网易）、到全局搜索引擎的出现、到强化个人分享</w:t>
      </w:r>
      <w:proofErr w:type="gramStart"/>
      <w:r w:rsidR="008C1316" w:rsidRPr="008C1316">
        <w:rPr>
          <w:rFonts w:ascii="宋体" w:eastAsia="宋体" w:hAnsi="宋体" w:hint="eastAsia"/>
        </w:rPr>
        <w:t>的博客出现</w:t>
      </w:r>
      <w:proofErr w:type="gramEnd"/>
      <w:r w:rsidR="008C1316" w:rsidRPr="008C1316">
        <w:rPr>
          <w:rFonts w:ascii="宋体" w:eastAsia="宋体" w:hAnsi="宋体" w:hint="eastAsia"/>
        </w:rPr>
        <w:t>、到实时个人分享的社交</w:t>
      </w:r>
      <w:proofErr w:type="gramStart"/>
      <w:r w:rsidR="008C1316" w:rsidRPr="008C1316">
        <w:rPr>
          <w:rFonts w:ascii="宋体" w:eastAsia="宋体" w:hAnsi="宋体" w:hint="eastAsia"/>
        </w:rPr>
        <w:t>化微博</w:t>
      </w:r>
      <w:proofErr w:type="gramEnd"/>
      <w:r w:rsidR="008C1316" w:rsidRPr="008C1316">
        <w:rPr>
          <w:rFonts w:ascii="宋体" w:eastAsia="宋体" w:hAnsi="宋体" w:hint="eastAsia"/>
        </w:rPr>
        <w:t>出现，到</w:t>
      </w:r>
      <w:proofErr w:type="gramStart"/>
      <w:r w:rsidR="008C1316" w:rsidRPr="008C1316">
        <w:rPr>
          <w:rFonts w:ascii="宋体" w:eastAsia="宋体" w:hAnsi="宋体" w:hint="eastAsia"/>
        </w:rPr>
        <w:t>目前微信的</w:t>
      </w:r>
      <w:proofErr w:type="gramEnd"/>
      <w:r w:rsidR="008C1316" w:rsidRPr="008C1316">
        <w:rPr>
          <w:rFonts w:ascii="宋体" w:eastAsia="宋体" w:hAnsi="宋体" w:hint="eastAsia"/>
        </w:rPr>
        <w:t>兴起，社会互联网的发展一直带动着协同(OA)软件的发展。互联网的发展脉络是从点对</w:t>
      </w:r>
      <w:r w:rsidR="008C1316">
        <w:rPr>
          <w:rFonts w:ascii="宋体" w:eastAsia="宋体" w:hAnsi="宋体" w:hint="eastAsia"/>
        </w:rPr>
        <w:t>点、点对面、面对面、面对点、点对点直到回归以每一个人为核心的应。</w:t>
      </w:r>
    </w:p>
    <w:p w14:paraId="2F1FF229" w14:textId="64F9B8B8" w:rsidR="008C1316" w:rsidRPr="008C1316" w:rsidRDefault="008C1316" w:rsidP="008C1316">
      <w:pPr>
        <w:pStyle w:val="af2"/>
        <w:spacing w:line="400" w:lineRule="exact"/>
        <w:ind w:firstLine="432"/>
        <w:rPr>
          <w:rFonts w:ascii="宋体" w:eastAsia="宋体" w:hAnsi="宋体"/>
        </w:rPr>
      </w:pPr>
      <w:r w:rsidRPr="008C1316">
        <w:rPr>
          <w:rFonts w:ascii="宋体" w:eastAsia="宋体" w:hAnsi="宋体" w:hint="eastAsia"/>
        </w:rPr>
        <w:t>协同(OA)软件以应用为核心的阶段发展：</w:t>
      </w:r>
    </w:p>
    <w:p w14:paraId="7799E18A" w14:textId="77777777" w:rsidR="008C1316" w:rsidRPr="008C1316" w:rsidRDefault="008C1316" w:rsidP="008C1316">
      <w:pPr>
        <w:pStyle w:val="af2"/>
        <w:spacing w:line="400" w:lineRule="exact"/>
        <w:ind w:firstLine="432"/>
        <w:rPr>
          <w:rFonts w:ascii="宋体" w:eastAsia="宋体" w:hAnsi="宋体"/>
        </w:rPr>
      </w:pPr>
      <w:r w:rsidRPr="008C1316">
        <w:rPr>
          <w:rFonts w:ascii="宋体" w:eastAsia="宋体" w:hAnsi="宋体" w:hint="eastAsia"/>
        </w:rPr>
        <w:t xml:space="preserve">    第一阶段：文档电子化（1991-1997）</w:t>
      </w:r>
    </w:p>
    <w:p w14:paraId="656E5262" w14:textId="77777777" w:rsidR="008C1316" w:rsidRPr="008C1316" w:rsidRDefault="008C1316" w:rsidP="008C1316">
      <w:pPr>
        <w:pStyle w:val="af2"/>
        <w:spacing w:line="400" w:lineRule="exact"/>
        <w:ind w:firstLine="432"/>
        <w:rPr>
          <w:rFonts w:ascii="宋体" w:eastAsia="宋体" w:hAnsi="宋体"/>
        </w:rPr>
      </w:pPr>
      <w:r w:rsidRPr="008C1316">
        <w:rPr>
          <w:rFonts w:ascii="宋体" w:eastAsia="宋体" w:hAnsi="宋体" w:hint="eastAsia"/>
        </w:rPr>
        <w:t xml:space="preserve">    第二阶段：电子邮件的普及（1998-2003）</w:t>
      </w:r>
    </w:p>
    <w:p w14:paraId="545B5EFB" w14:textId="77777777" w:rsidR="008C1316" w:rsidRPr="008C1316" w:rsidRDefault="008C1316" w:rsidP="008C1316">
      <w:pPr>
        <w:pStyle w:val="af2"/>
        <w:spacing w:line="400" w:lineRule="exact"/>
        <w:ind w:firstLine="432"/>
        <w:rPr>
          <w:rFonts w:ascii="宋体" w:eastAsia="宋体" w:hAnsi="宋体"/>
        </w:rPr>
      </w:pPr>
      <w:r w:rsidRPr="008C1316">
        <w:rPr>
          <w:rFonts w:ascii="宋体" w:eastAsia="宋体" w:hAnsi="宋体" w:hint="eastAsia"/>
        </w:rPr>
        <w:t xml:space="preserve">    第三阶段：公文行政办公和内网建设为核心（2003-2008）</w:t>
      </w:r>
    </w:p>
    <w:p w14:paraId="505793CE" w14:textId="77777777" w:rsidR="008C1316" w:rsidRPr="008C1316" w:rsidRDefault="008C1316" w:rsidP="008C1316">
      <w:pPr>
        <w:pStyle w:val="af2"/>
        <w:spacing w:line="400" w:lineRule="exact"/>
        <w:ind w:firstLine="432"/>
        <w:rPr>
          <w:rFonts w:ascii="宋体" w:eastAsia="宋体" w:hAnsi="宋体"/>
        </w:rPr>
      </w:pPr>
      <w:r w:rsidRPr="008C1316">
        <w:rPr>
          <w:rFonts w:ascii="宋体" w:eastAsia="宋体" w:hAnsi="宋体" w:hint="eastAsia"/>
        </w:rPr>
        <w:t xml:space="preserve">    第四阶段：工作流程管理为核心（2007-2013）</w:t>
      </w:r>
    </w:p>
    <w:p w14:paraId="4ACE30C2" w14:textId="7EBB5DF7" w:rsidR="008C1316" w:rsidRPr="008C1316" w:rsidRDefault="008C1316" w:rsidP="008C1316">
      <w:pPr>
        <w:pStyle w:val="af2"/>
        <w:spacing w:line="400" w:lineRule="exact"/>
        <w:ind w:firstLine="432"/>
        <w:rPr>
          <w:rFonts w:ascii="宋体" w:eastAsia="宋体" w:hAnsi="宋体"/>
        </w:rPr>
      </w:pPr>
      <w:r w:rsidRPr="008C1316">
        <w:rPr>
          <w:rFonts w:ascii="宋体" w:eastAsia="宋体" w:hAnsi="宋体" w:hint="eastAsia"/>
        </w:rPr>
        <w:t xml:space="preserve">    第五阶段：信息门户阶段（集成为核心）（</w:t>
      </w:r>
      <w:r>
        <w:rPr>
          <w:rFonts w:ascii="宋体" w:eastAsia="宋体" w:hAnsi="宋体" w:hint="eastAsia"/>
        </w:rPr>
        <w:t>2012-？</w:t>
      </w:r>
      <w:r w:rsidRPr="008C1316">
        <w:rPr>
          <w:rFonts w:ascii="宋体" w:eastAsia="宋体" w:hAnsi="宋体" w:hint="eastAsia"/>
        </w:rPr>
        <w:t>）</w:t>
      </w:r>
    </w:p>
    <w:p w14:paraId="33E70F86" w14:textId="1F4B0D51" w:rsidR="002E28AD" w:rsidRDefault="008C1316" w:rsidP="008C1316">
      <w:pPr>
        <w:pStyle w:val="af2"/>
        <w:spacing w:line="400" w:lineRule="exact"/>
        <w:ind w:firstLine="432"/>
        <w:rPr>
          <w:rFonts w:ascii="宋体" w:eastAsia="宋体" w:hAnsi="宋体"/>
        </w:rPr>
      </w:pPr>
      <w:r w:rsidRPr="008C1316">
        <w:rPr>
          <w:rFonts w:ascii="宋体" w:eastAsia="宋体" w:hAnsi="宋体" w:hint="eastAsia"/>
        </w:rPr>
        <w:t xml:space="preserve">    第六阶段：</w:t>
      </w:r>
      <w:r>
        <w:rPr>
          <w:rFonts w:ascii="宋体" w:eastAsia="宋体" w:hAnsi="宋体" w:hint="eastAsia"/>
        </w:rPr>
        <w:t>？</w:t>
      </w:r>
    </w:p>
    <w:p w14:paraId="1D4A9FF0" w14:textId="5D79AB50" w:rsidR="008C1316" w:rsidRDefault="008C1316" w:rsidP="008C1316">
      <w:pPr>
        <w:pStyle w:val="af2"/>
        <w:spacing w:line="400" w:lineRule="exact"/>
        <w:ind w:firstLine="432"/>
        <w:rPr>
          <w:rFonts w:ascii="宋体" w:eastAsia="宋体" w:hAnsi="宋体"/>
        </w:rPr>
      </w:pPr>
      <w:r>
        <w:rPr>
          <w:rFonts w:ascii="宋体" w:eastAsia="宋体" w:hAnsi="宋体" w:hint="eastAsia"/>
        </w:rPr>
        <w:t>我们看到，</w:t>
      </w:r>
      <w:r w:rsidRPr="008C1316">
        <w:rPr>
          <w:rFonts w:ascii="宋体" w:eastAsia="宋体" w:hAnsi="宋体" w:hint="eastAsia"/>
        </w:rPr>
        <w:t>协同(OA)软件</w:t>
      </w:r>
      <w:r>
        <w:rPr>
          <w:rFonts w:ascii="宋体" w:eastAsia="宋体" w:hAnsi="宋体" w:hint="eastAsia"/>
        </w:rPr>
        <w:t>发展的前几个阶段中</w:t>
      </w:r>
      <w:r w:rsidR="00F26FCB">
        <w:rPr>
          <w:rFonts w:ascii="宋体" w:eastAsia="宋体" w:hAnsi="宋体" w:hint="eastAsia"/>
        </w:rPr>
        <w:t>是以PC为主要的产生工具，而且数据主要的载体也是在PC端。从应用的部署来看，不管是C/S结构的方式</w:t>
      </w:r>
      <w:r w:rsidR="00F26FCB">
        <w:rPr>
          <w:rFonts w:ascii="宋体" w:eastAsia="宋体" w:hAnsi="宋体" w:hint="eastAsia"/>
        </w:rPr>
        <w:lastRenderedPageBreak/>
        <w:t>还是B/S结构的方式，目前都是以PC</w:t>
      </w:r>
      <w:proofErr w:type="gramStart"/>
      <w:r w:rsidR="00F26FCB">
        <w:rPr>
          <w:rFonts w:ascii="宋体" w:eastAsia="宋体" w:hAnsi="宋体" w:hint="eastAsia"/>
        </w:rPr>
        <w:t>端为主</w:t>
      </w:r>
      <w:proofErr w:type="gramEnd"/>
      <w:r w:rsidR="00F26FCB">
        <w:rPr>
          <w:rFonts w:ascii="宋体" w:eastAsia="宋体" w:hAnsi="宋体" w:hint="eastAsia"/>
        </w:rPr>
        <w:t>来部署和应用的。PC的优点，计算速度快，可视面积大；缺点，</w:t>
      </w:r>
      <w:proofErr w:type="gramStart"/>
      <w:r w:rsidR="00F26FCB">
        <w:rPr>
          <w:rFonts w:ascii="宋体" w:eastAsia="宋体" w:hAnsi="宋体" w:hint="eastAsia"/>
        </w:rPr>
        <w:t>不</w:t>
      </w:r>
      <w:proofErr w:type="gramEnd"/>
      <w:r w:rsidR="00F26FCB">
        <w:rPr>
          <w:rFonts w:ascii="宋体" w:eastAsia="宋体" w:hAnsi="宋体" w:hint="eastAsia"/>
        </w:rPr>
        <w:t>便携，自备电源待机时间短，不适应长时间的外出工作。这样就提出了智能移动终端的需求，我们需要一个可以随身携带，使用和待机时间长而且功能丰富的终端来代替PC</w:t>
      </w:r>
      <w:r w:rsidR="00A665D8">
        <w:rPr>
          <w:rFonts w:ascii="宋体" w:eastAsia="宋体" w:hAnsi="宋体" w:hint="eastAsia"/>
        </w:rPr>
        <w:t>，</w:t>
      </w:r>
      <w:r w:rsidR="00F26FCB">
        <w:rPr>
          <w:rFonts w:ascii="宋体" w:eastAsia="宋体" w:hAnsi="宋体" w:hint="eastAsia"/>
        </w:rPr>
        <w:t>智能手机无疑就是最佳的选择了。</w:t>
      </w:r>
      <w:r w:rsidR="00A665D8">
        <w:rPr>
          <w:rFonts w:ascii="宋体" w:eastAsia="宋体" w:hAnsi="宋体" w:hint="eastAsia"/>
        </w:rPr>
        <w:t>接下来我们以管理的内容来看看</w:t>
      </w:r>
      <w:r w:rsidR="00A665D8" w:rsidRPr="008C1316">
        <w:rPr>
          <w:rFonts w:ascii="宋体" w:eastAsia="宋体" w:hAnsi="宋体" w:hint="eastAsia"/>
        </w:rPr>
        <w:t>协同(OA)软件</w:t>
      </w:r>
      <w:r w:rsidR="00A665D8">
        <w:rPr>
          <w:rFonts w:ascii="宋体" w:eastAsia="宋体" w:hAnsi="宋体" w:hint="eastAsia"/>
        </w:rPr>
        <w:t>的发展。前三个阶段，管理的内容主要有：文档、邮件、公告、内部新闻等</w:t>
      </w:r>
      <w:r w:rsidR="008A781C">
        <w:rPr>
          <w:rFonts w:ascii="宋体" w:eastAsia="宋体" w:hAnsi="宋体" w:hint="eastAsia"/>
        </w:rPr>
        <w:t>一些静态的资源</w:t>
      </w:r>
      <w:r w:rsidR="00A665D8">
        <w:rPr>
          <w:rFonts w:ascii="宋体" w:eastAsia="宋体" w:hAnsi="宋体" w:hint="eastAsia"/>
        </w:rPr>
        <w:t>。第四个阶段，提出了一个新概念：工作流程管理。</w:t>
      </w:r>
      <w:r w:rsidR="008A781C">
        <w:rPr>
          <w:rFonts w:ascii="宋体" w:eastAsia="宋体" w:hAnsi="宋体" w:hint="eastAsia"/>
        </w:rPr>
        <w:t>此时企业的内部就有了</w:t>
      </w:r>
      <w:r w:rsidR="00042B0B">
        <w:rPr>
          <w:rFonts w:ascii="宋体" w:eastAsia="宋体" w:hAnsi="宋体" w:hint="eastAsia"/>
        </w:rPr>
        <w:t>很多的</w:t>
      </w:r>
      <w:r w:rsidR="00042B0B" w:rsidRPr="008C1316">
        <w:rPr>
          <w:rFonts w:ascii="宋体" w:eastAsia="宋体" w:hAnsi="宋体" w:hint="eastAsia"/>
        </w:rPr>
        <w:t>协同(OA)软件</w:t>
      </w:r>
      <w:r w:rsidR="00042B0B">
        <w:rPr>
          <w:rFonts w:ascii="宋体" w:eastAsia="宋体" w:hAnsi="宋体" w:hint="eastAsia"/>
        </w:rPr>
        <w:t>。员工为了完成工作可能需要使用不只一种的协同办公软件，相当的繁锁。在第五阶段，为了解决这个问题，提出了信息门户，重点在于集成这之前提供的众多种类的</w:t>
      </w:r>
      <w:r w:rsidR="00042B0B" w:rsidRPr="008C1316">
        <w:rPr>
          <w:rFonts w:ascii="宋体" w:eastAsia="宋体" w:hAnsi="宋体" w:hint="eastAsia"/>
        </w:rPr>
        <w:t>协同(OA)软件</w:t>
      </w:r>
      <w:r w:rsidR="000A62F1">
        <w:rPr>
          <w:rFonts w:ascii="宋体" w:eastAsia="宋体" w:hAnsi="宋体" w:hint="eastAsia"/>
        </w:rPr>
        <w:t>。起到了一点成效，提高了员工的工作效率。</w:t>
      </w:r>
      <w:r w:rsidR="00042B0B">
        <w:rPr>
          <w:rFonts w:ascii="宋体" w:eastAsia="宋体" w:hAnsi="宋体" w:hint="eastAsia"/>
        </w:rPr>
        <w:t>在这个集成的门户中，数据孤岛的问题依然没有能很好的解决。</w:t>
      </w:r>
      <w:r w:rsidR="000A62F1">
        <w:rPr>
          <w:rFonts w:ascii="宋体" w:eastAsia="宋体" w:hAnsi="宋体" w:hint="eastAsia"/>
        </w:rPr>
        <w:t>现在</w:t>
      </w:r>
      <w:r w:rsidR="00042B0B">
        <w:rPr>
          <w:rFonts w:ascii="宋体" w:eastAsia="宋体" w:hAnsi="宋体" w:hint="eastAsia"/>
        </w:rPr>
        <w:t>，越来越多的企业意识到信息流通的重要性，不只在企业的内部打通信息解决孤岛，更想要加强企业上下游之间的沟通，提升企业的决策能力。云服务，成为了一个最优解决的方案。综上，一个基于云上的企业协同服务方案成为了现在移动互联网行业中的热门方向。</w:t>
      </w:r>
    </w:p>
    <w:p w14:paraId="346208EB" w14:textId="6AF112C9" w:rsidR="00412DB6" w:rsidRDefault="000F5577" w:rsidP="00D5335C">
      <w:pPr>
        <w:pStyle w:val="af2"/>
        <w:spacing w:line="400" w:lineRule="exact"/>
        <w:ind w:firstLine="432"/>
        <w:rPr>
          <w:rFonts w:ascii="宋体" w:eastAsia="宋体" w:hAnsi="宋体"/>
        </w:rPr>
      </w:pPr>
      <w:r>
        <w:rPr>
          <w:rFonts w:ascii="宋体" w:eastAsia="宋体" w:hAnsi="宋体" w:hint="eastAsia"/>
        </w:rPr>
        <w:t>将所有的企业协同业务放在云上的优点很多，同样带来的挑战也很大。截止2015年下半年，国内的注册企业数已达7000</w:t>
      </w:r>
      <w:r w:rsidR="00F370BE">
        <w:rPr>
          <w:rFonts w:ascii="宋体" w:eastAsia="宋体" w:hAnsi="宋体" w:hint="eastAsia"/>
        </w:rPr>
        <w:t>万家，从业人员</w:t>
      </w:r>
      <w:r w:rsidR="00090C32">
        <w:rPr>
          <w:rFonts w:ascii="宋体" w:eastAsia="宋体" w:hAnsi="宋体" w:hint="eastAsia"/>
        </w:rPr>
        <w:t>还要番几番。为</w:t>
      </w:r>
      <w:r>
        <w:rPr>
          <w:rFonts w:ascii="宋体" w:eastAsia="宋体" w:hAnsi="宋体" w:hint="eastAsia"/>
        </w:rPr>
        <w:t>如此庞大</w:t>
      </w:r>
      <w:r w:rsidR="00D5335C">
        <w:rPr>
          <w:rFonts w:ascii="宋体" w:eastAsia="宋体" w:hAnsi="宋体" w:hint="eastAsia"/>
        </w:rPr>
        <w:t>的用户群提供服务，</w:t>
      </w:r>
      <w:proofErr w:type="gramStart"/>
      <w:r w:rsidR="00D5335C">
        <w:rPr>
          <w:rFonts w:ascii="宋体" w:eastAsia="宋体" w:hAnsi="宋体" w:hint="eastAsia"/>
        </w:rPr>
        <w:t>一几</w:t>
      </w:r>
      <w:proofErr w:type="gramEnd"/>
      <w:r w:rsidR="00D5335C">
        <w:rPr>
          <w:rFonts w:ascii="宋体" w:eastAsia="宋体" w:hAnsi="宋体" w:hint="eastAsia"/>
        </w:rPr>
        <w:t>台</w:t>
      </w:r>
      <w:r w:rsidR="00090C32">
        <w:rPr>
          <w:rFonts w:ascii="宋体" w:eastAsia="宋体" w:hAnsi="宋体" w:hint="eastAsia"/>
        </w:rPr>
        <w:t>高性能</w:t>
      </w:r>
      <w:r w:rsidR="00D5335C">
        <w:rPr>
          <w:rFonts w:ascii="宋体" w:eastAsia="宋体" w:hAnsi="宋体" w:hint="eastAsia"/>
        </w:rPr>
        <w:t>服务器的</w:t>
      </w:r>
      <w:r w:rsidR="00090C32">
        <w:rPr>
          <w:rFonts w:ascii="宋体" w:eastAsia="宋体" w:hAnsi="宋体" w:hint="eastAsia"/>
        </w:rPr>
        <w:t>提供</w:t>
      </w:r>
      <w:r w:rsidR="00D5335C">
        <w:rPr>
          <w:rFonts w:ascii="宋体" w:eastAsia="宋体" w:hAnsi="宋体" w:hint="eastAsia"/>
        </w:rPr>
        <w:t>服务是远远不够的。</w:t>
      </w:r>
      <w:r w:rsidR="00ED7D97">
        <w:rPr>
          <w:rFonts w:ascii="宋体" w:eastAsia="宋体" w:hAnsi="宋体" w:hint="eastAsia"/>
        </w:rPr>
        <w:t>眼下服务器性能的增长已经到达一个瓶颈，而分布式服务越来越受到大家的重视。</w:t>
      </w:r>
      <w:r w:rsidR="00090C32">
        <w:rPr>
          <w:rFonts w:ascii="宋体" w:eastAsia="宋体" w:hAnsi="宋体" w:hint="eastAsia"/>
        </w:rPr>
        <w:t>基于分布式的思想，</w:t>
      </w:r>
      <w:r w:rsidR="00D5335C">
        <w:rPr>
          <w:rFonts w:ascii="宋体" w:eastAsia="宋体" w:hAnsi="宋体" w:hint="eastAsia"/>
        </w:rPr>
        <w:t>将服务部署在多个服务器</w:t>
      </w:r>
      <w:r w:rsidR="00090C32">
        <w:rPr>
          <w:rFonts w:ascii="宋体" w:eastAsia="宋体" w:hAnsi="宋体" w:hint="eastAsia"/>
        </w:rPr>
        <w:t>上，将用户的请求以一个固定的算法平均分布到不同的服务器上去处理。由于企业服务的特殊性，大部份员工不是7×24在线使用，所以这个服务还需要</w:t>
      </w:r>
      <w:r w:rsidR="00ED7D97">
        <w:rPr>
          <w:rFonts w:ascii="宋体" w:eastAsia="宋体" w:hAnsi="宋体" w:hint="eastAsia"/>
        </w:rPr>
        <w:t>具</w:t>
      </w:r>
      <w:proofErr w:type="gramStart"/>
      <w:r w:rsidR="00ED7D97">
        <w:rPr>
          <w:rFonts w:ascii="宋体" w:eastAsia="宋体" w:hAnsi="宋体" w:hint="eastAsia"/>
        </w:rPr>
        <w:t>务</w:t>
      </w:r>
      <w:proofErr w:type="gramEnd"/>
      <w:r w:rsidR="00ED7D97">
        <w:rPr>
          <w:rFonts w:ascii="宋体" w:eastAsia="宋体" w:hAnsi="宋体" w:hint="eastAsia"/>
        </w:rPr>
        <w:t>弹性扩展的能力，不仅能随着用户的</w:t>
      </w:r>
      <w:proofErr w:type="gramStart"/>
      <w:r w:rsidR="00ED7D97">
        <w:rPr>
          <w:rFonts w:ascii="宋体" w:eastAsia="宋体" w:hAnsi="宋体" w:hint="eastAsia"/>
        </w:rPr>
        <w:t>的</w:t>
      </w:r>
      <w:proofErr w:type="gramEnd"/>
      <w:r w:rsidR="00ED7D97">
        <w:rPr>
          <w:rFonts w:ascii="宋体" w:eastAsia="宋体" w:hAnsi="宋体" w:hint="eastAsia"/>
        </w:rPr>
        <w:t>增长来增加自己的服务能力，</w:t>
      </w:r>
      <w:r w:rsidR="00090C32">
        <w:rPr>
          <w:rFonts w:ascii="宋体" w:eastAsia="宋体" w:hAnsi="宋体" w:hint="eastAsia"/>
        </w:rPr>
        <w:t>同时又能在空闲时间来收缩服务器的数量达到对节约成本的目的。</w:t>
      </w:r>
    </w:p>
    <w:p w14:paraId="3D6A979E" w14:textId="049ED95D" w:rsidR="00ED7D97" w:rsidRPr="00C066C7" w:rsidRDefault="00ED7D97" w:rsidP="00D5335C">
      <w:pPr>
        <w:pStyle w:val="af2"/>
        <w:spacing w:line="400" w:lineRule="exact"/>
        <w:ind w:firstLine="432"/>
        <w:rPr>
          <w:rFonts w:ascii="宋体" w:eastAsia="宋体" w:hAnsi="宋体"/>
        </w:rPr>
      </w:pPr>
      <w:r>
        <w:rPr>
          <w:rFonts w:ascii="宋体" w:eastAsia="宋体" w:hAnsi="宋体" w:hint="eastAsia"/>
        </w:rPr>
        <w:t>本文的核心是通过</w:t>
      </w:r>
      <w:r w:rsidR="00F34386">
        <w:rPr>
          <w:rFonts w:ascii="宋体" w:eastAsia="宋体" w:hAnsi="宋体" w:hint="eastAsia"/>
        </w:rPr>
        <w:t>Zookeeper与Thrift技术来构建一个具有高性能以及高可用性的企业协同云服务。分布式服务的构建是一个相对复杂的过程，需要考虑数据</w:t>
      </w:r>
      <w:r w:rsidR="001C0BF9">
        <w:rPr>
          <w:rFonts w:ascii="宋体" w:eastAsia="宋体" w:hAnsi="宋体" w:hint="eastAsia"/>
        </w:rPr>
        <w:t>一致性、服务高可用性以及分区等特性的取舍以及实现方式。本文在对协同</w:t>
      </w:r>
      <w:proofErr w:type="gramStart"/>
      <w:r w:rsidR="001C0BF9">
        <w:rPr>
          <w:rFonts w:ascii="宋体" w:eastAsia="宋体" w:hAnsi="宋体" w:hint="eastAsia"/>
        </w:rPr>
        <w:t>云服务</w:t>
      </w:r>
      <w:proofErr w:type="gramEnd"/>
      <w:r w:rsidR="001C0BF9">
        <w:rPr>
          <w:rFonts w:ascii="宋体" w:eastAsia="宋体" w:hAnsi="宋体" w:hint="eastAsia"/>
        </w:rPr>
        <w:t>进行设计的同时，采用分布式的策略来进行构建。使用Zookeeper与Thrift来实现分布式的服务，指出系统的设计难点与瓶颈，给出相应的解决方案。</w:t>
      </w:r>
    </w:p>
    <w:p w14:paraId="2F1EE8E1" w14:textId="2E10A8FE" w:rsidR="00911ECC" w:rsidRDefault="00911ECC" w:rsidP="00626322">
      <w:pPr>
        <w:pStyle w:val="2"/>
        <w:rPr>
          <w:rFonts w:ascii="黑体"/>
          <w:sz w:val="28"/>
        </w:rPr>
      </w:pPr>
      <w:bookmarkStart w:id="2" w:name="_Toc451011671"/>
      <w:proofErr w:type="spellStart"/>
      <w:r>
        <w:rPr>
          <w:rFonts w:ascii="黑体" w:hint="eastAsia"/>
          <w:sz w:val="28"/>
        </w:rPr>
        <w:lastRenderedPageBreak/>
        <w:t>课题任务</w:t>
      </w:r>
      <w:bookmarkEnd w:id="2"/>
      <w:proofErr w:type="spellEnd"/>
    </w:p>
    <w:p w14:paraId="4FD8D42F" w14:textId="1DC674D7" w:rsidR="00911ECC" w:rsidRPr="00CA246A" w:rsidRDefault="00911ECC" w:rsidP="005032EC">
      <w:pPr>
        <w:pStyle w:val="3"/>
        <w:spacing w:line="400" w:lineRule="exact"/>
        <w:ind w:left="826" w:hangingChars="343" w:hanging="826"/>
        <w:rPr>
          <w:sz w:val="24"/>
        </w:rPr>
      </w:pPr>
      <w:bookmarkStart w:id="3" w:name="_Toc451011672"/>
      <w:proofErr w:type="spellStart"/>
      <w:r w:rsidRPr="00CA246A">
        <w:rPr>
          <w:rFonts w:hint="eastAsia"/>
          <w:sz w:val="24"/>
        </w:rPr>
        <w:t>课题内容</w:t>
      </w:r>
      <w:bookmarkEnd w:id="3"/>
      <w:proofErr w:type="spellEnd"/>
    </w:p>
    <w:p w14:paraId="5557DDF3" w14:textId="049F6EBB" w:rsidR="00911ECC" w:rsidRPr="00D5214D" w:rsidRDefault="00780455" w:rsidP="00D5214D">
      <w:pPr>
        <w:pStyle w:val="af2"/>
        <w:spacing w:line="400" w:lineRule="exact"/>
        <w:ind w:firstLine="432"/>
        <w:rPr>
          <w:rFonts w:ascii="宋体" w:eastAsia="宋体" w:hAnsi="宋体"/>
        </w:rPr>
      </w:pPr>
      <w:r>
        <w:rPr>
          <w:rFonts w:ascii="宋体" w:eastAsia="宋体" w:hAnsi="宋体" w:hint="eastAsia"/>
        </w:rPr>
        <w:t>本课题的主要目标是</w:t>
      </w:r>
      <w:r w:rsidR="00A27CBB">
        <w:rPr>
          <w:rFonts w:ascii="宋体" w:eastAsia="宋体" w:hAnsi="宋体" w:hint="eastAsia"/>
        </w:rPr>
        <w:t>基于畅捷通公司</w:t>
      </w:r>
      <w:r w:rsidR="00AC4226">
        <w:rPr>
          <w:rFonts w:ascii="宋体" w:eastAsia="宋体" w:hAnsi="宋体" w:hint="eastAsia"/>
        </w:rPr>
        <w:t>（以下</w:t>
      </w:r>
      <w:proofErr w:type="gramStart"/>
      <w:r w:rsidR="00AC4226">
        <w:rPr>
          <w:rFonts w:ascii="宋体" w:eastAsia="宋体" w:hAnsi="宋体" w:hint="eastAsia"/>
        </w:rPr>
        <w:t>简称为畅捷</w:t>
      </w:r>
      <w:proofErr w:type="gramEnd"/>
      <w:r w:rsidR="00AC4226">
        <w:rPr>
          <w:rFonts w:ascii="宋体" w:eastAsia="宋体" w:hAnsi="宋体" w:hint="eastAsia"/>
        </w:rPr>
        <w:t>通）</w:t>
      </w:r>
      <w:r w:rsidR="00A27CBB">
        <w:rPr>
          <w:rFonts w:ascii="宋体" w:eastAsia="宋体" w:hAnsi="宋体" w:hint="eastAsia"/>
        </w:rPr>
        <w:t>的用户系统设计和实现了</w:t>
      </w:r>
      <w:r w:rsidR="008F4392">
        <w:rPr>
          <w:rFonts w:ascii="宋体" w:eastAsia="宋体" w:hAnsi="宋体" w:hint="eastAsia"/>
        </w:rPr>
        <w:t>一</w:t>
      </w:r>
      <w:r w:rsidR="00A27CBB">
        <w:rPr>
          <w:rFonts w:ascii="宋体" w:eastAsia="宋体" w:hAnsi="宋体" w:hint="eastAsia"/>
        </w:rPr>
        <w:t>款企业协同</w:t>
      </w:r>
      <w:proofErr w:type="gramStart"/>
      <w:r w:rsidR="00A27CBB">
        <w:rPr>
          <w:rFonts w:ascii="宋体" w:eastAsia="宋体" w:hAnsi="宋体" w:hint="eastAsia"/>
        </w:rPr>
        <w:t>云服</w:t>
      </w:r>
      <w:r w:rsidR="00F21DCC">
        <w:rPr>
          <w:rFonts w:ascii="宋体" w:eastAsia="宋体" w:hAnsi="宋体" w:hint="eastAsia"/>
        </w:rPr>
        <w:t>务</w:t>
      </w:r>
      <w:proofErr w:type="gramEnd"/>
      <w:r w:rsidR="0095050A">
        <w:rPr>
          <w:rFonts w:ascii="宋体" w:eastAsia="宋体" w:hAnsi="宋体" w:hint="eastAsia"/>
        </w:rPr>
        <w:t>——工作圈的后台服务。工作圈是一款基于</w:t>
      </w:r>
      <w:proofErr w:type="gramStart"/>
      <w:r w:rsidR="0095050A">
        <w:rPr>
          <w:rFonts w:ascii="宋体" w:eastAsia="宋体" w:hAnsi="宋体" w:hint="eastAsia"/>
        </w:rPr>
        <w:t>云服务</w:t>
      </w:r>
      <w:proofErr w:type="gramEnd"/>
      <w:r w:rsidR="0095050A">
        <w:rPr>
          <w:rFonts w:ascii="宋体" w:eastAsia="宋体" w:hAnsi="宋体" w:hint="eastAsia"/>
        </w:rPr>
        <w:t>的协同办公软件，</w:t>
      </w:r>
      <w:r w:rsidR="00F21DCC">
        <w:rPr>
          <w:rFonts w:ascii="宋体" w:eastAsia="宋体" w:hAnsi="宋体" w:hint="eastAsia"/>
        </w:rPr>
        <w:t>它</w:t>
      </w:r>
      <w:proofErr w:type="gramStart"/>
      <w:r w:rsidR="00F21DCC">
        <w:rPr>
          <w:rFonts w:ascii="宋体" w:eastAsia="宋体" w:hAnsi="宋体" w:hint="eastAsia"/>
        </w:rPr>
        <w:t>将为畅捷</w:t>
      </w:r>
      <w:proofErr w:type="gramEnd"/>
      <w:r w:rsidR="00F21DCC">
        <w:rPr>
          <w:rFonts w:ascii="宋体" w:eastAsia="宋体" w:hAnsi="宋体" w:hint="eastAsia"/>
        </w:rPr>
        <w:t>通公司的所有企业客户提供企业协同的云服务，包括：企业组织架构与员工的管理（企业通讯录）、</w:t>
      </w:r>
      <w:r w:rsidR="00A83129">
        <w:rPr>
          <w:rFonts w:ascii="宋体" w:eastAsia="宋体" w:hAnsi="宋体" w:hint="eastAsia"/>
        </w:rPr>
        <w:t>办公OA功能（</w:t>
      </w:r>
      <w:proofErr w:type="gramStart"/>
      <w:r w:rsidR="00A83129">
        <w:rPr>
          <w:rFonts w:ascii="宋体" w:eastAsia="宋体" w:hAnsi="宋体" w:hint="eastAsia"/>
        </w:rPr>
        <w:t>轻应用下</w:t>
      </w:r>
      <w:proofErr w:type="gramEnd"/>
      <w:r w:rsidR="00A83129">
        <w:rPr>
          <w:rFonts w:ascii="宋体" w:eastAsia="宋体" w:hAnsi="宋体" w:hint="eastAsia"/>
        </w:rPr>
        <w:t>的公告，请示、审批、请假、报销、派活、签到等功能）、沟通功能（IM聊天，</w:t>
      </w:r>
      <w:proofErr w:type="gramStart"/>
      <w:r w:rsidR="00A83129">
        <w:rPr>
          <w:rFonts w:ascii="宋体" w:eastAsia="宋体" w:hAnsi="宋体" w:hint="eastAsia"/>
        </w:rPr>
        <w:t>群聊等</w:t>
      </w:r>
      <w:proofErr w:type="gramEnd"/>
      <w:r w:rsidR="00A83129">
        <w:rPr>
          <w:rFonts w:ascii="宋体" w:eastAsia="宋体" w:hAnsi="宋体" w:hint="eastAsia"/>
        </w:rPr>
        <w:t>）、企业上下游协同能力（圈子、</w:t>
      </w:r>
      <w:proofErr w:type="gramStart"/>
      <w:r w:rsidR="00A83129">
        <w:rPr>
          <w:rFonts w:ascii="宋体" w:eastAsia="宋体" w:hAnsi="宋体" w:hint="eastAsia"/>
        </w:rPr>
        <w:t>贴子</w:t>
      </w:r>
      <w:proofErr w:type="gramEnd"/>
      <w:r w:rsidR="00A83129">
        <w:rPr>
          <w:rFonts w:ascii="宋体" w:eastAsia="宋体" w:hAnsi="宋体" w:hint="eastAsia"/>
        </w:rPr>
        <w:t>，赞等）。工作圈有PC WEB、Android以及</w:t>
      </w:r>
      <w:proofErr w:type="spellStart"/>
      <w:r w:rsidR="00A83129">
        <w:rPr>
          <w:rFonts w:ascii="宋体" w:eastAsia="宋体" w:hAnsi="宋体" w:hint="eastAsia"/>
        </w:rPr>
        <w:t>iOS</w:t>
      </w:r>
      <w:proofErr w:type="spellEnd"/>
      <w:r w:rsidR="00A83129">
        <w:rPr>
          <w:rFonts w:ascii="宋体" w:eastAsia="宋体" w:hAnsi="宋体" w:hint="eastAsia"/>
        </w:rPr>
        <w:t>平台的软件包。本文重点</w:t>
      </w:r>
      <w:r w:rsidR="00B33A72">
        <w:rPr>
          <w:rFonts w:ascii="宋体" w:eastAsia="宋体" w:hAnsi="宋体" w:hint="eastAsia"/>
        </w:rPr>
        <w:t>首先是设计一个满足上述所有功能的并同时为三个平台的软件包提供服务的协同云后台服务，着重于分析需求，设计服务整体框架与模块等。</w:t>
      </w:r>
    </w:p>
    <w:p w14:paraId="26EA8CE5" w14:textId="4989A6D6" w:rsidR="00911ECC" w:rsidRPr="00CA246A" w:rsidRDefault="00911ECC" w:rsidP="005032EC">
      <w:pPr>
        <w:pStyle w:val="3"/>
        <w:spacing w:line="400" w:lineRule="exact"/>
        <w:ind w:left="826" w:hangingChars="343" w:hanging="826"/>
        <w:rPr>
          <w:sz w:val="24"/>
        </w:rPr>
      </w:pPr>
      <w:bookmarkStart w:id="4" w:name="_Toc451011673"/>
      <w:proofErr w:type="spellStart"/>
      <w:r w:rsidRPr="00CA246A">
        <w:rPr>
          <w:rFonts w:hint="eastAsia"/>
          <w:sz w:val="24"/>
        </w:rPr>
        <w:t>本人承担任务</w:t>
      </w:r>
      <w:bookmarkEnd w:id="4"/>
      <w:proofErr w:type="spellEnd"/>
    </w:p>
    <w:p w14:paraId="639D4C3A" w14:textId="328EC62A" w:rsidR="009D22A7" w:rsidRPr="00D5214D" w:rsidRDefault="0095050A" w:rsidP="00D5214D">
      <w:pPr>
        <w:pStyle w:val="af2"/>
        <w:spacing w:line="400" w:lineRule="exact"/>
        <w:ind w:firstLine="432"/>
        <w:rPr>
          <w:rFonts w:ascii="宋体" w:eastAsia="宋体" w:hAnsi="宋体"/>
        </w:rPr>
      </w:pPr>
      <w:r>
        <w:rPr>
          <w:rFonts w:ascii="宋体" w:eastAsia="宋体" w:hAnsi="宋体" w:hint="eastAsia"/>
        </w:rPr>
        <w:t>本人在项目中承担了对服务整体技术架构的设计与实现，开发了项目技术架构中一些核心的组件与服务。开发的组件有：数据持久化组件(</w:t>
      </w:r>
      <w:proofErr w:type="spellStart"/>
      <w:r>
        <w:rPr>
          <w:rFonts w:ascii="宋体" w:eastAsia="宋体" w:hAnsi="宋体" w:hint="eastAsia"/>
        </w:rPr>
        <w:t>gongzuoquan</w:t>
      </w:r>
      <w:proofErr w:type="spellEnd"/>
      <w:r>
        <w:rPr>
          <w:rFonts w:ascii="宋体" w:eastAsia="宋体" w:hAnsi="宋体" w:hint="eastAsia"/>
        </w:rPr>
        <w:t>-mongo)，缓存服务存取组件(</w:t>
      </w:r>
      <w:proofErr w:type="spellStart"/>
      <w:r>
        <w:rPr>
          <w:rFonts w:ascii="宋体" w:eastAsia="宋体" w:hAnsi="宋体" w:hint="eastAsia"/>
        </w:rPr>
        <w:t>gongzuoquan</w:t>
      </w:r>
      <w:proofErr w:type="spellEnd"/>
      <w:r>
        <w:rPr>
          <w:rFonts w:ascii="宋体" w:eastAsia="宋体" w:hAnsi="宋体" w:hint="eastAsia"/>
        </w:rPr>
        <w:t>-cache)。开发的核心服务有：全局唯一标识生成的服务(</w:t>
      </w:r>
      <w:proofErr w:type="spellStart"/>
      <w:r>
        <w:rPr>
          <w:rFonts w:ascii="宋体" w:eastAsia="宋体" w:hAnsi="宋体" w:hint="eastAsia"/>
        </w:rPr>
        <w:t>gongzuoquan-idcenter</w:t>
      </w:r>
      <w:proofErr w:type="spellEnd"/>
      <w:r>
        <w:rPr>
          <w:rFonts w:ascii="宋体" w:eastAsia="宋体" w:hAnsi="宋体" w:hint="eastAsia"/>
        </w:rPr>
        <w:t>)，分布式数据索引服务(</w:t>
      </w:r>
      <w:proofErr w:type="spellStart"/>
      <w:r>
        <w:rPr>
          <w:rFonts w:ascii="宋体" w:eastAsia="宋体" w:hAnsi="宋体" w:hint="eastAsia"/>
        </w:rPr>
        <w:t>gongzuoquan-idlist</w:t>
      </w:r>
      <w:proofErr w:type="spellEnd"/>
      <w:r>
        <w:rPr>
          <w:rFonts w:ascii="宋体" w:eastAsia="宋体" w:hAnsi="宋体" w:hint="eastAsia"/>
        </w:rPr>
        <w:t>)。</w:t>
      </w:r>
    </w:p>
    <w:p w14:paraId="04D67C95" w14:textId="5EB9EC1C" w:rsidR="00911ECC" w:rsidRDefault="00911ECC" w:rsidP="00626322">
      <w:pPr>
        <w:pStyle w:val="2"/>
        <w:rPr>
          <w:rFonts w:ascii="黑体"/>
          <w:sz w:val="28"/>
        </w:rPr>
      </w:pPr>
      <w:bookmarkStart w:id="5" w:name="_Toc451011674"/>
      <w:proofErr w:type="spellStart"/>
      <w:r>
        <w:rPr>
          <w:rFonts w:ascii="黑体" w:hint="eastAsia"/>
          <w:sz w:val="28"/>
        </w:rPr>
        <w:t>论文结构</w:t>
      </w:r>
      <w:bookmarkEnd w:id="5"/>
      <w:proofErr w:type="spellEnd"/>
    </w:p>
    <w:p w14:paraId="33761016" w14:textId="2DA7F1D5" w:rsidR="00911ECC" w:rsidRPr="00D5214D" w:rsidRDefault="00911ECC" w:rsidP="00D5214D">
      <w:pPr>
        <w:pStyle w:val="af2"/>
        <w:spacing w:line="400" w:lineRule="exact"/>
        <w:ind w:firstLine="432"/>
        <w:rPr>
          <w:rFonts w:ascii="宋体" w:eastAsia="宋体" w:hAnsi="宋体"/>
        </w:rPr>
      </w:pPr>
      <w:r w:rsidRPr="00D5214D">
        <w:rPr>
          <w:rFonts w:ascii="宋体" w:eastAsia="宋体" w:hAnsi="宋体" w:hint="eastAsia"/>
        </w:rPr>
        <w:t>本文共分N章</w:t>
      </w:r>
      <w:r w:rsidR="00DF1BBB" w:rsidRPr="00D5214D">
        <w:rPr>
          <w:rFonts w:ascii="宋体" w:eastAsia="宋体" w:hAnsi="宋体" w:hint="eastAsia"/>
        </w:rPr>
        <w:t>，</w:t>
      </w:r>
      <w:r w:rsidRPr="00D5214D">
        <w:rPr>
          <w:rFonts w:ascii="宋体" w:eastAsia="宋体" w:hAnsi="宋体" w:hint="eastAsia"/>
        </w:rPr>
        <w:t>内容安排如下：</w:t>
      </w:r>
    </w:p>
    <w:p w14:paraId="5353D90F" w14:textId="1666B135" w:rsidR="00911ECC" w:rsidRPr="00D5214D" w:rsidRDefault="00911ECC" w:rsidP="00D5214D">
      <w:pPr>
        <w:pStyle w:val="af2"/>
        <w:spacing w:line="400" w:lineRule="exact"/>
        <w:ind w:firstLine="432"/>
        <w:rPr>
          <w:rFonts w:ascii="宋体" w:eastAsia="宋体" w:hAnsi="宋体"/>
        </w:rPr>
      </w:pPr>
      <w:r w:rsidRPr="00D5214D">
        <w:rPr>
          <w:rFonts w:ascii="宋体" w:eastAsia="宋体" w:hAnsi="宋体" w:hint="eastAsia"/>
        </w:rPr>
        <w:t>第一章 引言</w:t>
      </w:r>
      <w:r w:rsidR="00DF1BBB" w:rsidRPr="00D5214D">
        <w:rPr>
          <w:rFonts w:ascii="宋体" w:eastAsia="宋体" w:hAnsi="宋体" w:hint="eastAsia"/>
        </w:rPr>
        <w:t>，</w:t>
      </w:r>
      <w:r w:rsidRPr="00D5214D">
        <w:rPr>
          <w:rFonts w:ascii="宋体" w:eastAsia="宋体" w:hAnsi="宋体" w:hint="eastAsia"/>
        </w:rPr>
        <w:t>介绍本课题的意义、任务、预期目标等。</w:t>
      </w:r>
    </w:p>
    <w:p w14:paraId="52BAEFB6" w14:textId="66F65856" w:rsidR="00911ECC" w:rsidRPr="00D5214D" w:rsidRDefault="00911ECC" w:rsidP="00D5214D">
      <w:pPr>
        <w:pStyle w:val="af2"/>
        <w:spacing w:line="400" w:lineRule="exact"/>
        <w:ind w:firstLine="432"/>
        <w:rPr>
          <w:rFonts w:ascii="宋体" w:eastAsia="宋体" w:hAnsi="宋体"/>
        </w:rPr>
      </w:pPr>
      <w:r w:rsidRPr="00D5214D">
        <w:rPr>
          <w:rFonts w:ascii="宋体" w:eastAsia="宋体" w:hAnsi="宋体" w:hint="eastAsia"/>
        </w:rPr>
        <w:t>第二章 XXXX，</w:t>
      </w:r>
      <w:r w:rsidR="008263BD">
        <w:rPr>
          <w:rFonts w:ascii="宋体" w:eastAsia="宋体" w:hAnsi="宋体" w:hint="eastAsia"/>
        </w:rPr>
        <w:t xml:space="preserve"> </w:t>
      </w:r>
    </w:p>
    <w:p w14:paraId="36F622E6" w14:textId="6978FB60" w:rsidR="00911ECC" w:rsidRPr="00D5214D" w:rsidRDefault="00911ECC" w:rsidP="00D5214D">
      <w:pPr>
        <w:pStyle w:val="af2"/>
        <w:spacing w:line="400" w:lineRule="exact"/>
        <w:ind w:firstLine="432"/>
        <w:rPr>
          <w:rFonts w:ascii="宋体" w:eastAsia="宋体" w:hAnsi="宋体"/>
        </w:rPr>
      </w:pPr>
      <w:r w:rsidRPr="00D5214D">
        <w:rPr>
          <w:rFonts w:ascii="宋体" w:eastAsia="宋体" w:hAnsi="宋体" w:hint="eastAsia"/>
        </w:rPr>
        <w:t>第三章 XXXX，XXXX</w:t>
      </w:r>
    </w:p>
    <w:p w14:paraId="1BA5A6E7" w14:textId="77777777" w:rsidR="00911ECC" w:rsidRPr="00D5214D" w:rsidRDefault="00911ECC" w:rsidP="00D5214D">
      <w:pPr>
        <w:pStyle w:val="af2"/>
        <w:spacing w:line="400" w:lineRule="exact"/>
        <w:ind w:firstLine="432"/>
        <w:rPr>
          <w:rFonts w:ascii="宋体" w:eastAsia="宋体" w:hAnsi="宋体"/>
        </w:rPr>
      </w:pPr>
      <w:r w:rsidRPr="00D5214D">
        <w:rPr>
          <w:rFonts w:ascii="宋体" w:eastAsia="宋体" w:hAnsi="宋体" w:hint="eastAsia"/>
        </w:rPr>
        <w:t>第N章 结束语，对本文工作进行全面总结，给出本文所取得的成果，指出存在的不足和改进方向。</w:t>
      </w:r>
    </w:p>
    <w:p w14:paraId="3D009B20" w14:textId="63E25895" w:rsidR="001B24BB" w:rsidRDefault="001B24BB">
      <w:pPr>
        <w:widowControl/>
        <w:jc w:val="left"/>
        <w:rPr>
          <w:rFonts w:ascii="宋体" w:hAnsi="宋体"/>
          <w:sz w:val="24"/>
        </w:rPr>
      </w:pPr>
      <w:r>
        <w:rPr>
          <w:rFonts w:ascii="宋体" w:hAnsi="宋体"/>
          <w:sz w:val="24"/>
        </w:rPr>
        <w:br w:type="page"/>
      </w:r>
    </w:p>
    <w:p w14:paraId="5B4BDEBC" w14:textId="176999DD" w:rsidR="00911ECC" w:rsidRDefault="00911ECC" w:rsidP="00626322">
      <w:pPr>
        <w:pStyle w:val="1"/>
        <w:numPr>
          <w:ilvl w:val="0"/>
          <w:numId w:val="0"/>
        </w:numPr>
        <w:ind w:left="432"/>
        <w:jc w:val="center"/>
        <w:rPr>
          <w:rFonts w:ascii="黑体" w:eastAsia="黑体"/>
          <w:sz w:val="32"/>
          <w:lang w:eastAsia="zh-CN"/>
        </w:rPr>
      </w:pPr>
      <w:bookmarkStart w:id="6" w:name="_Toc451011675"/>
      <w:proofErr w:type="spellStart"/>
      <w:r>
        <w:rPr>
          <w:rFonts w:ascii="黑体" w:eastAsia="黑体" w:hint="eastAsia"/>
          <w:sz w:val="32"/>
        </w:rPr>
        <w:lastRenderedPageBreak/>
        <w:t>第二章</w:t>
      </w:r>
      <w:proofErr w:type="spellEnd"/>
      <w:r>
        <w:rPr>
          <w:rFonts w:ascii="黑体" w:eastAsia="黑体" w:hint="eastAsia"/>
          <w:sz w:val="32"/>
        </w:rPr>
        <w:t xml:space="preserve"> </w:t>
      </w:r>
      <w:proofErr w:type="spellStart"/>
      <w:r w:rsidR="005949C0" w:rsidRPr="005949C0">
        <w:rPr>
          <w:rFonts w:ascii="黑体" w:eastAsia="黑体" w:hint="eastAsia"/>
          <w:sz w:val="32"/>
        </w:rPr>
        <w:t>关键技术介绍</w:t>
      </w:r>
      <w:bookmarkEnd w:id="6"/>
      <w:proofErr w:type="spellEnd"/>
    </w:p>
    <w:p w14:paraId="741D8D2D" w14:textId="6FE1F34F" w:rsidR="00B9337E" w:rsidRPr="00B9337E" w:rsidRDefault="00B9337E" w:rsidP="00B9337E">
      <w:pPr>
        <w:pStyle w:val="af2"/>
        <w:spacing w:line="400" w:lineRule="exact"/>
        <w:ind w:firstLine="432"/>
        <w:rPr>
          <w:rFonts w:ascii="宋体" w:eastAsia="宋体" w:hAnsi="宋体"/>
        </w:rPr>
      </w:pPr>
      <w:r w:rsidRPr="00B9337E">
        <w:rPr>
          <w:rFonts w:ascii="宋体" w:eastAsia="宋体" w:hAnsi="宋体" w:hint="eastAsia"/>
        </w:rPr>
        <w:t>本章将针对在该论文中涉及的分布式系统的思想与运用到的核心技术进行介绍。运用到的核心技术主要包括：Apache的两个顶级开源项目Zookeeper与Thrift，还有</w:t>
      </w:r>
      <w:proofErr w:type="spellStart"/>
      <w:r w:rsidRPr="00B9337E">
        <w:rPr>
          <w:rFonts w:ascii="宋体" w:eastAsia="宋体" w:hAnsi="宋体" w:hint="eastAsia"/>
        </w:rPr>
        <w:t>Redis</w:t>
      </w:r>
      <w:proofErr w:type="spellEnd"/>
      <w:r w:rsidRPr="00B9337E">
        <w:rPr>
          <w:rFonts w:ascii="宋体" w:eastAsia="宋体" w:hAnsi="宋体" w:hint="eastAsia"/>
        </w:rPr>
        <w:t>服务与Mongo数据库。这些技术都是在最近十年的移动互联网中，应对上亿用户的高并发而开发的组件。</w:t>
      </w:r>
    </w:p>
    <w:p w14:paraId="1C055BA8" w14:textId="77777777" w:rsidR="005C6AF8" w:rsidRPr="005C6AF8" w:rsidRDefault="005C6AF8" w:rsidP="00F937CF">
      <w:pPr>
        <w:pStyle w:val="af0"/>
        <w:keepNext/>
        <w:keepLines/>
        <w:numPr>
          <w:ilvl w:val="0"/>
          <w:numId w:val="1"/>
        </w:numPr>
        <w:spacing w:before="340" w:after="330" w:line="578" w:lineRule="auto"/>
        <w:ind w:firstLineChars="0"/>
        <w:outlineLvl w:val="0"/>
        <w:rPr>
          <w:b/>
          <w:bCs/>
          <w:vanish/>
          <w:kern w:val="44"/>
          <w:sz w:val="44"/>
          <w:szCs w:val="44"/>
          <w:lang w:val="x-none" w:eastAsia="x-none"/>
        </w:rPr>
      </w:pPr>
    </w:p>
    <w:p w14:paraId="0BE57735" w14:textId="29024C3C" w:rsidR="005C6AF8" w:rsidRPr="00B31567" w:rsidRDefault="005C6AF8" w:rsidP="005C6AF8">
      <w:pPr>
        <w:pStyle w:val="2"/>
        <w:rPr>
          <w:sz w:val="28"/>
          <w:szCs w:val="28"/>
        </w:rPr>
      </w:pPr>
      <w:proofErr w:type="spellStart"/>
      <w:r w:rsidRPr="00B31567">
        <w:rPr>
          <w:rFonts w:hint="eastAsia"/>
          <w:sz w:val="28"/>
          <w:szCs w:val="28"/>
        </w:rPr>
        <w:t>分布式</w:t>
      </w:r>
      <w:r w:rsidRPr="00B31567">
        <w:rPr>
          <w:rFonts w:hint="eastAsia"/>
          <w:sz w:val="28"/>
          <w:szCs w:val="28"/>
          <w:lang w:eastAsia="zh-CN"/>
        </w:rPr>
        <w:t>系统</w:t>
      </w:r>
      <w:proofErr w:type="spellEnd"/>
    </w:p>
    <w:p w14:paraId="7EBB242F" w14:textId="77777777" w:rsidR="005C6AF8" w:rsidRPr="005C6AF8" w:rsidRDefault="005C6AF8" w:rsidP="005C6AF8">
      <w:pPr>
        <w:pStyle w:val="af1"/>
        <w:spacing w:line="400" w:lineRule="exact"/>
        <w:ind w:firstLine="480"/>
        <w:jc w:val="left"/>
        <w:rPr>
          <w:rFonts w:ascii="宋体" w:hAnsi="宋体"/>
          <w:kern w:val="0"/>
          <w:sz w:val="24"/>
        </w:rPr>
      </w:pPr>
      <w:r w:rsidRPr="003B319F">
        <w:rPr>
          <w:rFonts w:ascii="宋体" w:hAnsi="宋体" w:hint="eastAsia"/>
          <w:sz w:val="24"/>
        </w:rPr>
        <w:t>分布式系统并不是什么新鲜词，在上个世纪七八十年代就已经有各种分布式</w:t>
      </w:r>
      <w:r w:rsidRPr="005C6AF8">
        <w:rPr>
          <w:rFonts w:ascii="宋体" w:hAnsi="宋体" w:hint="eastAsia"/>
          <w:kern w:val="0"/>
          <w:sz w:val="24"/>
        </w:rPr>
        <w:t>系统出现。只是在互联网时代，分布式系统才大放异彩，尤其是Google更是把分布式系统运用到了极致。Google整个的软件构架都是基于各种各样的分布式系统，诸如Borg、</w:t>
      </w:r>
      <w:proofErr w:type="spellStart"/>
      <w:r w:rsidRPr="005C6AF8">
        <w:rPr>
          <w:rFonts w:ascii="宋体" w:hAnsi="宋体" w:hint="eastAsia"/>
          <w:kern w:val="0"/>
          <w:sz w:val="24"/>
        </w:rPr>
        <w:t>MapReduce</w:t>
      </w:r>
      <w:proofErr w:type="spellEnd"/>
      <w:r w:rsidRPr="005C6AF8">
        <w:rPr>
          <w:rFonts w:ascii="宋体" w:hAnsi="宋体" w:hint="eastAsia"/>
          <w:kern w:val="0"/>
          <w:sz w:val="24"/>
        </w:rPr>
        <w:t>、</w:t>
      </w:r>
      <w:proofErr w:type="spellStart"/>
      <w:r w:rsidRPr="005C6AF8">
        <w:rPr>
          <w:rFonts w:ascii="宋体" w:hAnsi="宋体" w:hint="eastAsia"/>
          <w:kern w:val="0"/>
          <w:sz w:val="24"/>
        </w:rPr>
        <w:t>BigTable</w:t>
      </w:r>
      <w:proofErr w:type="spellEnd"/>
      <w:r w:rsidRPr="005C6AF8">
        <w:rPr>
          <w:rFonts w:ascii="宋体" w:hAnsi="宋体" w:hint="eastAsia"/>
          <w:kern w:val="0"/>
          <w:sz w:val="24"/>
        </w:rPr>
        <w:t>等。正是这些分布式系统，使得Google可以处理高并发请求响应以及海量数据处理等。Apache旗下的</w:t>
      </w:r>
      <w:proofErr w:type="spellStart"/>
      <w:r w:rsidRPr="005C6AF8">
        <w:rPr>
          <w:rFonts w:ascii="宋体" w:hAnsi="宋体" w:hint="eastAsia"/>
          <w:kern w:val="0"/>
          <w:sz w:val="24"/>
        </w:rPr>
        <w:t>Hadoop</w:t>
      </w:r>
      <w:proofErr w:type="spellEnd"/>
      <w:r w:rsidRPr="005C6AF8">
        <w:rPr>
          <w:rFonts w:ascii="宋体" w:hAnsi="宋体" w:hint="eastAsia"/>
          <w:kern w:val="0"/>
          <w:sz w:val="24"/>
        </w:rPr>
        <w:t>、Spark、</w:t>
      </w:r>
      <w:proofErr w:type="spellStart"/>
      <w:r w:rsidRPr="005C6AF8">
        <w:rPr>
          <w:rFonts w:ascii="宋体" w:hAnsi="宋体" w:hint="eastAsia"/>
          <w:kern w:val="0"/>
          <w:sz w:val="24"/>
        </w:rPr>
        <w:t>Mesos</w:t>
      </w:r>
      <w:proofErr w:type="spellEnd"/>
      <w:r w:rsidRPr="005C6AF8">
        <w:rPr>
          <w:rFonts w:ascii="宋体" w:hAnsi="宋体" w:hint="eastAsia"/>
          <w:kern w:val="0"/>
          <w:sz w:val="24"/>
        </w:rPr>
        <w:t>等分布式系统，把大数据处理相关技术变得非常亲民，让更多企业客户体会到了分布式系统的便利。</w:t>
      </w:r>
    </w:p>
    <w:p w14:paraId="7378E209" w14:textId="77777777" w:rsidR="005C6AF8" w:rsidRPr="00B31567" w:rsidRDefault="005C6AF8" w:rsidP="005032EC">
      <w:pPr>
        <w:pStyle w:val="3"/>
        <w:spacing w:line="400" w:lineRule="exact"/>
        <w:ind w:left="826" w:hangingChars="343" w:hanging="826"/>
        <w:rPr>
          <w:sz w:val="24"/>
        </w:rPr>
      </w:pPr>
      <w:proofErr w:type="spellStart"/>
      <w:r w:rsidRPr="00B31567">
        <w:rPr>
          <w:rFonts w:hint="eastAsia"/>
          <w:sz w:val="24"/>
        </w:rPr>
        <w:t>分布式系统的定义</w:t>
      </w:r>
      <w:proofErr w:type="spellEnd"/>
    </w:p>
    <w:p w14:paraId="7F845F8A" w14:textId="77777777" w:rsidR="005C6AF8" w:rsidRPr="00CB529C" w:rsidRDefault="005C6AF8" w:rsidP="005C6AF8">
      <w:pPr>
        <w:pStyle w:val="af1"/>
        <w:spacing w:line="400" w:lineRule="exact"/>
        <w:ind w:firstLine="480"/>
        <w:jc w:val="left"/>
        <w:rPr>
          <w:rFonts w:ascii="宋体" w:hAnsi="宋体"/>
          <w:sz w:val="24"/>
        </w:rPr>
      </w:pPr>
      <w:r w:rsidRPr="00CB529C">
        <w:rPr>
          <w:rFonts w:ascii="宋体" w:hAnsi="宋体" w:hint="eastAsia"/>
          <w:sz w:val="24"/>
        </w:rPr>
        <w:t>我们把分布式系统定义成一个其硬件或软件组件分布在连网的计算机上，组件之间通过传递消息进行通信和动作协调的系统。这个简单的定义覆盖了所有可有效部署连网计算机的系统。</w:t>
      </w:r>
      <w:r w:rsidRPr="008A0799">
        <w:rPr>
          <w:rFonts w:ascii="宋体" w:hAnsi="宋体" w:hint="eastAsia"/>
          <w:sz w:val="24"/>
          <w:vertAlign w:val="superscript"/>
        </w:rPr>
        <w:t>[6]</w:t>
      </w:r>
    </w:p>
    <w:p w14:paraId="14521D1C" w14:textId="77777777" w:rsidR="005C6AF8" w:rsidRPr="00CB529C" w:rsidRDefault="005C6AF8" w:rsidP="005C6AF8">
      <w:pPr>
        <w:pStyle w:val="af1"/>
        <w:spacing w:line="400" w:lineRule="exact"/>
        <w:ind w:firstLine="480"/>
        <w:jc w:val="left"/>
        <w:rPr>
          <w:rFonts w:ascii="宋体" w:hAnsi="宋体"/>
          <w:sz w:val="24"/>
        </w:rPr>
      </w:pPr>
      <w:r w:rsidRPr="00CB529C">
        <w:rPr>
          <w:rFonts w:ascii="宋体" w:hAnsi="宋体" w:hint="eastAsia"/>
          <w:sz w:val="24"/>
        </w:rPr>
        <w:t>由一个网络连接的计算机可能在空间上的距离不等。它们可能分布在地球上不同的洲，也可能在同一栋楼或同一个房间里。我们定义的分布式系统有如下显著特征：</w:t>
      </w:r>
    </w:p>
    <w:p w14:paraId="2D3364E9" w14:textId="77777777" w:rsidR="005C6AF8" w:rsidRPr="00CB529C" w:rsidRDefault="005C6AF8" w:rsidP="005C6AF8">
      <w:pPr>
        <w:pStyle w:val="af1"/>
        <w:spacing w:line="400" w:lineRule="exact"/>
        <w:ind w:firstLine="480"/>
        <w:jc w:val="left"/>
        <w:rPr>
          <w:rFonts w:ascii="宋体" w:hAnsi="宋体"/>
          <w:sz w:val="24"/>
        </w:rPr>
      </w:pPr>
      <w:r w:rsidRPr="00CB529C">
        <w:rPr>
          <w:rFonts w:ascii="宋体" w:hAnsi="宋体" w:hint="eastAsia"/>
          <w:sz w:val="24"/>
        </w:rPr>
        <w:t>并发：在一个计算机网络中，执行并发程序是常见的行为。用户可以在各自的计算机上工作，在必要时共享诸如Web页面或文件之类的资源。系统处理共享资源的能力会随着网络资源（例如，计算机）的增加而提高。在本书的许多地方将描述有效部署这种额外能力的方法。</w:t>
      </w:r>
    </w:p>
    <w:p w14:paraId="27B2F8CA" w14:textId="77777777" w:rsidR="005C6AF8" w:rsidRPr="00CB529C" w:rsidRDefault="005C6AF8" w:rsidP="005C6AF8">
      <w:pPr>
        <w:pStyle w:val="af1"/>
        <w:spacing w:line="400" w:lineRule="exact"/>
        <w:ind w:firstLine="480"/>
        <w:jc w:val="left"/>
        <w:rPr>
          <w:rFonts w:ascii="宋体" w:hAnsi="宋体"/>
          <w:sz w:val="24"/>
        </w:rPr>
      </w:pPr>
      <w:r w:rsidRPr="00CB529C">
        <w:rPr>
          <w:rFonts w:ascii="宋体" w:hAnsi="宋体" w:hint="eastAsia"/>
          <w:sz w:val="24"/>
        </w:rPr>
        <w:t>缺乏全局时钟：在程序需要协作时，它们通过交换消息来协调它们的动作。密切的协作通常取决于对程序动作发生的时间的共识。但是，事实证明，网络上的计算机与时钟同步所达到的准确性是有限的，即没有一个正确时间的全局概念。这是通信仅仅是通过网络发送消息这个事实带来的直接结果。</w:t>
      </w:r>
    </w:p>
    <w:p w14:paraId="17FF356D" w14:textId="77777777" w:rsidR="005C6AF8" w:rsidRPr="00CB529C" w:rsidRDefault="005C6AF8" w:rsidP="005C6AF8">
      <w:pPr>
        <w:pStyle w:val="af1"/>
        <w:spacing w:line="400" w:lineRule="exact"/>
        <w:ind w:firstLine="480"/>
        <w:jc w:val="left"/>
        <w:rPr>
          <w:rFonts w:ascii="宋体" w:hAnsi="宋体"/>
          <w:sz w:val="24"/>
        </w:rPr>
      </w:pPr>
      <w:r w:rsidRPr="00CB529C">
        <w:rPr>
          <w:rFonts w:ascii="宋体" w:hAnsi="宋体" w:hint="eastAsia"/>
          <w:sz w:val="24"/>
        </w:rPr>
        <w:lastRenderedPageBreak/>
        <w:t>故障独立性：所有的计算机系统都可能出故障，一般由系统设计者负责为可能的故障设计结果。分布式系统可能以新的方式出现故障。网络故障导致网上互连的计算机的隔离，但这并不意味着它们停止运行，事实上，计算机上的程序不能够检测到网络是出现故障还是网络运行得比通常慢。类似的，计算机的故障或系统中程序的异常终止（崩溃），并不能马上使与它通信的其他组件了解。系统的每个组件会单独地出现故障，而其他组件还在运行。</w:t>
      </w:r>
    </w:p>
    <w:p w14:paraId="34B15A7C" w14:textId="77777777" w:rsidR="005C6AF8" w:rsidRPr="00CB529C" w:rsidRDefault="005C6AF8" w:rsidP="005C6AF8">
      <w:pPr>
        <w:pStyle w:val="af1"/>
        <w:spacing w:line="400" w:lineRule="exact"/>
        <w:ind w:firstLine="480"/>
        <w:jc w:val="left"/>
        <w:rPr>
          <w:rFonts w:ascii="宋体" w:hAnsi="宋体"/>
          <w:sz w:val="24"/>
        </w:rPr>
      </w:pPr>
      <w:r w:rsidRPr="00CB529C">
        <w:rPr>
          <w:rFonts w:ascii="宋体" w:hAnsi="宋体" w:hint="eastAsia"/>
          <w:sz w:val="24"/>
        </w:rPr>
        <w:t>我们看一下现代分布式系统的几个例子，包括Web搜索、多人在线游戏和金融交易系统，也考察今天推动分布式系统发展的关键趋势：现代网络的泛在特性，移动和无处不在计算的出现，分布式多媒体系统不断增加的重要性，以及把分布式系统看成一种实用系统的趋势。接着本章强调资源共享是构造分布式系统的主要动机。资源可以被服务器管理，由客户访问，或者它们被封装成对象，由其他客户对象访问。</w:t>
      </w:r>
    </w:p>
    <w:p w14:paraId="12E91041" w14:textId="77777777" w:rsidR="005C6AF8" w:rsidRDefault="005C6AF8" w:rsidP="005C6AF8">
      <w:pPr>
        <w:pStyle w:val="af1"/>
        <w:spacing w:line="400" w:lineRule="exact"/>
        <w:ind w:firstLine="480"/>
        <w:jc w:val="left"/>
        <w:rPr>
          <w:rFonts w:ascii="宋体" w:hAnsi="宋体"/>
          <w:sz w:val="24"/>
        </w:rPr>
      </w:pPr>
      <w:r w:rsidRPr="00CB529C">
        <w:rPr>
          <w:rFonts w:ascii="宋体" w:hAnsi="宋体" w:hint="eastAsia"/>
          <w:sz w:val="24"/>
        </w:rPr>
        <w:t>构造分布式系统的挑战是处理其组件的异构性、开放性（允许增加或替换组件）、安全性、可伸缩性（用户的负载或数量增加时能正常运行的能力）、故障处理、组件的并发性、透明性和提供服务质量的问题。</w:t>
      </w:r>
    </w:p>
    <w:p w14:paraId="122152DA" w14:textId="77777777" w:rsidR="005C6AF8" w:rsidRPr="005C6AF8" w:rsidRDefault="005C6AF8" w:rsidP="005032EC">
      <w:pPr>
        <w:pStyle w:val="3"/>
        <w:spacing w:line="400" w:lineRule="exact"/>
        <w:ind w:left="826" w:hangingChars="343" w:hanging="826"/>
        <w:rPr>
          <w:sz w:val="24"/>
        </w:rPr>
      </w:pPr>
      <w:proofErr w:type="spellStart"/>
      <w:r w:rsidRPr="005C6AF8">
        <w:rPr>
          <w:rFonts w:hint="eastAsia"/>
          <w:sz w:val="24"/>
        </w:rPr>
        <w:t>CAP</w:t>
      </w:r>
      <w:r w:rsidRPr="005C6AF8">
        <w:rPr>
          <w:rFonts w:hint="eastAsia"/>
          <w:sz w:val="24"/>
        </w:rPr>
        <w:t>定律</w:t>
      </w:r>
      <w:proofErr w:type="spellEnd"/>
    </w:p>
    <w:p w14:paraId="23742261" w14:textId="77777777" w:rsidR="005C6AF8" w:rsidRPr="00CB529C" w:rsidRDefault="005C6AF8" w:rsidP="005C6AF8">
      <w:pPr>
        <w:pStyle w:val="af1"/>
        <w:spacing w:line="400" w:lineRule="exact"/>
        <w:ind w:firstLine="480"/>
        <w:jc w:val="left"/>
        <w:rPr>
          <w:rFonts w:ascii="宋体" w:hAnsi="宋体"/>
          <w:sz w:val="24"/>
        </w:rPr>
      </w:pPr>
      <w:r w:rsidRPr="00CB529C">
        <w:rPr>
          <w:rFonts w:ascii="宋体" w:hAnsi="宋体" w:hint="eastAsia"/>
          <w:sz w:val="24"/>
        </w:rPr>
        <w:t>在理论计算机科学中，CAP定理（CAP theorem），又被称作布鲁尔定理（Brewer's theorem），它指出对于一个分布式计算系统来说，不可能同时满足以下三点：</w:t>
      </w:r>
    </w:p>
    <w:p w14:paraId="3957AB05" w14:textId="77777777" w:rsidR="005C6AF8" w:rsidRPr="00CB529C" w:rsidRDefault="005C6AF8" w:rsidP="005C6AF8">
      <w:pPr>
        <w:pStyle w:val="af1"/>
        <w:spacing w:line="400" w:lineRule="exact"/>
        <w:ind w:firstLine="480"/>
        <w:jc w:val="left"/>
        <w:rPr>
          <w:rFonts w:ascii="宋体" w:hAnsi="宋体"/>
          <w:sz w:val="24"/>
        </w:rPr>
      </w:pPr>
      <w:r w:rsidRPr="00CB529C">
        <w:rPr>
          <w:rFonts w:ascii="宋体" w:hAnsi="宋体" w:hint="eastAsia"/>
          <w:sz w:val="24"/>
        </w:rPr>
        <w:t>• 一致性（Consistence) (等同于所有节点访问同一份最新的数据副本）</w:t>
      </w:r>
    </w:p>
    <w:p w14:paraId="7348B91A" w14:textId="77777777" w:rsidR="005C6AF8" w:rsidRPr="00CB529C" w:rsidRDefault="005C6AF8" w:rsidP="005C6AF8">
      <w:pPr>
        <w:pStyle w:val="af1"/>
        <w:spacing w:line="400" w:lineRule="exact"/>
        <w:ind w:firstLine="480"/>
        <w:jc w:val="left"/>
        <w:rPr>
          <w:rFonts w:ascii="宋体" w:hAnsi="宋体"/>
          <w:sz w:val="24"/>
        </w:rPr>
      </w:pPr>
      <w:r w:rsidRPr="00CB529C">
        <w:rPr>
          <w:rFonts w:ascii="宋体" w:hAnsi="宋体" w:hint="eastAsia"/>
          <w:sz w:val="24"/>
        </w:rPr>
        <w:t>• 可用性（Availability）（对数据更新具备高可用性）</w:t>
      </w:r>
    </w:p>
    <w:p w14:paraId="47F215ED" w14:textId="77777777" w:rsidR="005C6AF8" w:rsidRPr="00CB529C" w:rsidRDefault="005C6AF8" w:rsidP="005C6AF8">
      <w:pPr>
        <w:pStyle w:val="af1"/>
        <w:spacing w:line="400" w:lineRule="exact"/>
        <w:ind w:firstLine="480"/>
        <w:jc w:val="left"/>
        <w:rPr>
          <w:rFonts w:ascii="宋体" w:hAnsi="宋体"/>
          <w:sz w:val="24"/>
        </w:rPr>
      </w:pPr>
      <w:r w:rsidRPr="00CB529C">
        <w:rPr>
          <w:rFonts w:ascii="宋体" w:hAnsi="宋体" w:hint="eastAsia"/>
          <w:sz w:val="24"/>
        </w:rPr>
        <w:t>• 容忍网络分区（Partition tolerance）（以实际效果而言，分区相当于对通信的时限要求。系统如果不能在时限内达成数据一致性，就意味着发生了分区的情况，必须就当前操作在C和A之间做出选择[3]。）</w:t>
      </w:r>
    </w:p>
    <w:p w14:paraId="2D400C20" w14:textId="77777777" w:rsidR="005C6AF8" w:rsidRDefault="005C6AF8" w:rsidP="005C6AF8">
      <w:pPr>
        <w:pStyle w:val="af1"/>
        <w:spacing w:line="400" w:lineRule="exact"/>
        <w:ind w:firstLine="480"/>
        <w:jc w:val="left"/>
        <w:rPr>
          <w:rFonts w:ascii="宋体" w:hAnsi="宋体"/>
          <w:sz w:val="24"/>
        </w:rPr>
      </w:pPr>
      <w:r w:rsidRPr="00CB529C">
        <w:rPr>
          <w:rFonts w:ascii="宋体" w:hAnsi="宋体" w:hint="eastAsia"/>
          <w:sz w:val="24"/>
        </w:rPr>
        <w:t>根据定理，分布式系统只能满足三项中的两项而不可能满足全部三项[4]。理解CAP理论的最简单方式是想象两个节点分处分区两侧。允许至少一个节点更新状态会导致数据不一致，即丧失了C性质。如果为了保证数据一致性，将分区一侧的节点设置为</w:t>
      </w:r>
      <w:proofErr w:type="gramStart"/>
      <w:r w:rsidRPr="00CB529C">
        <w:rPr>
          <w:rFonts w:ascii="宋体" w:hAnsi="宋体" w:hint="eastAsia"/>
          <w:sz w:val="24"/>
        </w:rPr>
        <w:t>不</w:t>
      </w:r>
      <w:proofErr w:type="gramEnd"/>
      <w:r w:rsidRPr="00CB529C">
        <w:rPr>
          <w:rFonts w:ascii="宋体" w:hAnsi="宋体" w:hint="eastAsia"/>
          <w:sz w:val="24"/>
        </w:rPr>
        <w:t>可用，那么又丧失了A性质。除非两个节点可以互相通信，才能既保证C又保证A，这又会导致丧失P性质。</w:t>
      </w:r>
      <w:r w:rsidRPr="008A0799">
        <w:rPr>
          <w:rFonts w:ascii="宋体" w:hAnsi="宋体" w:hint="eastAsia"/>
          <w:sz w:val="24"/>
          <w:vertAlign w:val="superscript"/>
        </w:rPr>
        <w:t>[7]</w:t>
      </w:r>
    </w:p>
    <w:p w14:paraId="0D1DF81A" w14:textId="77777777" w:rsidR="005C6AF8" w:rsidRPr="005C6AF8" w:rsidRDefault="005C6AF8" w:rsidP="005032EC">
      <w:pPr>
        <w:pStyle w:val="3"/>
        <w:spacing w:line="400" w:lineRule="exact"/>
        <w:ind w:left="826" w:hangingChars="343" w:hanging="826"/>
        <w:rPr>
          <w:sz w:val="24"/>
        </w:rPr>
      </w:pPr>
      <w:proofErr w:type="spellStart"/>
      <w:r w:rsidRPr="005C6AF8">
        <w:rPr>
          <w:rFonts w:hint="eastAsia"/>
          <w:sz w:val="24"/>
        </w:rPr>
        <w:lastRenderedPageBreak/>
        <w:t>现代分布式系统的特点</w:t>
      </w:r>
      <w:proofErr w:type="spellEnd"/>
    </w:p>
    <w:p w14:paraId="51C3B411" w14:textId="77777777"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1</w:t>
      </w:r>
      <w:r>
        <w:rPr>
          <w:rFonts w:ascii="宋体" w:hAnsi="宋体" w:hint="eastAsia"/>
          <w:sz w:val="24"/>
        </w:rPr>
        <w:t>。</w:t>
      </w:r>
      <w:r w:rsidRPr="00A3546B">
        <w:rPr>
          <w:rFonts w:ascii="宋体" w:hAnsi="宋体" w:hint="eastAsia"/>
          <w:sz w:val="24"/>
        </w:rPr>
        <w:t>对服务器硬件要求低</w:t>
      </w:r>
    </w:p>
    <w:p w14:paraId="5BDFD9F9" w14:textId="77777777"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 对服务器硬件可靠性不做要求，允许服务器硬件发生故障，硬件的故障由软件来容错。所以分布式系统的高可靠性是由软件来保证。</w:t>
      </w:r>
    </w:p>
    <w:p w14:paraId="35BA1194" w14:textId="77777777"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 对服务器的性能不做要求，不要求使用高频CPU、大容量内存、高性能存储等等。因为分布式系统的性能瓶颈在于节点间通讯带来的网络开销，单台服务器硬件性能再好，也要等待网络IO</w:t>
      </w:r>
    </w:p>
    <w:p w14:paraId="3E4138BA" w14:textId="77777777"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2</w:t>
      </w:r>
      <w:r>
        <w:rPr>
          <w:rFonts w:ascii="宋体" w:hAnsi="宋体" w:hint="eastAsia"/>
          <w:sz w:val="24"/>
        </w:rPr>
        <w:t>。</w:t>
      </w:r>
      <w:r w:rsidRPr="00A3546B">
        <w:rPr>
          <w:rFonts w:ascii="宋体" w:hAnsi="宋体" w:hint="eastAsia"/>
          <w:sz w:val="24"/>
        </w:rPr>
        <w:t>强调横向可扩展性</w:t>
      </w:r>
    </w:p>
    <w:p w14:paraId="672A08DE" w14:textId="77777777"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横向可扩展性（Scale Out）是指通过增加服务器数量来提升集群整体性能。纵向可扩展性（Scale Up）是指提升每台服务器性能进而提升集群整体性能。纵向可扩展性的上限非常明显，单台服务器的性能不可能无限提升，而且跟服务器性能相比，网络开销才是分布式系统最大的瓶颈。横向可扩展性的上限空间比较大，集群总能很方便地增加服务器。而且分布式系统会尽可能保证横向扩展带来集群整体性能的（准）线性提升。比如有10台服务器组成的集群，横向扩展为100台同样服务器的集群，那么整体分布式系统性能会提升为接近原来的10倍。</w:t>
      </w:r>
    </w:p>
    <w:p w14:paraId="52A3098F" w14:textId="77777777"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3</w:t>
      </w:r>
      <w:r>
        <w:rPr>
          <w:rFonts w:ascii="宋体" w:hAnsi="宋体" w:hint="eastAsia"/>
          <w:sz w:val="24"/>
        </w:rPr>
        <w:t>。</w:t>
      </w:r>
      <w:r w:rsidRPr="00A3546B">
        <w:rPr>
          <w:rFonts w:ascii="宋体" w:hAnsi="宋体" w:hint="eastAsia"/>
          <w:sz w:val="24"/>
        </w:rPr>
        <w:t>不允许单点失效（No Single Point Failure）</w:t>
      </w:r>
    </w:p>
    <w:p w14:paraId="53B295C7" w14:textId="77777777"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单点失效是指，某个应用服务只有一份实例运行在某一台服务器上，这台服务器一旦挂掉，那么这个应用服务必然也受影响而挂掉，导致整个服务</w:t>
      </w:r>
      <w:proofErr w:type="gramStart"/>
      <w:r w:rsidRPr="00A3546B">
        <w:rPr>
          <w:rFonts w:ascii="宋体" w:hAnsi="宋体" w:hint="eastAsia"/>
          <w:sz w:val="24"/>
        </w:rPr>
        <w:t>不</w:t>
      </w:r>
      <w:proofErr w:type="gramEnd"/>
      <w:r w:rsidRPr="00A3546B">
        <w:rPr>
          <w:rFonts w:ascii="宋体" w:hAnsi="宋体" w:hint="eastAsia"/>
          <w:sz w:val="24"/>
        </w:rPr>
        <w:t>可用。例如，某网站后台如果只在某一台服务器上运行一份，那这台服务器一旦</w:t>
      </w:r>
      <w:proofErr w:type="gramStart"/>
      <w:r w:rsidRPr="00A3546B">
        <w:rPr>
          <w:rFonts w:ascii="宋体" w:hAnsi="宋体" w:hint="eastAsia"/>
          <w:sz w:val="24"/>
        </w:rPr>
        <w:t>宕</w:t>
      </w:r>
      <w:proofErr w:type="gramEnd"/>
      <w:r w:rsidRPr="00A3546B">
        <w:rPr>
          <w:rFonts w:ascii="宋体" w:hAnsi="宋体" w:hint="eastAsia"/>
          <w:sz w:val="24"/>
        </w:rPr>
        <w:t>机，该网站服务必然受影响而</w:t>
      </w:r>
      <w:proofErr w:type="gramStart"/>
      <w:r w:rsidRPr="00A3546B">
        <w:rPr>
          <w:rFonts w:ascii="宋体" w:hAnsi="宋体" w:hint="eastAsia"/>
          <w:sz w:val="24"/>
        </w:rPr>
        <w:t>不</w:t>
      </w:r>
      <w:proofErr w:type="gramEnd"/>
      <w:r w:rsidRPr="00A3546B">
        <w:rPr>
          <w:rFonts w:ascii="宋体" w:hAnsi="宋体" w:hint="eastAsia"/>
          <w:sz w:val="24"/>
        </w:rPr>
        <w:t>可用。再比如，如果所有数据都存在某一台服务器上，那一旦这台服务器坏了，所有数据都不可访问。</w:t>
      </w:r>
    </w:p>
    <w:p w14:paraId="0528E38A" w14:textId="77777777"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因为分布式系统的服务器都是廉价的PC服务器，硬件不能保证100%可靠，所以分布式系统默认每台服务器随时都可能发生故障挂掉。同时分布式系统必须要提供高可靠服务，不允许出现单点失效，因此分布式系统里运行的每个应用服务都有多个运行实例跑在多个节点上，每个数据点都有多个备份存在不同的节点上。这样一来，多个节点同时发生故障，导致某个应用服务的所有实例都挂掉、或某个数据点的多个备份都不可读的概率大大降低，进而有效防止单点失效。</w:t>
      </w:r>
    </w:p>
    <w:p w14:paraId="0CADDC5C" w14:textId="77777777"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通常情况，不要让服务器满负荷运行，服务器长时间满负荷运行的话，出故障的概率显著升高。所以分布式系统采用一大堆中低性能的PC服务器，尽可能把负载均摊到所有服务器上，让每台服务器的负载都不高，保证集群整体稳定性。</w:t>
      </w:r>
    </w:p>
    <w:p w14:paraId="04EB63E2" w14:textId="77777777"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lastRenderedPageBreak/>
        <w:t>4</w:t>
      </w:r>
      <w:r>
        <w:rPr>
          <w:rFonts w:ascii="宋体" w:hAnsi="宋体" w:hint="eastAsia"/>
          <w:sz w:val="24"/>
        </w:rPr>
        <w:t>。</w:t>
      </w:r>
      <w:r w:rsidRPr="00A3546B">
        <w:rPr>
          <w:rFonts w:ascii="宋体" w:hAnsi="宋体" w:hint="eastAsia"/>
          <w:sz w:val="24"/>
        </w:rPr>
        <w:t>分布式系统尽可能减少节点间通讯开销</w:t>
      </w:r>
    </w:p>
    <w:p w14:paraId="556379E4" w14:textId="77777777"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如前所述，分布式系统的整体性能瓶颈在于内部网络开销。目前网络传输的速度还赶不上CPU读取内存或硬盘的速度，所以减少网络通讯开销，让CPU尽可能处理内存的数据或本地硬盘的数据，能显著提高分布式系统的性能。典型的例子就是</w:t>
      </w:r>
      <w:proofErr w:type="spellStart"/>
      <w:r w:rsidRPr="00A3546B">
        <w:rPr>
          <w:rFonts w:ascii="宋体" w:hAnsi="宋体" w:hint="eastAsia"/>
          <w:sz w:val="24"/>
        </w:rPr>
        <w:t>Hadoop</w:t>
      </w:r>
      <w:proofErr w:type="spellEnd"/>
      <w:r w:rsidRPr="00A3546B">
        <w:rPr>
          <w:rFonts w:ascii="宋体" w:hAnsi="宋体" w:hint="eastAsia"/>
          <w:sz w:val="24"/>
        </w:rPr>
        <w:t xml:space="preserve"> </w:t>
      </w:r>
      <w:proofErr w:type="spellStart"/>
      <w:r w:rsidRPr="00A3546B">
        <w:rPr>
          <w:rFonts w:ascii="宋体" w:hAnsi="宋体" w:hint="eastAsia"/>
          <w:sz w:val="24"/>
        </w:rPr>
        <w:t>MapReduce</w:t>
      </w:r>
      <w:proofErr w:type="spellEnd"/>
      <w:r w:rsidRPr="00A3546B">
        <w:rPr>
          <w:rFonts w:ascii="宋体" w:hAnsi="宋体" w:hint="eastAsia"/>
          <w:sz w:val="24"/>
        </w:rPr>
        <w:t>，把计算任务分配到要处理的数据所在的节点上运行，从而避免在网络上传输数据。</w:t>
      </w:r>
    </w:p>
    <w:p w14:paraId="644800C9" w14:textId="77777777"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5</w:t>
      </w:r>
      <w:r>
        <w:rPr>
          <w:rFonts w:ascii="宋体" w:hAnsi="宋体" w:hint="eastAsia"/>
          <w:sz w:val="24"/>
        </w:rPr>
        <w:t>。</w:t>
      </w:r>
      <w:r w:rsidRPr="00A3546B">
        <w:rPr>
          <w:rFonts w:ascii="宋体" w:hAnsi="宋体" w:hint="eastAsia"/>
          <w:sz w:val="24"/>
        </w:rPr>
        <w:t>分布式系统应用服务最好做成无状态的</w:t>
      </w:r>
    </w:p>
    <w:p w14:paraId="3952FA82" w14:textId="77777777" w:rsidR="005C6AF8" w:rsidRPr="00A3546B" w:rsidRDefault="005C6AF8" w:rsidP="005C6AF8">
      <w:pPr>
        <w:pStyle w:val="af1"/>
        <w:spacing w:line="400" w:lineRule="exact"/>
        <w:ind w:firstLine="480"/>
        <w:jc w:val="left"/>
        <w:rPr>
          <w:rFonts w:ascii="宋体" w:hAnsi="宋体"/>
          <w:sz w:val="24"/>
        </w:rPr>
      </w:pPr>
      <w:r w:rsidRPr="00A3546B">
        <w:rPr>
          <w:rFonts w:ascii="宋体" w:hAnsi="宋体" w:hint="eastAsia"/>
          <w:sz w:val="24"/>
        </w:rPr>
        <w:t>应用服务的状态是指运行时程序因为处理服务请求而存在内存的数据。分布式应用服务最好是设计成无状态。因为如果应用程序是有状态的，那么一旦服务器</w:t>
      </w:r>
      <w:proofErr w:type="gramStart"/>
      <w:r w:rsidRPr="00A3546B">
        <w:rPr>
          <w:rFonts w:ascii="宋体" w:hAnsi="宋体" w:hint="eastAsia"/>
          <w:sz w:val="24"/>
        </w:rPr>
        <w:t>宕</w:t>
      </w:r>
      <w:proofErr w:type="gramEnd"/>
      <w:r w:rsidRPr="00A3546B">
        <w:rPr>
          <w:rFonts w:ascii="宋体" w:hAnsi="宋体" w:hint="eastAsia"/>
          <w:sz w:val="24"/>
        </w:rPr>
        <w:t>机就会使得应用服务程序受影响而挂掉，那存在内存的数据也就丢失了，这显然不是高可靠的服务。把应用服务设计成无状态的，让程序把需要保存的数据都保存在专门的存储上，这样应用服务程序可以</w:t>
      </w:r>
      <w:proofErr w:type="gramStart"/>
      <w:r w:rsidRPr="00A3546B">
        <w:rPr>
          <w:rFonts w:ascii="宋体" w:hAnsi="宋体" w:hint="eastAsia"/>
          <w:sz w:val="24"/>
        </w:rPr>
        <w:t>任意重</w:t>
      </w:r>
      <w:proofErr w:type="gramEnd"/>
      <w:r w:rsidRPr="00A3546B">
        <w:rPr>
          <w:rFonts w:ascii="宋体" w:hAnsi="宋体" w:hint="eastAsia"/>
          <w:sz w:val="24"/>
        </w:rPr>
        <w:t>启而不丢失数据，方便分布式系统在服务器</w:t>
      </w:r>
      <w:proofErr w:type="gramStart"/>
      <w:r w:rsidRPr="00A3546B">
        <w:rPr>
          <w:rFonts w:ascii="宋体" w:hAnsi="宋体" w:hint="eastAsia"/>
          <w:sz w:val="24"/>
        </w:rPr>
        <w:t>宕</w:t>
      </w:r>
      <w:proofErr w:type="gramEnd"/>
      <w:r w:rsidRPr="00A3546B">
        <w:rPr>
          <w:rFonts w:ascii="宋体" w:hAnsi="宋体" w:hint="eastAsia"/>
          <w:sz w:val="24"/>
        </w:rPr>
        <w:t>机后恢复应用服务。</w:t>
      </w:r>
      <w:r w:rsidRPr="008A0799">
        <w:rPr>
          <w:rFonts w:ascii="宋体" w:hAnsi="宋体" w:hint="eastAsia"/>
          <w:sz w:val="24"/>
          <w:vertAlign w:val="superscript"/>
        </w:rPr>
        <w:t>[8]</w:t>
      </w:r>
    </w:p>
    <w:p w14:paraId="4E8C11C3" w14:textId="3F611EC0" w:rsidR="005C6AF8" w:rsidRDefault="005C6AF8" w:rsidP="005C6AF8">
      <w:pPr>
        <w:pStyle w:val="af1"/>
        <w:adjustRightInd/>
        <w:snapToGrid/>
        <w:spacing w:before="0" w:after="0" w:line="400" w:lineRule="exact"/>
        <w:ind w:firstLine="482"/>
        <w:jc w:val="both"/>
        <w:rPr>
          <w:rFonts w:ascii="黑体"/>
          <w:sz w:val="24"/>
        </w:rPr>
      </w:pPr>
      <w:r w:rsidRPr="00A3546B">
        <w:rPr>
          <w:rFonts w:ascii="宋体" w:hAnsi="宋体" w:hint="eastAsia"/>
          <w:sz w:val="24"/>
        </w:rPr>
        <w:t>比如，在设计网站后台的时候，对于用户登陆请求，可以把登陆用户的session相关信息保存在</w:t>
      </w:r>
      <w:proofErr w:type="spellStart"/>
      <w:r w:rsidRPr="00A3546B">
        <w:rPr>
          <w:rFonts w:ascii="宋体" w:hAnsi="宋体" w:hint="eastAsia"/>
          <w:sz w:val="24"/>
        </w:rPr>
        <w:t>Redis</w:t>
      </w:r>
      <w:proofErr w:type="spellEnd"/>
      <w:r w:rsidRPr="00A3546B">
        <w:rPr>
          <w:rFonts w:ascii="宋体" w:hAnsi="宋体" w:hint="eastAsia"/>
          <w:sz w:val="24"/>
        </w:rPr>
        <w:t>或</w:t>
      </w:r>
      <w:proofErr w:type="spellStart"/>
      <w:r w:rsidRPr="00A3546B">
        <w:rPr>
          <w:rFonts w:ascii="宋体" w:hAnsi="宋体" w:hint="eastAsia"/>
          <w:sz w:val="24"/>
        </w:rPr>
        <w:t>Memcache</w:t>
      </w:r>
      <w:proofErr w:type="spellEnd"/>
      <w:r w:rsidRPr="00A3546B">
        <w:rPr>
          <w:rFonts w:ascii="宋体" w:hAnsi="宋体" w:hint="eastAsia"/>
          <w:sz w:val="24"/>
        </w:rPr>
        <w:t>等缓存服务中，这样每个网站的后台实例不保存用户登录状态，这样即使重启网站后台程序也不丢失用户的登录状态信息；如果把用户的session相关信息保存在网站后台程序的内存里，那一旦受理用户登录的网站后台程序实例挂掉，必然有用户的登录状态信息会丢失。</w:t>
      </w:r>
    </w:p>
    <w:p w14:paraId="7F865511" w14:textId="748BE5D4" w:rsidR="006140E1" w:rsidRPr="00CA246A" w:rsidRDefault="006140E1" w:rsidP="006140E1">
      <w:pPr>
        <w:pStyle w:val="2"/>
        <w:rPr>
          <w:rFonts w:ascii="黑体"/>
          <w:sz w:val="28"/>
        </w:rPr>
      </w:pPr>
      <w:r>
        <w:rPr>
          <w:rFonts w:ascii="黑体" w:hint="eastAsia"/>
          <w:sz w:val="28"/>
          <w:lang w:eastAsia="zh-CN"/>
        </w:rPr>
        <w:t>开源技术</w:t>
      </w:r>
    </w:p>
    <w:p w14:paraId="08ACB069" w14:textId="6331FFA4" w:rsidR="00911ECC" w:rsidRDefault="006B62A7">
      <w:pPr>
        <w:pStyle w:val="af1"/>
        <w:numPr>
          <w:ins w:id="7" w:author="ibm" w:date="2008-11-09T09:52:00Z"/>
        </w:numPr>
        <w:adjustRightInd/>
        <w:snapToGrid/>
        <w:spacing w:before="0" w:after="0" w:line="400" w:lineRule="exact"/>
        <w:ind w:firstLine="482"/>
        <w:jc w:val="both"/>
        <w:rPr>
          <w:rFonts w:ascii="黑体"/>
          <w:sz w:val="24"/>
        </w:rPr>
      </w:pPr>
      <w:r>
        <w:rPr>
          <w:rFonts w:ascii="黑体" w:hint="eastAsia"/>
          <w:sz w:val="24"/>
        </w:rPr>
        <w:t>随着开源社区的兴起，开源成为了计算行业中的一股中间力量。越来越多的优秀技术诞生于开源社区，成长于开源社区，开源社区给了程序以更多的选择。本章选择介绍</w:t>
      </w:r>
      <w:r>
        <w:rPr>
          <w:rFonts w:ascii="黑体" w:hint="eastAsia"/>
          <w:sz w:val="24"/>
        </w:rPr>
        <w:t>Apache</w:t>
      </w:r>
      <w:r>
        <w:rPr>
          <w:rFonts w:ascii="黑体" w:hint="eastAsia"/>
          <w:sz w:val="24"/>
        </w:rPr>
        <w:t>社区的两个顶级项目</w:t>
      </w:r>
      <w:r>
        <w:rPr>
          <w:rFonts w:ascii="黑体" w:hint="eastAsia"/>
          <w:sz w:val="24"/>
        </w:rPr>
        <w:t>Thrift</w:t>
      </w:r>
      <w:r>
        <w:rPr>
          <w:rFonts w:ascii="黑体" w:hint="eastAsia"/>
          <w:sz w:val="24"/>
        </w:rPr>
        <w:t>和</w:t>
      </w:r>
      <w:r>
        <w:rPr>
          <w:rFonts w:ascii="黑体" w:hint="eastAsia"/>
          <w:sz w:val="24"/>
        </w:rPr>
        <w:t>Zookeeper</w:t>
      </w:r>
      <w:r>
        <w:rPr>
          <w:rFonts w:ascii="黑体" w:hint="eastAsia"/>
          <w:sz w:val="24"/>
        </w:rPr>
        <w:t>，还有优秀的</w:t>
      </w:r>
      <w:proofErr w:type="spellStart"/>
      <w:r>
        <w:rPr>
          <w:rFonts w:ascii="黑体" w:hint="eastAsia"/>
          <w:sz w:val="24"/>
        </w:rPr>
        <w:t>Redis</w:t>
      </w:r>
      <w:proofErr w:type="spellEnd"/>
      <w:r>
        <w:rPr>
          <w:rFonts w:ascii="黑体" w:hint="eastAsia"/>
          <w:sz w:val="24"/>
        </w:rPr>
        <w:t>与</w:t>
      </w:r>
      <w:proofErr w:type="spellStart"/>
      <w:r>
        <w:rPr>
          <w:rFonts w:ascii="黑体" w:hint="eastAsia"/>
          <w:sz w:val="24"/>
        </w:rPr>
        <w:t>MongoDB</w:t>
      </w:r>
      <w:proofErr w:type="spellEnd"/>
      <w:r>
        <w:rPr>
          <w:rFonts w:ascii="黑体" w:hint="eastAsia"/>
          <w:sz w:val="24"/>
        </w:rPr>
        <w:t>。</w:t>
      </w:r>
    </w:p>
    <w:p w14:paraId="28DECBD8" w14:textId="0CEE3B8F" w:rsidR="00911ECC" w:rsidRPr="00B31567" w:rsidRDefault="005949C0" w:rsidP="005032EC">
      <w:pPr>
        <w:pStyle w:val="3"/>
        <w:spacing w:line="400" w:lineRule="exact"/>
        <w:ind w:left="826" w:hangingChars="343" w:hanging="826"/>
        <w:rPr>
          <w:sz w:val="24"/>
        </w:rPr>
      </w:pPr>
      <w:bookmarkStart w:id="8" w:name="_Toc451011676"/>
      <w:r w:rsidRPr="00B31567">
        <w:rPr>
          <w:sz w:val="24"/>
        </w:rPr>
        <w:t>Thrift — RPC Framework</w:t>
      </w:r>
      <w:bookmarkEnd w:id="8"/>
    </w:p>
    <w:p w14:paraId="7CFAD131" w14:textId="719BD5CB" w:rsidR="005949C0" w:rsidRPr="00246924" w:rsidRDefault="005949C0" w:rsidP="005949C0">
      <w:pPr>
        <w:pStyle w:val="af1"/>
        <w:spacing w:line="400" w:lineRule="exact"/>
        <w:ind w:firstLine="480"/>
        <w:jc w:val="left"/>
        <w:rPr>
          <w:rFonts w:ascii="宋体" w:hAnsi="宋体"/>
          <w:sz w:val="24"/>
        </w:rPr>
      </w:pPr>
      <w:r w:rsidRPr="00246924">
        <w:rPr>
          <w:rFonts w:ascii="宋体" w:hAnsi="宋体" w:hint="eastAsia"/>
          <w:sz w:val="24"/>
        </w:rPr>
        <w:t>Apache Thrift 是 Facebook 实现的一种高效的、支持多种编程语言的远程服务调用的框架。</w:t>
      </w:r>
    </w:p>
    <w:p w14:paraId="3DD43593" w14:textId="6DAD0F02" w:rsidR="009C55D5" w:rsidRDefault="005949C0" w:rsidP="00F81FE8">
      <w:pPr>
        <w:pStyle w:val="af1"/>
        <w:spacing w:line="400" w:lineRule="exact"/>
        <w:ind w:firstLine="480"/>
        <w:jc w:val="left"/>
        <w:rPr>
          <w:rFonts w:ascii="宋体" w:hAnsi="宋体"/>
          <w:sz w:val="24"/>
        </w:rPr>
      </w:pPr>
      <w:r w:rsidRPr="00246924">
        <w:rPr>
          <w:rFonts w:ascii="宋体" w:hAnsi="宋体" w:hint="eastAsia"/>
          <w:sz w:val="24"/>
        </w:rPr>
        <w:t xml:space="preserve">目前流行的服务调用方式有很多种，例如基于 SOAP 消息格式的 Web Service，基于 JSON 消息格式的 </w:t>
      </w:r>
      <w:proofErr w:type="spellStart"/>
      <w:r w:rsidRPr="00246924">
        <w:rPr>
          <w:rFonts w:ascii="宋体" w:hAnsi="宋体" w:hint="eastAsia"/>
          <w:sz w:val="24"/>
        </w:rPr>
        <w:t>RESTful</w:t>
      </w:r>
      <w:proofErr w:type="spellEnd"/>
      <w:r w:rsidRPr="00246924">
        <w:rPr>
          <w:rFonts w:ascii="宋体" w:hAnsi="宋体" w:hint="eastAsia"/>
          <w:sz w:val="24"/>
        </w:rPr>
        <w:t xml:space="preserve"> 服务等。其中所用到的数据传输方式包括 XML，JSON 等，然而 XML 相对体积太大，传输效率低，JSON 体积较小，新颖，但还不够完善。本文将介绍由 Facebook 开发的远程服务调用框架 Apache </w:t>
      </w:r>
      <w:r w:rsidRPr="00246924">
        <w:rPr>
          <w:rFonts w:ascii="宋体" w:hAnsi="宋体" w:hint="eastAsia"/>
          <w:sz w:val="24"/>
        </w:rPr>
        <w:lastRenderedPageBreak/>
        <w:t>Thrift，它采用接口描述语言定义并创建服务，支持可扩展的跨语言服务开发，所包含的代码生成引擎可以在多种语言中，如 C++</w:t>
      </w:r>
      <w:r w:rsidR="00DF1BBB">
        <w:rPr>
          <w:rFonts w:ascii="宋体" w:hAnsi="宋体" w:hint="eastAsia"/>
          <w:sz w:val="24"/>
        </w:rPr>
        <w:t>，</w:t>
      </w:r>
      <w:r w:rsidRPr="00246924">
        <w:rPr>
          <w:rFonts w:ascii="宋体" w:hAnsi="宋体" w:hint="eastAsia"/>
          <w:sz w:val="24"/>
        </w:rPr>
        <w:t>Java</w:t>
      </w:r>
      <w:r w:rsidR="00DF1BBB">
        <w:rPr>
          <w:rFonts w:ascii="宋体" w:hAnsi="宋体" w:hint="eastAsia"/>
          <w:sz w:val="24"/>
        </w:rPr>
        <w:t>，</w:t>
      </w:r>
      <w:r w:rsidRPr="00246924">
        <w:rPr>
          <w:rFonts w:ascii="宋体" w:hAnsi="宋体" w:hint="eastAsia"/>
          <w:sz w:val="24"/>
        </w:rPr>
        <w:t>Python</w:t>
      </w:r>
      <w:r w:rsidR="00DF1BBB">
        <w:rPr>
          <w:rFonts w:ascii="宋体" w:hAnsi="宋体" w:hint="eastAsia"/>
          <w:sz w:val="24"/>
        </w:rPr>
        <w:t>，</w:t>
      </w:r>
      <w:r w:rsidRPr="00246924">
        <w:rPr>
          <w:rFonts w:ascii="宋体" w:hAnsi="宋体" w:hint="eastAsia"/>
          <w:sz w:val="24"/>
        </w:rPr>
        <w:t>PHP</w:t>
      </w:r>
      <w:r w:rsidR="00DF1BBB">
        <w:rPr>
          <w:rFonts w:ascii="宋体" w:hAnsi="宋体" w:hint="eastAsia"/>
          <w:sz w:val="24"/>
        </w:rPr>
        <w:t>，</w:t>
      </w:r>
      <w:r w:rsidRPr="00246924">
        <w:rPr>
          <w:rFonts w:ascii="宋体" w:hAnsi="宋体" w:hint="eastAsia"/>
          <w:sz w:val="24"/>
        </w:rPr>
        <w:t>Ruby</w:t>
      </w:r>
      <w:r w:rsidR="00DF1BBB">
        <w:rPr>
          <w:rFonts w:ascii="宋体" w:hAnsi="宋体" w:hint="eastAsia"/>
          <w:sz w:val="24"/>
        </w:rPr>
        <w:t>，</w:t>
      </w:r>
      <w:proofErr w:type="spellStart"/>
      <w:r w:rsidRPr="00246924">
        <w:rPr>
          <w:rFonts w:ascii="宋体" w:hAnsi="宋体" w:hint="eastAsia"/>
          <w:sz w:val="24"/>
        </w:rPr>
        <w:t>Erlang</w:t>
      </w:r>
      <w:proofErr w:type="spellEnd"/>
      <w:r w:rsidR="00DF1BBB">
        <w:rPr>
          <w:rFonts w:ascii="宋体" w:hAnsi="宋体" w:hint="eastAsia"/>
          <w:sz w:val="24"/>
        </w:rPr>
        <w:t>，</w:t>
      </w:r>
      <w:r w:rsidRPr="00246924">
        <w:rPr>
          <w:rFonts w:ascii="宋体" w:hAnsi="宋体" w:hint="eastAsia"/>
          <w:sz w:val="24"/>
        </w:rPr>
        <w:t>Perl</w:t>
      </w:r>
      <w:r w:rsidR="00DF1BBB">
        <w:rPr>
          <w:rFonts w:ascii="宋体" w:hAnsi="宋体" w:hint="eastAsia"/>
          <w:sz w:val="24"/>
        </w:rPr>
        <w:t>，</w:t>
      </w:r>
      <w:r w:rsidRPr="00246924">
        <w:rPr>
          <w:rFonts w:ascii="宋体" w:hAnsi="宋体" w:hint="eastAsia"/>
          <w:sz w:val="24"/>
        </w:rPr>
        <w:t>Haskell</w:t>
      </w:r>
      <w:r w:rsidR="00DF1BBB">
        <w:rPr>
          <w:rFonts w:ascii="宋体" w:hAnsi="宋体" w:hint="eastAsia"/>
          <w:sz w:val="24"/>
        </w:rPr>
        <w:t>，</w:t>
      </w:r>
      <w:r w:rsidRPr="00246924">
        <w:rPr>
          <w:rFonts w:ascii="宋体" w:hAnsi="宋体" w:hint="eastAsia"/>
          <w:sz w:val="24"/>
        </w:rPr>
        <w:t>C#</w:t>
      </w:r>
      <w:r w:rsidR="00DF1BBB">
        <w:rPr>
          <w:rFonts w:ascii="宋体" w:hAnsi="宋体" w:hint="eastAsia"/>
          <w:sz w:val="24"/>
        </w:rPr>
        <w:t>，</w:t>
      </w:r>
      <w:r w:rsidRPr="00246924">
        <w:rPr>
          <w:rFonts w:ascii="宋体" w:hAnsi="宋体" w:hint="eastAsia"/>
          <w:sz w:val="24"/>
        </w:rPr>
        <w:t>Cocoa</w:t>
      </w:r>
      <w:r w:rsidR="00DF1BBB">
        <w:rPr>
          <w:rFonts w:ascii="宋体" w:hAnsi="宋体" w:hint="eastAsia"/>
          <w:sz w:val="24"/>
        </w:rPr>
        <w:t>，</w:t>
      </w:r>
      <w:r w:rsidRPr="00246924">
        <w:rPr>
          <w:rFonts w:ascii="宋体" w:hAnsi="宋体" w:hint="eastAsia"/>
          <w:sz w:val="24"/>
        </w:rPr>
        <w:t>Smalltalk 等创建高效的、无缝的服务，其传输数据采用二进制格式，相对 XML 和 JSON 体积更小，对于高并发、大数据量和多语言的环境更有优势。</w:t>
      </w:r>
      <w:r w:rsidR="00F81FE8" w:rsidRPr="00F81FE8">
        <w:rPr>
          <w:rFonts w:ascii="宋体" w:hAnsi="宋体" w:hint="eastAsia"/>
          <w:sz w:val="24"/>
          <w:vertAlign w:val="superscript"/>
        </w:rPr>
        <w:t>[2]</w:t>
      </w:r>
    </w:p>
    <w:p w14:paraId="7BFA2EA7" w14:textId="0D13438B" w:rsidR="009C55D5" w:rsidRPr="00B31567" w:rsidRDefault="009C55D5" w:rsidP="005032EC">
      <w:pPr>
        <w:pStyle w:val="3"/>
        <w:spacing w:line="400" w:lineRule="exact"/>
        <w:ind w:left="826" w:hangingChars="343" w:hanging="826"/>
        <w:rPr>
          <w:sz w:val="24"/>
        </w:rPr>
      </w:pPr>
      <w:bookmarkStart w:id="9" w:name="_Toc451011677"/>
      <w:proofErr w:type="spellStart"/>
      <w:r w:rsidRPr="00B31567">
        <w:rPr>
          <w:rFonts w:hint="eastAsia"/>
          <w:sz w:val="24"/>
        </w:rPr>
        <w:t>分布式服务框架</w:t>
      </w:r>
      <w:proofErr w:type="spellEnd"/>
      <w:r w:rsidRPr="00B31567">
        <w:rPr>
          <w:rFonts w:hint="eastAsia"/>
          <w:sz w:val="24"/>
        </w:rPr>
        <w:t xml:space="preserve"> Zookeepe</w:t>
      </w:r>
      <w:r w:rsidRPr="00B31567">
        <w:rPr>
          <w:sz w:val="24"/>
        </w:rPr>
        <w:t>r</w:t>
      </w:r>
      <w:bookmarkEnd w:id="9"/>
    </w:p>
    <w:p w14:paraId="540D9D52" w14:textId="77777777" w:rsidR="009C55D5" w:rsidRPr="009C55D5" w:rsidRDefault="009C55D5" w:rsidP="009C55D5">
      <w:pPr>
        <w:pStyle w:val="af1"/>
        <w:spacing w:line="400" w:lineRule="exact"/>
        <w:ind w:firstLine="480"/>
        <w:jc w:val="left"/>
        <w:rPr>
          <w:rFonts w:ascii="宋体" w:hAnsi="宋体"/>
          <w:sz w:val="24"/>
        </w:rPr>
      </w:pPr>
      <w:r w:rsidRPr="009C55D5">
        <w:rPr>
          <w:rFonts w:ascii="宋体" w:hAnsi="宋体" w:hint="eastAsia"/>
          <w:sz w:val="24"/>
        </w:rPr>
        <w:t xml:space="preserve">Zookeeper 分布式服务框架是 Apache </w:t>
      </w:r>
      <w:proofErr w:type="spellStart"/>
      <w:r w:rsidRPr="009C55D5">
        <w:rPr>
          <w:rFonts w:ascii="宋体" w:hAnsi="宋体" w:hint="eastAsia"/>
          <w:sz w:val="24"/>
        </w:rPr>
        <w:t>Hadoop</w:t>
      </w:r>
      <w:proofErr w:type="spellEnd"/>
      <w:r w:rsidRPr="009C55D5">
        <w:rPr>
          <w:rFonts w:ascii="宋体" w:hAnsi="宋体" w:hint="eastAsia"/>
          <w:sz w:val="24"/>
        </w:rPr>
        <w:t xml:space="preserve"> 的</w:t>
      </w:r>
      <w:proofErr w:type="gramStart"/>
      <w:r w:rsidRPr="009C55D5">
        <w:rPr>
          <w:rFonts w:ascii="宋体" w:hAnsi="宋体" w:hint="eastAsia"/>
          <w:sz w:val="24"/>
        </w:rPr>
        <w:t>一</w:t>
      </w:r>
      <w:proofErr w:type="gramEnd"/>
      <w:r w:rsidRPr="009C55D5">
        <w:rPr>
          <w:rFonts w:ascii="宋体" w:hAnsi="宋体" w:hint="eastAsia"/>
          <w:sz w:val="24"/>
        </w:rPr>
        <w:t>个子项目，它主要是用来解决分布式应用中经常遇到的一些数据管理问题，如：统一命名服务、状态同步服务、集群管理、分布式应用配置项的管理等。</w:t>
      </w:r>
    </w:p>
    <w:p w14:paraId="29593984" w14:textId="77777777" w:rsidR="009C55D5" w:rsidRPr="009C55D5" w:rsidRDefault="009C55D5" w:rsidP="009C55D5">
      <w:pPr>
        <w:pStyle w:val="af1"/>
        <w:spacing w:line="400" w:lineRule="exact"/>
        <w:ind w:firstLine="480"/>
        <w:jc w:val="left"/>
        <w:rPr>
          <w:rFonts w:ascii="宋体" w:hAnsi="宋体"/>
          <w:sz w:val="24"/>
        </w:rPr>
      </w:pPr>
      <w:r w:rsidRPr="009C55D5">
        <w:rPr>
          <w:rFonts w:ascii="宋体" w:hAnsi="宋体" w:hint="eastAsia"/>
          <w:sz w:val="24"/>
        </w:rPr>
        <w:t>数据模型</w:t>
      </w:r>
    </w:p>
    <w:p w14:paraId="5F0057EA" w14:textId="3CC0D0ED" w:rsidR="009C55D5" w:rsidRDefault="009C55D5" w:rsidP="009C55D5">
      <w:pPr>
        <w:pStyle w:val="af1"/>
        <w:spacing w:line="400" w:lineRule="exact"/>
        <w:ind w:firstLine="480"/>
        <w:jc w:val="left"/>
        <w:rPr>
          <w:rFonts w:ascii="宋体" w:hAnsi="宋体"/>
          <w:sz w:val="24"/>
        </w:rPr>
      </w:pPr>
      <w:r w:rsidRPr="009C55D5">
        <w:rPr>
          <w:rFonts w:ascii="宋体" w:hAnsi="宋体" w:hint="eastAsia"/>
          <w:sz w:val="24"/>
        </w:rPr>
        <w:t>Zookeeper 会维护一个具有层次关系的数据结构，它非常类似于一个标准的文件系统，如图 1 所示：</w:t>
      </w:r>
    </w:p>
    <w:p w14:paraId="4C1BE10C" w14:textId="332C8921" w:rsidR="006B62A7" w:rsidRDefault="006B62A7" w:rsidP="009C55D5">
      <w:pPr>
        <w:pStyle w:val="af1"/>
        <w:spacing w:line="400" w:lineRule="exact"/>
        <w:ind w:firstLine="480"/>
        <w:jc w:val="left"/>
        <w:rPr>
          <w:rFonts w:ascii="宋体" w:hAnsi="宋体"/>
          <w:noProof/>
          <w:sz w:val="24"/>
        </w:rPr>
      </w:pPr>
    </w:p>
    <w:p w14:paraId="46F7F436" w14:textId="782A3742" w:rsidR="006B62A7" w:rsidRDefault="006B62A7" w:rsidP="009C55D5">
      <w:pPr>
        <w:pStyle w:val="af1"/>
        <w:spacing w:line="400" w:lineRule="exact"/>
        <w:ind w:firstLine="480"/>
        <w:jc w:val="left"/>
        <w:rPr>
          <w:rFonts w:ascii="宋体" w:hAnsi="宋体"/>
          <w:sz w:val="24"/>
        </w:rPr>
      </w:pPr>
      <w:r>
        <w:rPr>
          <w:rFonts w:ascii="宋体" w:hAnsi="宋体" w:hint="eastAsia"/>
          <w:noProof/>
          <w:sz w:val="24"/>
        </w:rPr>
        <w:drawing>
          <wp:anchor distT="0" distB="0" distL="114300" distR="114300" simplePos="0" relativeHeight="251665408" behindDoc="0" locked="0" layoutInCell="1" allowOverlap="1" wp14:anchorId="43090B0E" wp14:editId="01F6F1F2">
            <wp:simplePos x="0" y="0"/>
            <wp:positionH relativeFrom="column">
              <wp:posOffset>304800</wp:posOffset>
            </wp:positionH>
            <wp:positionV relativeFrom="paragraph">
              <wp:posOffset>0</wp:posOffset>
            </wp:positionV>
            <wp:extent cx="3533775" cy="4410075"/>
            <wp:effectExtent l="0" t="0" r="9525" b="9525"/>
            <wp:wrapTopAndBottom/>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001.gif"/>
                    <pic:cNvPicPr/>
                  </pic:nvPicPr>
                  <pic:blipFill>
                    <a:blip r:embed="rId15">
                      <a:extLst>
                        <a:ext uri="{28A0092B-C50C-407E-A947-70E740481C1C}">
                          <a14:useLocalDpi xmlns:a14="http://schemas.microsoft.com/office/drawing/2010/main" val="0"/>
                        </a:ext>
                      </a:extLst>
                    </a:blip>
                    <a:stretch>
                      <a:fillRect/>
                    </a:stretch>
                  </pic:blipFill>
                  <pic:spPr>
                    <a:xfrm>
                      <a:off x="0" y="0"/>
                      <a:ext cx="3533775" cy="4410075"/>
                    </a:xfrm>
                    <a:prstGeom prst="rect">
                      <a:avLst/>
                    </a:prstGeom>
                  </pic:spPr>
                </pic:pic>
              </a:graphicData>
            </a:graphic>
            <wp14:sizeRelH relativeFrom="page">
              <wp14:pctWidth>0</wp14:pctWidth>
            </wp14:sizeRelH>
            <wp14:sizeRelV relativeFrom="page">
              <wp14:pctHeight>0</wp14:pctHeight>
            </wp14:sizeRelV>
          </wp:anchor>
        </w:drawing>
      </w:r>
      <w:r w:rsidR="009C55D5" w:rsidRPr="009C55D5">
        <w:rPr>
          <w:rFonts w:ascii="宋体" w:hAnsi="宋体" w:hint="eastAsia"/>
          <w:sz w:val="24"/>
        </w:rPr>
        <w:t>图 1 Zookeeper 数据结构</w:t>
      </w:r>
      <w:r w:rsidR="00F81FE8" w:rsidRPr="00F81FE8">
        <w:rPr>
          <w:rFonts w:ascii="宋体" w:hAnsi="宋体" w:hint="eastAsia"/>
          <w:sz w:val="24"/>
          <w:vertAlign w:val="superscript"/>
        </w:rPr>
        <w:t>[3]</w:t>
      </w:r>
    </w:p>
    <w:p w14:paraId="6E2A260E" w14:textId="77777777" w:rsidR="00323E05" w:rsidRPr="009C55D5" w:rsidRDefault="00323E05" w:rsidP="009C55D5">
      <w:pPr>
        <w:pStyle w:val="af1"/>
        <w:spacing w:line="400" w:lineRule="exact"/>
        <w:ind w:firstLine="480"/>
        <w:jc w:val="left"/>
        <w:rPr>
          <w:rFonts w:ascii="宋体" w:hAnsi="宋体"/>
          <w:sz w:val="24"/>
        </w:rPr>
      </w:pPr>
    </w:p>
    <w:p w14:paraId="33C7389C" w14:textId="77777777" w:rsidR="009C55D5" w:rsidRPr="009C55D5" w:rsidRDefault="009C55D5" w:rsidP="009C55D5">
      <w:pPr>
        <w:pStyle w:val="af1"/>
        <w:spacing w:line="400" w:lineRule="exact"/>
        <w:ind w:firstLine="480"/>
        <w:jc w:val="left"/>
        <w:rPr>
          <w:rFonts w:ascii="宋体" w:hAnsi="宋体"/>
          <w:sz w:val="24"/>
        </w:rPr>
      </w:pPr>
      <w:r w:rsidRPr="009C55D5">
        <w:rPr>
          <w:rFonts w:ascii="宋体" w:hAnsi="宋体" w:hint="eastAsia"/>
          <w:sz w:val="24"/>
        </w:rPr>
        <w:t>Zookeeper 这种数据结构有如下这些特点：</w:t>
      </w:r>
    </w:p>
    <w:p w14:paraId="7CD375F6" w14:textId="77777777" w:rsidR="009C55D5" w:rsidRPr="009C55D5" w:rsidRDefault="009C55D5" w:rsidP="009C55D5">
      <w:pPr>
        <w:pStyle w:val="af1"/>
        <w:spacing w:line="400" w:lineRule="exact"/>
        <w:ind w:firstLine="480"/>
        <w:jc w:val="left"/>
        <w:rPr>
          <w:rFonts w:ascii="宋体" w:hAnsi="宋体"/>
          <w:sz w:val="24"/>
        </w:rPr>
      </w:pPr>
      <w:r w:rsidRPr="009C55D5">
        <w:rPr>
          <w:rFonts w:ascii="宋体" w:hAnsi="宋体" w:hint="eastAsia"/>
          <w:sz w:val="24"/>
        </w:rPr>
        <w:t xml:space="preserve">每个子目录项如 </w:t>
      </w:r>
      <w:proofErr w:type="spellStart"/>
      <w:r w:rsidRPr="009C55D5">
        <w:rPr>
          <w:rFonts w:ascii="宋体" w:hAnsi="宋体" w:hint="eastAsia"/>
          <w:sz w:val="24"/>
        </w:rPr>
        <w:t>NameService</w:t>
      </w:r>
      <w:proofErr w:type="spellEnd"/>
      <w:r w:rsidRPr="009C55D5">
        <w:rPr>
          <w:rFonts w:ascii="宋体" w:hAnsi="宋体" w:hint="eastAsia"/>
          <w:sz w:val="24"/>
        </w:rPr>
        <w:t xml:space="preserve"> 都被称作为 </w:t>
      </w:r>
      <w:proofErr w:type="spellStart"/>
      <w:r w:rsidRPr="009C55D5">
        <w:rPr>
          <w:rFonts w:ascii="宋体" w:hAnsi="宋体" w:hint="eastAsia"/>
          <w:sz w:val="24"/>
        </w:rPr>
        <w:t>znode</w:t>
      </w:r>
      <w:proofErr w:type="spellEnd"/>
      <w:r w:rsidRPr="009C55D5">
        <w:rPr>
          <w:rFonts w:ascii="宋体" w:hAnsi="宋体" w:hint="eastAsia"/>
          <w:sz w:val="24"/>
        </w:rPr>
        <w:t xml:space="preserve">，这个 </w:t>
      </w:r>
      <w:proofErr w:type="spellStart"/>
      <w:r w:rsidRPr="009C55D5">
        <w:rPr>
          <w:rFonts w:ascii="宋体" w:hAnsi="宋体" w:hint="eastAsia"/>
          <w:sz w:val="24"/>
        </w:rPr>
        <w:t>znode</w:t>
      </w:r>
      <w:proofErr w:type="spellEnd"/>
      <w:r w:rsidRPr="009C55D5">
        <w:rPr>
          <w:rFonts w:ascii="宋体" w:hAnsi="宋体" w:hint="eastAsia"/>
          <w:sz w:val="24"/>
        </w:rPr>
        <w:t xml:space="preserve"> 是被它所在的路径唯一标识，如 Server1 这个 </w:t>
      </w:r>
      <w:proofErr w:type="spellStart"/>
      <w:r w:rsidRPr="009C55D5">
        <w:rPr>
          <w:rFonts w:ascii="宋体" w:hAnsi="宋体" w:hint="eastAsia"/>
          <w:sz w:val="24"/>
        </w:rPr>
        <w:t>znode</w:t>
      </w:r>
      <w:proofErr w:type="spellEnd"/>
      <w:r w:rsidRPr="009C55D5">
        <w:rPr>
          <w:rFonts w:ascii="宋体" w:hAnsi="宋体" w:hint="eastAsia"/>
          <w:sz w:val="24"/>
        </w:rPr>
        <w:t xml:space="preserve"> 的标识为 /</w:t>
      </w:r>
      <w:proofErr w:type="spellStart"/>
      <w:r w:rsidRPr="009C55D5">
        <w:rPr>
          <w:rFonts w:ascii="宋体" w:hAnsi="宋体" w:hint="eastAsia"/>
          <w:sz w:val="24"/>
        </w:rPr>
        <w:t>NameService</w:t>
      </w:r>
      <w:proofErr w:type="spellEnd"/>
      <w:r w:rsidRPr="009C55D5">
        <w:rPr>
          <w:rFonts w:ascii="宋体" w:hAnsi="宋体" w:hint="eastAsia"/>
          <w:sz w:val="24"/>
        </w:rPr>
        <w:t>/Server1</w:t>
      </w:r>
    </w:p>
    <w:p w14:paraId="57614E89" w14:textId="77777777" w:rsidR="009C55D5" w:rsidRPr="009C55D5" w:rsidRDefault="009C55D5" w:rsidP="009C55D5">
      <w:pPr>
        <w:pStyle w:val="af1"/>
        <w:spacing w:line="400" w:lineRule="exact"/>
        <w:ind w:firstLine="480"/>
        <w:jc w:val="left"/>
        <w:rPr>
          <w:rFonts w:ascii="宋体" w:hAnsi="宋体"/>
          <w:sz w:val="24"/>
        </w:rPr>
      </w:pPr>
      <w:proofErr w:type="spellStart"/>
      <w:r w:rsidRPr="009C55D5">
        <w:rPr>
          <w:rFonts w:ascii="宋体" w:hAnsi="宋体" w:hint="eastAsia"/>
          <w:sz w:val="24"/>
        </w:rPr>
        <w:t>znode</w:t>
      </w:r>
      <w:proofErr w:type="spellEnd"/>
      <w:r w:rsidRPr="009C55D5">
        <w:rPr>
          <w:rFonts w:ascii="宋体" w:hAnsi="宋体" w:hint="eastAsia"/>
          <w:sz w:val="24"/>
        </w:rPr>
        <w:t xml:space="preserve"> 可以有子节点目录，并且每个 </w:t>
      </w:r>
      <w:proofErr w:type="spellStart"/>
      <w:r w:rsidRPr="009C55D5">
        <w:rPr>
          <w:rFonts w:ascii="宋体" w:hAnsi="宋体" w:hint="eastAsia"/>
          <w:sz w:val="24"/>
        </w:rPr>
        <w:t>znode</w:t>
      </w:r>
      <w:proofErr w:type="spellEnd"/>
      <w:r w:rsidRPr="009C55D5">
        <w:rPr>
          <w:rFonts w:ascii="宋体" w:hAnsi="宋体" w:hint="eastAsia"/>
          <w:sz w:val="24"/>
        </w:rPr>
        <w:t xml:space="preserve"> 可以存储数据，注意 EPHEMERAL 类型的目录节点不能有子节点目录</w:t>
      </w:r>
    </w:p>
    <w:p w14:paraId="4B0EB476" w14:textId="77777777" w:rsidR="009C55D5" w:rsidRPr="009C55D5" w:rsidRDefault="009C55D5" w:rsidP="009C55D5">
      <w:pPr>
        <w:pStyle w:val="af1"/>
        <w:spacing w:line="400" w:lineRule="exact"/>
        <w:ind w:firstLine="480"/>
        <w:jc w:val="left"/>
        <w:rPr>
          <w:rFonts w:ascii="宋体" w:hAnsi="宋体"/>
          <w:sz w:val="24"/>
        </w:rPr>
      </w:pPr>
      <w:proofErr w:type="spellStart"/>
      <w:r w:rsidRPr="009C55D5">
        <w:rPr>
          <w:rFonts w:ascii="宋体" w:hAnsi="宋体" w:hint="eastAsia"/>
          <w:sz w:val="24"/>
        </w:rPr>
        <w:t>znode</w:t>
      </w:r>
      <w:proofErr w:type="spellEnd"/>
      <w:r w:rsidRPr="009C55D5">
        <w:rPr>
          <w:rFonts w:ascii="宋体" w:hAnsi="宋体" w:hint="eastAsia"/>
          <w:sz w:val="24"/>
        </w:rPr>
        <w:t xml:space="preserve"> 是有版本的，每个 </w:t>
      </w:r>
      <w:proofErr w:type="spellStart"/>
      <w:r w:rsidRPr="009C55D5">
        <w:rPr>
          <w:rFonts w:ascii="宋体" w:hAnsi="宋体" w:hint="eastAsia"/>
          <w:sz w:val="24"/>
        </w:rPr>
        <w:t>znode</w:t>
      </w:r>
      <w:proofErr w:type="spellEnd"/>
      <w:r w:rsidRPr="009C55D5">
        <w:rPr>
          <w:rFonts w:ascii="宋体" w:hAnsi="宋体" w:hint="eastAsia"/>
          <w:sz w:val="24"/>
        </w:rPr>
        <w:t xml:space="preserve"> 中存储的数据可以有多个版本，也就是一个访问路径中可以存储多份数据</w:t>
      </w:r>
    </w:p>
    <w:p w14:paraId="0E2DF2C7" w14:textId="77777777" w:rsidR="009C55D5" w:rsidRPr="009C55D5" w:rsidRDefault="009C55D5" w:rsidP="009C55D5">
      <w:pPr>
        <w:pStyle w:val="af1"/>
        <w:spacing w:line="400" w:lineRule="exact"/>
        <w:ind w:firstLine="480"/>
        <w:jc w:val="left"/>
        <w:rPr>
          <w:rFonts w:ascii="宋体" w:hAnsi="宋体"/>
          <w:sz w:val="24"/>
        </w:rPr>
      </w:pPr>
      <w:proofErr w:type="spellStart"/>
      <w:r w:rsidRPr="009C55D5">
        <w:rPr>
          <w:rFonts w:ascii="宋体" w:hAnsi="宋体" w:hint="eastAsia"/>
          <w:sz w:val="24"/>
        </w:rPr>
        <w:t>znode</w:t>
      </w:r>
      <w:proofErr w:type="spellEnd"/>
      <w:r w:rsidRPr="009C55D5">
        <w:rPr>
          <w:rFonts w:ascii="宋体" w:hAnsi="宋体" w:hint="eastAsia"/>
          <w:sz w:val="24"/>
        </w:rPr>
        <w:t xml:space="preserve"> 可以是临时节点，一旦创建这个 </w:t>
      </w:r>
      <w:proofErr w:type="spellStart"/>
      <w:r w:rsidRPr="009C55D5">
        <w:rPr>
          <w:rFonts w:ascii="宋体" w:hAnsi="宋体" w:hint="eastAsia"/>
          <w:sz w:val="24"/>
        </w:rPr>
        <w:t>znode</w:t>
      </w:r>
      <w:proofErr w:type="spellEnd"/>
      <w:r w:rsidRPr="009C55D5">
        <w:rPr>
          <w:rFonts w:ascii="宋体" w:hAnsi="宋体" w:hint="eastAsia"/>
          <w:sz w:val="24"/>
        </w:rPr>
        <w:t xml:space="preserve"> 的客户端与服务器失去联系，这个 </w:t>
      </w:r>
      <w:proofErr w:type="spellStart"/>
      <w:r w:rsidRPr="009C55D5">
        <w:rPr>
          <w:rFonts w:ascii="宋体" w:hAnsi="宋体" w:hint="eastAsia"/>
          <w:sz w:val="24"/>
        </w:rPr>
        <w:t>znode</w:t>
      </w:r>
      <w:proofErr w:type="spellEnd"/>
      <w:r w:rsidRPr="009C55D5">
        <w:rPr>
          <w:rFonts w:ascii="宋体" w:hAnsi="宋体" w:hint="eastAsia"/>
          <w:sz w:val="24"/>
        </w:rPr>
        <w:t xml:space="preserve"> 也将自动删除，Zookeeper 的客户端和服务器通信采用长连接方式，每个客户端和服务器通过心跳来保持连接，这个连接状态称为 session，如果 </w:t>
      </w:r>
      <w:proofErr w:type="spellStart"/>
      <w:r w:rsidRPr="009C55D5">
        <w:rPr>
          <w:rFonts w:ascii="宋体" w:hAnsi="宋体" w:hint="eastAsia"/>
          <w:sz w:val="24"/>
        </w:rPr>
        <w:t>znode</w:t>
      </w:r>
      <w:proofErr w:type="spellEnd"/>
      <w:r w:rsidRPr="009C55D5">
        <w:rPr>
          <w:rFonts w:ascii="宋体" w:hAnsi="宋体" w:hint="eastAsia"/>
          <w:sz w:val="24"/>
        </w:rPr>
        <w:t xml:space="preserve"> 是临时节点，这个 session 失效，</w:t>
      </w:r>
      <w:proofErr w:type="spellStart"/>
      <w:r w:rsidRPr="009C55D5">
        <w:rPr>
          <w:rFonts w:ascii="宋体" w:hAnsi="宋体" w:hint="eastAsia"/>
          <w:sz w:val="24"/>
        </w:rPr>
        <w:t>znode</w:t>
      </w:r>
      <w:proofErr w:type="spellEnd"/>
      <w:r w:rsidRPr="009C55D5">
        <w:rPr>
          <w:rFonts w:ascii="宋体" w:hAnsi="宋体" w:hint="eastAsia"/>
          <w:sz w:val="24"/>
        </w:rPr>
        <w:t xml:space="preserve"> 也就删除了</w:t>
      </w:r>
    </w:p>
    <w:p w14:paraId="13C782F4" w14:textId="77777777" w:rsidR="009C55D5" w:rsidRPr="009C55D5" w:rsidRDefault="009C55D5" w:rsidP="009C55D5">
      <w:pPr>
        <w:pStyle w:val="af1"/>
        <w:spacing w:line="400" w:lineRule="exact"/>
        <w:ind w:firstLine="480"/>
        <w:jc w:val="left"/>
        <w:rPr>
          <w:rFonts w:ascii="宋体" w:hAnsi="宋体"/>
          <w:sz w:val="24"/>
        </w:rPr>
      </w:pPr>
      <w:proofErr w:type="spellStart"/>
      <w:r w:rsidRPr="009C55D5">
        <w:rPr>
          <w:rFonts w:ascii="宋体" w:hAnsi="宋体" w:hint="eastAsia"/>
          <w:sz w:val="24"/>
        </w:rPr>
        <w:t>znode</w:t>
      </w:r>
      <w:proofErr w:type="spellEnd"/>
      <w:r w:rsidRPr="009C55D5">
        <w:rPr>
          <w:rFonts w:ascii="宋体" w:hAnsi="宋体" w:hint="eastAsia"/>
          <w:sz w:val="24"/>
        </w:rPr>
        <w:t xml:space="preserve"> 的目录名可以自动编号，如 App1 已经存在，再创建的话，将会自动命名为 App2</w:t>
      </w:r>
    </w:p>
    <w:p w14:paraId="1E54A390" w14:textId="74514964" w:rsidR="009C55D5" w:rsidRPr="009C55D5" w:rsidRDefault="009C55D5" w:rsidP="009C55D5">
      <w:pPr>
        <w:pStyle w:val="af1"/>
        <w:spacing w:line="400" w:lineRule="exact"/>
        <w:ind w:firstLine="480"/>
        <w:jc w:val="left"/>
        <w:rPr>
          <w:rFonts w:ascii="宋体" w:hAnsi="宋体"/>
          <w:sz w:val="24"/>
        </w:rPr>
      </w:pPr>
      <w:proofErr w:type="spellStart"/>
      <w:r w:rsidRPr="009C55D5">
        <w:rPr>
          <w:rFonts w:ascii="宋体" w:hAnsi="宋体" w:hint="eastAsia"/>
          <w:sz w:val="24"/>
        </w:rPr>
        <w:t>znode</w:t>
      </w:r>
      <w:proofErr w:type="spellEnd"/>
      <w:r w:rsidRPr="009C55D5">
        <w:rPr>
          <w:rFonts w:ascii="宋体" w:hAnsi="宋体" w:hint="eastAsia"/>
          <w:sz w:val="24"/>
        </w:rPr>
        <w:t xml:space="preserve"> 可以被监控</w:t>
      </w:r>
      <w:r w:rsidR="009665D9">
        <w:rPr>
          <w:rFonts w:ascii="宋体" w:hAnsi="宋体" w:hint="eastAsia"/>
          <w:sz w:val="24"/>
        </w:rPr>
        <w:t>，</w:t>
      </w:r>
      <w:r w:rsidRPr="009C55D5">
        <w:rPr>
          <w:rFonts w:ascii="宋体" w:hAnsi="宋体" w:hint="eastAsia"/>
          <w:sz w:val="24"/>
        </w:rPr>
        <w:t xml:space="preserve">包括这个目录节点中存储的数据的修改，子节点目录的变化等，一旦变化可以通知设置监控的客户端，这个是 Zookeeper 的核心特性，Zookeeper </w:t>
      </w:r>
      <w:r w:rsidR="009665D9">
        <w:rPr>
          <w:rFonts w:ascii="宋体" w:hAnsi="宋体" w:hint="eastAsia"/>
          <w:sz w:val="24"/>
        </w:rPr>
        <w:t>的</w:t>
      </w:r>
      <w:proofErr w:type="gramStart"/>
      <w:r w:rsidR="009665D9">
        <w:rPr>
          <w:rFonts w:ascii="宋体" w:hAnsi="宋体" w:hint="eastAsia"/>
          <w:sz w:val="24"/>
        </w:rPr>
        <w:t>很</w:t>
      </w:r>
      <w:proofErr w:type="gramEnd"/>
      <w:r w:rsidR="009665D9">
        <w:rPr>
          <w:rFonts w:ascii="宋体" w:hAnsi="宋体" w:hint="eastAsia"/>
          <w:sz w:val="24"/>
        </w:rPr>
        <w:t>多功能都是基于这个特性实现的。</w:t>
      </w:r>
    </w:p>
    <w:p w14:paraId="23B08A8E" w14:textId="67D00292" w:rsidR="009C55D5" w:rsidRPr="009C55D5" w:rsidRDefault="009C55D5" w:rsidP="009C55D5">
      <w:pPr>
        <w:pStyle w:val="af1"/>
        <w:spacing w:line="400" w:lineRule="exact"/>
        <w:ind w:firstLine="480"/>
        <w:jc w:val="left"/>
        <w:rPr>
          <w:rFonts w:ascii="宋体" w:hAnsi="宋体"/>
          <w:sz w:val="24"/>
        </w:rPr>
      </w:pPr>
      <w:r w:rsidRPr="009C55D5">
        <w:rPr>
          <w:rFonts w:ascii="宋体" w:hAnsi="宋体" w:hint="eastAsia"/>
          <w:sz w:val="24"/>
        </w:rPr>
        <w:t xml:space="preserve">Zookeeper 作为一个分布式的服务框架，主要用来解决分布式集群中应用系统的一致性问题，它能提供基于类似于文件系统的目录节点树方式的数据存储，但是 </w:t>
      </w:r>
      <w:proofErr w:type="spellStart"/>
      <w:r w:rsidRPr="009C55D5">
        <w:rPr>
          <w:rFonts w:ascii="宋体" w:hAnsi="宋体" w:hint="eastAsia"/>
          <w:sz w:val="24"/>
        </w:rPr>
        <w:t>Zookeeper</w:t>
      </w:r>
      <w:proofErr w:type="spellEnd"/>
      <w:r w:rsidRPr="009C55D5">
        <w:rPr>
          <w:rFonts w:ascii="宋体" w:hAnsi="宋体" w:hint="eastAsia"/>
          <w:sz w:val="24"/>
        </w:rPr>
        <w:t xml:space="preserve"> 并不是用来专门存储数据的，它的作用主要是用来维护和监控你存储的数据的状态变化。通过监控这些数据状态的变化，从而可以达到基于数据的集群管理</w:t>
      </w:r>
      <w:r w:rsidR="009665D9">
        <w:rPr>
          <w:rFonts w:ascii="宋体" w:hAnsi="宋体" w:hint="eastAsia"/>
          <w:sz w:val="24"/>
        </w:rPr>
        <w:t>。</w:t>
      </w:r>
    </w:p>
    <w:p w14:paraId="67884405" w14:textId="26D8AC14" w:rsidR="009C55D5" w:rsidRDefault="009C55D5" w:rsidP="009C55D5">
      <w:pPr>
        <w:pStyle w:val="af1"/>
        <w:spacing w:line="400" w:lineRule="exact"/>
        <w:ind w:firstLine="480"/>
        <w:jc w:val="left"/>
        <w:rPr>
          <w:rFonts w:ascii="宋体" w:hAnsi="宋体"/>
          <w:sz w:val="24"/>
        </w:rPr>
      </w:pPr>
      <w:r w:rsidRPr="009C55D5">
        <w:rPr>
          <w:rFonts w:ascii="宋体" w:hAnsi="宋体" w:hint="eastAsia"/>
          <w:sz w:val="24"/>
        </w:rPr>
        <w:t xml:space="preserve">Zookeeper 作为 </w:t>
      </w:r>
      <w:proofErr w:type="spellStart"/>
      <w:r w:rsidRPr="009C55D5">
        <w:rPr>
          <w:rFonts w:ascii="宋体" w:hAnsi="宋体" w:hint="eastAsia"/>
          <w:sz w:val="24"/>
        </w:rPr>
        <w:t>Hadoop</w:t>
      </w:r>
      <w:proofErr w:type="spellEnd"/>
      <w:r w:rsidRPr="009C55D5">
        <w:rPr>
          <w:rFonts w:ascii="宋体" w:hAnsi="宋体" w:hint="eastAsia"/>
          <w:sz w:val="24"/>
        </w:rPr>
        <w:t xml:space="preserve"> 项目中的</w:t>
      </w:r>
      <w:proofErr w:type="gramStart"/>
      <w:r w:rsidRPr="009C55D5">
        <w:rPr>
          <w:rFonts w:ascii="宋体" w:hAnsi="宋体" w:hint="eastAsia"/>
          <w:sz w:val="24"/>
        </w:rPr>
        <w:t>一</w:t>
      </w:r>
      <w:proofErr w:type="gramEnd"/>
      <w:r w:rsidRPr="009C55D5">
        <w:rPr>
          <w:rFonts w:ascii="宋体" w:hAnsi="宋体" w:hint="eastAsia"/>
          <w:sz w:val="24"/>
        </w:rPr>
        <w:t xml:space="preserve">个子项目，是 </w:t>
      </w:r>
      <w:proofErr w:type="spellStart"/>
      <w:r w:rsidRPr="009C55D5">
        <w:rPr>
          <w:rFonts w:ascii="宋体" w:hAnsi="宋体" w:hint="eastAsia"/>
          <w:sz w:val="24"/>
        </w:rPr>
        <w:t>Hadoop</w:t>
      </w:r>
      <w:proofErr w:type="spellEnd"/>
      <w:r w:rsidRPr="009C55D5">
        <w:rPr>
          <w:rFonts w:ascii="宋体" w:hAnsi="宋体" w:hint="eastAsia"/>
          <w:sz w:val="24"/>
        </w:rPr>
        <w:t xml:space="preserve"> 集群管理的一个必不可少的模块，它主要用来控制集群中的数据，如它管理 </w:t>
      </w:r>
      <w:proofErr w:type="spellStart"/>
      <w:r w:rsidRPr="009C55D5">
        <w:rPr>
          <w:rFonts w:ascii="宋体" w:hAnsi="宋体" w:hint="eastAsia"/>
          <w:sz w:val="24"/>
        </w:rPr>
        <w:t>Hadoop</w:t>
      </w:r>
      <w:proofErr w:type="spellEnd"/>
      <w:r w:rsidRPr="009C55D5">
        <w:rPr>
          <w:rFonts w:ascii="宋体" w:hAnsi="宋体" w:hint="eastAsia"/>
          <w:sz w:val="24"/>
        </w:rPr>
        <w:t xml:space="preserve"> 集群中的 </w:t>
      </w:r>
      <w:proofErr w:type="spellStart"/>
      <w:r w:rsidRPr="009C55D5">
        <w:rPr>
          <w:rFonts w:ascii="宋体" w:hAnsi="宋体" w:hint="eastAsia"/>
          <w:sz w:val="24"/>
        </w:rPr>
        <w:t>NameNode</w:t>
      </w:r>
      <w:proofErr w:type="spellEnd"/>
      <w:r w:rsidRPr="009C55D5">
        <w:rPr>
          <w:rFonts w:ascii="宋体" w:hAnsi="宋体" w:hint="eastAsia"/>
          <w:sz w:val="24"/>
        </w:rPr>
        <w:t xml:space="preserve">，还有 </w:t>
      </w:r>
      <w:proofErr w:type="spellStart"/>
      <w:r w:rsidRPr="009C55D5">
        <w:rPr>
          <w:rFonts w:ascii="宋体" w:hAnsi="宋体" w:hint="eastAsia"/>
          <w:sz w:val="24"/>
        </w:rPr>
        <w:t>Hbase</w:t>
      </w:r>
      <w:proofErr w:type="spellEnd"/>
      <w:r w:rsidRPr="009C55D5">
        <w:rPr>
          <w:rFonts w:ascii="宋体" w:hAnsi="宋体" w:hint="eastAsia"/>
          <w:sz w:val="24"/>
        </w:rPr>
        <w:t xml:space="preserve"> 中 Master Election、Server 之间状态同步等。</w:t>
      </w:r>
    </w:p>
    <w:p w14:paraId="746E6A08" w14:textId="13B63856" w:rsidR="009C55D5" w:rsidRPr="00B31567" w:rsidRDefault="00246924" w:rsidP="005032EC">
      <w:pPr>
        <w:pStyle w:val="3"/>
        <w:spacing w:line="400" w:lineRule="exact"/>
        <w:ind w:left="826" w:hangingChars="343" w:hanging="826"/>
        <w:rPr>
          <w:sz w:val="24"/>
        </w:rPr>
      </w:pPr>
      <w:bookmarkStart w:id="10" w:name="_Toc451011678"/>
      <w:proofErr w:type="spellStart"/>
      <w:r w:rsidRPr="00B31567">
        <w:rPr>
          <w:rFonts w:hint="eastAsia"/>
          <w:sz w:val="24"/>
        </w:rPr>
        <w:t>服务器缓存服务</w:t>
      </w:r>
      <w:proofErr w:type="spellEnd"/>
      <w:r w:rsidRPr="00B31567">
        <w:rPr>
          <w:rFonts w:hint="eastAsia"/>
          <w:sz w:val="24"/>
        </w:rPr>
        <w:t xml:space="preserve">  </w:t>
      </w:r>
      <w:proofErr w:type="spellStart"/>
      <w:r w:rsidRPr="00B31567">
        <w:rPr>
          <w:rFonts w:hint="eastAsia"/>
          <w:sz w:val="24"/>
        </w:rPr>
        <w:t>Redis</w:t>
      </w:r>
      <w:bookmarkEnd w:id="10"/>
      <w:proofErr w:type="spellEnd"/>
    </w:p>
    <w:p w14:paraId="4CD0F7CA" w14:textId="5FBD16A2" w:rsidR="009C55D5" w:rsidRPr="009C55D5" w:rsidRDefault="009C55D5" w:rsidP="009C55D5">
      <w:pPr>
        <w:pStyle w:val="af1"/>
        <w:spacing w:line="400" w:lineRule="exact"/>
        <w:ind w:firstLine="480"/>
        <w:jc w:val="left"/>
        <w:rPr>
          <w:rFonts w:ascii="宋体" w:hAnsi="宋体"/>
          <w:sz w:val="24"/>
        </w:rPr>
      </w:pPr>
      <w:proofErr w:type="spellStart"/>
      <w:r w:rsidRPr="009C55D5">
        <w:rPr>
          <w:rFonts w:ascii="宋体" w:hAnsi="宋体" w:hint="eastAsia"/>
          <w:sz w:val="24"/>
        </w:rPr>
        <w:t>Redis</w:t>
      </w:r>
      <w:proofErr w:type="spellEnd"/>
      <w:r w:rsidRPr="009C55D5">
        <w:rPr>
          <w:rFonts w:ascii="宋体" w:hAnsi="宋体" w:hint="eastAsia"/>
          <w:sz w:val="24"/>
        </w:rPr>
        <w:t xml:space="preserve"> 是一个开源（BSD许可）的</w:t>
      </w:r>
      <w:r w:rsidR="00121695">
        <w:rPr>
          <w:rFonts w:ascii="宋体" w:hAnsi="宋体" w:hint="eastAsia"/>
          <w:sz w:val="24"/>
        </w:rPr>
        <w:t>，</w:t>
      </w:r>
      <w:r w:rsidRPr="009C55D5">
        <w:rPr>
          <w:rFonts w:ascii="宋体" w:hAnsi="宋体" w:hint="eastAsia"/>
          <w:sz w:val="24"/>
        </w:rPr>
        <w:t>内存中的数据结构存储系统，它可以用作数据库、缓存和消息中间件</w:t>
      </w:r>
      <w:r w:rsidR="00121695">
        <w:rPr>
          <w:rFonts w:ascii="宋体" w:hAnsi="宋体" w:hint="eastAsia"/>
          <w:sz w:val="24"/>
        </w:rPr>
        <w:t>。</w:t>
      </w:r>
      <w:r w:rsidRPr="009C55D5">
        <w:rPr>
          <w:rFonts w:ascii="宋体" w:hAnsi="宋体" w:hint="eastAsia"/>
          <w:sz w:val="24"/>
        </w:rPr>
        <w:t>它支持多种类型的数据结构，如字符串（strings），散列（hashes），列表（lists），集合（sets），有序集合（sorted sets）与范</w:t>
      </w:r>
      <w:r w:rsidRPr="009C55D5">
        <w:rPr>
          <w:rFonts w:ascii="宋体" w:hAnsi="宋体" w:hint="eastAsia"/>
          <w:sz w:val="24"/>
        </w:rPr>
        <w:lastRenderedPageBreak/>
        <w:t>围查询，bitmaps，</w:t>
      </w:r>
      <w:proofErr w:type="spellStart"/>
      <w:r w:rsidRPr="009C55D5">
        <w:rPr>
          <w:rFonts w:ascii="宋体" w:hAnsi="宋体" w:hint="eastAsia"/>
          <w:sz w:val="24"/>
        </w:rPr>
        <w:t>hyperloglogs</w:t>
      </w:r>
      <w:proofErr w:type="spellEnd"/>
      <w:r w:rsidRPr="009C55D5">
        <w:rPr>
          <w:rFonts w:ascii="宋体" w:hAnsi="宋体" w:hint="eastAsia"/>
          <w:sz w:val="24"/>
        </w:rPr>
        <w:t>和地理空间（geospatial）索引半径查询</w:t>
      </w:r>
      <w:r w:rsidR="00121695">
        <w:rPr>
          <w:rFonts w:ascii="宋体" w:hAnsi="宋体" w:hint="eastAsia"/>
          <w:sz w:val="24"/>
        </w:rPr>
        <w:t>。</w:t>
      </w:r>
      <w:proofErr w:type="spellStart"/>
      <w:r w:rsidRPr="009C55D5">
        <w:rPr>
          <w:rFonts w:ascii="宋体" w:hAnsi="宋体" w:hint="eastAsia"/>
          <w:sz w:val="24"/>
        </w:rPr>
        <w:t>Redis</w:t>
      </w:r>
      <w:proofErr w:type="spellEnd"/>
      <w:r w:rsidRPr="009C55D5">
        <w:rPr>
          <w:rFonts w:ascii="宋体" w:hAnsi="宋体" w:hint="eastAsia"/>
          <w:sz w:val="24"/>
        </w:rPr>
        <w:t xml:space="preserve"> 内置了复制（replication），LUA脚本（</w:t>
      </w:r>
      <w:proofErr w:type="spellStart"/>
      <w:r w:rsidRPr="009C55D5">
        <w:rPr>
          <w:rFonts w:ascii="宋体" w:hAnsi="宋体" w:hint="eastAsia"/>
          <w:sz w:val="24"/>
        </w:rPr>
        <w:t>Lua</w:t>
      </w:r>
      <w:proofErr w:type="spellEnd"/>
      <w:r w:rsidRPr="009C55D5">
        <w:rPr>
          <w:rFonts w:ascii="宋体" w:hAnsi="宋体" w:hint="eastAsia"/>
          <w:sz w:val="24"/>
        </w:rPr>
        <w:t xml:space="preserve"> scripting），LRU驱动事件（LRU eviction），事务（transactions）和不同级别的磁盘持久化（persistence）</w:t>
      </w:r>
      <w:r w:rsidR="00DF1BBB">
        <w:rPr>
          <w:rFonts w:ascii="宋体" w:hAnsi="宋体" w:hint="eastAsia"/>
          <w:sz w:val="24"/>
        </w:rPr>
        <w:t>，</w:t>
      </w:r>
      <w:r w:rsidRPr="009C55D5">
        <w:rPr>
          <w:rFonts w:ascii="宋体" w:hAnsi="宋体" w:hint="eastAsia"/>
          <w:sz w:val="24"/>
        </w:rPr>
        <w:t>并通过</w:t>
      </w:r>
      <w:proofErr w:type="spellStart"/>
      <w:r w:rsidRPr="009C55D5">
        <w:rPr>
          <w:rFonts w:ascii="宋体" w:hAnsi="宋体" w:hint="eastAsia"/>
          <w:sz w:val="24"/>
        </w:rPr>
        <w:t>Redis</w:t>
      </w:r>
      <w:proofErr w:type="spellEnd"/>
      <w:r w:rsidRPr="009C55D5">
        <w:rPr>
          <w:rFonts w:ascii="宋体" w:hAnsi="宋体" w:hint="eastAsia"/>
          <w:sz w:val="24"/>
        </w:rPr>
        <w:t>哨兵（Sentinel）和自动分区（Cluster）提供高可用性（high availability）</w:t>
      </w:r>
      <w:r w:rsidR="00121695">
        <w:rPr>
          <w:rFonts w:ascii="宋体" w:hAnsi="宋体" w:hint="eastAsia"/>
          <w:sz w:val="24"/>
        </w:rPr>
        <w:t>。</w:t>
      </w:r>
    </w:p>
    <w:p w14:paraId="07BED20F" w14:textId="46DAD9A3" w:rsidR="009C55D5" w:rsidRPr="009C55D5" w:rsidRDefault="007E2E39" w:rsidP="009C55D5">
      <w:pPr>
        <w:pStyle w:val="af1"/>
        <w:spacing w:line="400" w:lineRule="exact"/>
        <w:ind w:firstLine="480"/>
        <w:jc w:val="left"/>
        <w:rPr>
          <w:rFonts w:ascii="宋体" w:hAnsi="宋体"/>
          <w:sz w:val="24"/>
        </w:rPr>
      </w:pPr>
      <w:r>
        <w:rPr>
          <w:rFonts w:ascii="宋体" w:hAnsi="宋体" w:hint="eastAsia"/>
          <w:sz w:val="24"/>
        </w:rPr>
        <w:t>你可以对这些类型执行原子操作，例</w:t>
      </w:r>
      <w:r w:rsidR="009C55D5" w:rsidRPr="009C55D5">
        <w:rPr>
          <w:rFonts w:ascii="宋体" w:hAnsi="宋体" w:hint="eastAsia"/>
          <w:sz w:val="24"/>
        </w:rPr>
        <w:t>如：字符串（strings）的append 命令</w:t>
      </w:r>
      <w:r w:rsidR="00121695">
        <w:rPr>
          <w:rFonts w:ascii="宋体" w:hAnsi="宋体" w:hint="eastAsia"/>
          <w:sz w:val="24"/>
        </w:rPr>
        <w:t>；</w:t>
      </w:r>
      <w:r w:rsidR="009C55D5" w:rsidRPr="009C55D5">
        <w:rPr>
          <w:rFonts w:ascii="宋体" w:hAnsi="宋体" w:hint="eastAsia"/>
          <w:sz w:val="24"/>
        </w:rPr>
        <w:t>散列（hashes）的</w:t>
      </w:r>
      <w:proofErr w:type="spellStart"/>
      <w:r w:rsidR="009C55D5" w:rsidRPr="009C55D5">
        <w:rPr>
          <w:rFonts w:ascii="宋体" w:hAnsi="宋体" w:hint="eastAsia"/>
          <w:sz w:val="24"/>
        </w:rPr>
        <w:t>hincrby</w:t>
      </w:r>
      <w:proofErr w:type="spellEnd"/>
      <w:r w:rsidR="009C55D5" w:rsidRPr="009C55D5">
        <w:rPr>
          <w:rFonts w:ascii="宋体" w:hAnsi="宋体" w:hint="eastAsia"/>
          <w:sz w:val="24"/>
        </w:rPr>
        <w:t>命令</w:t>
      </w:r>
      <w:r w:rsidR="00121695">
        <w:rPr>
          <w:rFonts w:ascii="宋体" w:hAnsi="宋体" w:hint="eastAsia"/>
          <w:sz w:val="24"/>
        </w:rPr>
        <w:t>；</w:t>
      </w:r>
      <w:r w:rsidR="009C55D5" w:rsidRPr="009C55D5">
        <w:rPr>
          <w:rFonts w:ascii="宋体" w:hAnsi="宋体" w:hint="eastAsia"/>
          <w:sz w:val="24"/>
        </w:rPr>
        <w:t>列表（lists）的</w:t>
      </w:r>
      <w:proofErr w:type="spellStart"/>
      <w:r w:rsidR="009C55D5" w:rsidRPr="009C55D5">
        <w:rPr>
          <w:rFonts w:ascii="宋体" w:hAnsi="宋体" w:hint="eastAsia"/>
          <w:sz w:val="24"/>
        </w:rPr>
        <w:t>lpush</w:t>
      </w:r>
      <w:proofErr w:type="spellEnd"/>
      <w:r w:rsidR="009C55D5" w:rsidRPr="009C55D5">
        <w:rPr>
          <w:rFonts w:ascii="宋体" w:hAnsi="宋体" w:hint="eastAsia"/>
          <w:sz w:val="24"/>
        </w:rPr>
        <w:t>命令</w:t>
      </w:r>
      <w:r w:rsidR="00121695">
        <w:rPr>
          <w:rFonts w:ascii="宋体" w:hAnsi="宋体" w:hint="eastAsia"/>
          <w:sz w:val="24"/>
        </w:rPr>
        <w:t>；</w:t>
      </w:r>
      <w:r w:rsidR="009C55D5" w:rsidRPr="009C55D5">
        <w:rPr>
          <w:rFonts w:ascii="宋体" w:hAnsi="宋体" w:hint="eastAsia"/>
          <w:sz w:val="24"/>
        </w:rPr>
        <w:t>集合（sets）计算交集sinter命令，计算并集union命令和计算差集</w:t>
      </w:r>
      <w:proofErr w:type="spellStart"/>
      <w:r w:rsidR="009C55D5" w:rsidRPr="009C55D5">
        <w:rPr>
          <w:rFonts w:ascii="宋体" w:hAnsi="宋体" w:hint="eastAsia"/>
          <w:sz w:val="24"/>
        </w:rPr>
        <w:t>sdiff</w:t>
      </w:r>
      <w:proofErr w:type="spellEnd"/>
      <w:r w:rsidR="009C55D5" w:rsidRPr="009C55D5">
        <w:rPr>
          <w:rFonts w:ascii="宋体" w:hAnsi="宋体" w:hint="eastAsia"/>
          <w:sz w:val="24"/>
        </w:rPr>
        <w:t>命令</w:t>
      </w:r>
      <w:r w:rsidR="00121695">
        <w:rPr>
          <w:rFonts w:ascii="宋体" w:hAnsi="宋体" w:hint="eastAsia"/>
          <w:sz w:val="24"/>
        </w:rPr>
        <w:t>；</w:t>
      </w:r>
      <w:r w:rsidR="009C55D5" w:rsidRPr="009C55D5">
        <w:rPr>
          <w:rFonts w:ascii="宋体" w:hAnsi="宋体" w:hint="eastAsia"/>
          <w:sz w:val="24"/>
        </w:rPr>
        <w:t>或者在有序集合（sorted sets）里面获取成员的最高排名</w:t>
      </w:r>
      <w:proofErr w:type="spellStart"/>
      <w:r w:rsidR="009C55D5" w:rsidRPr="009C55D5">
        <w:rPr>
          <w:rFonts w:ascii="宋体" w:hAnsi="宋体" w:hint="eastAsia"/>
          <w:sz w:val="24"/>
        </w:rPr>
        <w:t>zrangebyscore</w:t>
      </w:r>
      <w:proofErr w:type="spellEnd"/>
      <w:r w:rsidR="009C55D5" w:rsidRPr="009C55D5">
        <w:rPr>
          <w:rFonts w:ascii="宋体" w:hAnsi="宋体" w:hint="eastAsia"/>
          <w:sz w:val="24"/>
        </w:rPr>
        <w:t>命令</w:t>
      </w:r>
      <w:r w:rsidR="00121695">
        <w:rPr>
          <w:rFonts w:ascii="宋体" w:hAnsi="宋体" w:hint="eastAsia"/>
          <w:sz w:val="24"/>
        </w:rPr>
        <w:t>。</w:t>
      </w:r>
    </w:p>
    <w:p w14:paraId="2B3AE3AA" w14:textId="2133E211" w:rsidR="00246924" w:rsidRDefault="009C55D5" w:rsidP="009C55D5">
      <w:pPr>
        <w:pStyle w:val="af1"/>
        <w:spacing w:line="400" w:lineRule="exact"/>
        <w:ind w:firstLine="480"/>
        <w:jc w:val="left"/>
        <w:rPr>
          <w:rFonts w:ascii="宋体" w:hAnsi="宋体"/>
          <w:sz w:val="24"/>
        </w:rPr>
      </w:pPr>
      <w:r w:rsidRPr="009C55D5">
        <w:rPr>
          <w:rFonts w:ascii="宋体" w:hAnsi="宋体" w:hint="eastAsia"/>
          <w:sz w:val="24"/>
        </w:rPr>
        <w:t>为了实现其卓越的性能</w:t>
      </w:r>
      <w:r w:rsidR="00DF1BBB">
        <w:rPr>
          <w:rFonts w:ascii="宋体" w:hAnsi="宋体" w:hint="eastAsia"/>
          <w:sz w:val="24"/>
        </w:rPr>
        <w:t>，</w:t>
      </w:r>
      <w:proofErr w:type="spellStart"/>
      <w:r w:rsidRPr="009C55D5">
        <w:rPr>
          <w:rFonts w:ascii="宋体" w:hAnsi="宋体" w:hint="eastAsia"/>
          <w:sz w:val="24"/>
        </w:rPr>
        <w:t>Redis</w:t>
      </w:r>
      <w:proofErr w:type="spellEnd"/>
      <w:r w:rsidRPr="009C55D5">
        <w:rPr>
          <w:rFonts w:ascii="宋体" w:hAnsi="宋体" w:hint="eastAsia"/>
          <w:sz w:val="24"/>
        </w:rPr>
        <w:t xml:space="preserve"> 采用运行在内存中的数据集工作方式</w:t>
      </w:r>
      <w:r w:rsidR="00121695">
        <w:rPr>
          <w:rFonts w:ascii="宋体" w:hAnsi="宋体" w:hint="eastAsia"/>
          <w:sz w:val="24"/>
        </w:rPr>
        <w:t>。</w:t>
      </w:r>
      <w:r w:rsidRPr="009C55D5">
        <w:rPr>
          <w:rFonts w:ascii="宋体" w:hAnsi="宋体" w:hint="eastAsia"/>
          <w:sz w:val="24"/>
        </w:rPr>
        <w:t>根据您的使用情况</w:t>
      </w:r>
      <w:r w:rsidR="00DF1BBB">
        <w:rPr>
          <w:rFonts w:ascii="宋体" w:hAnsi="宋体" w:hint="eastAsia"/>
          <w:sz w:val="24"/>
        </w:rPr>
        <w:t>，</w:t>
      </w:r>
      <w:r w:rsidRPr="009C55D5">
        <w:rPr>
          <w:rFonts w:ascii="宋体" w:hAnsi="宋体" w:hint="eastAsia"/>
          <w:sz w:val="24"/>
        </w:rPr>
        <w:t>您可以每隔一定时间将数据集导出到磁盘</w:t>
      </w:r>
      <w:r w:rsidR="00DF1BBB">
        <w:rPr>
          <w:rFonts w:ascii="宋体" w:hAnsi="宋体" w:hint="eastAsia"/>
          <w:sz w:val="24"/>
        </w:rPr>
        <w:t>，</w:t>
      </w:r>
      <w:r w:rsidRPr="009C55D5">
        <w:rPr>
          <w:rFonts w:ascii="宋体" w:hAnsi="宋体" w:hint="eastAsia"/>
          <w:sz w:val="24"/>
        </w:rPr>
        <w:t>或者追加到命令日志中</w:t>
      </w:r>
      <w:r w:rsidR="00121695">
        <w:rPr>
          <w:rFonts w:ascii="宋体" w:hAnsi="宋体" w:hint="eastAsia"/>
          <w:sz w:val="24"/>
        </w:rPr>
        <w:t>。</w:t>
      </w:r>
      <w:r w:rsidRPr="009C55D5">
        <w:rPr>
          <w:rFonts w:ascii="宋体" w:hAnsi="宋体" w:hint="eastAsia"/>
          <w:sz w:val="24"/>
        </w:rPr>
        <w:t>您也可以关闭持久化功能，将</w:t>
      </w:r>
      <w:proofErr w:type="spellStart"/>
      <w:r w:rsidRPr="009C55D5">
        <w:rPr>
          <w:rFonts w:ascii="宋体" w:hAnsi="宋体" w:hint="eastAsia"/>
          <w:sz w:val="24"/>
        </w:rPr>
        <w:t>Redis</w:t>
      </w:r>
      <w:proofErr w:type="spellEnd"/>
      <w:r w:rsidRPr="009C55D5">
        <w:rPr>
          <w:rFonts w:ascii="宋体" w:hAnsi="宋体" w:hint="eastAsia"/>
          <w:sz w:val="24"/>
        </w:rPr>
        <w:t>作为一个高效的网络的缓存数据功能使用</w:t>
      </w:r>
      <w:r w:rsidR="00121695">
        <w:rPr>
          <w:rFonts w:ascii="宋体" w:hAnsi="宋体" w:hint="eastAsia"/>
          <w:sz w:val="24"/>
        </w:rPr>
        <w:t>。</w:t>
      </w:r>
      <w:proofErr w:type="spellStart"/>
      <w:r w:rsidRPr="009C55D5">
        <w:rPr>
          <w:rFonts w:ascii="宋体" w:hAnsi="宋体" w:hint="eastAsia"/>
          <w:sz w:val="24"/>
        </w:rPr>
        <w:t>Redis</w:t>
      </w:r>
      <w:proofErr w:type="spellEnd"/>
      <w:r w:rsidRPr="009C55D5">
        <w:rPr>
          <w:rFonts w:ascii="宋体" w:hAnsi="宋体" w:hint="eastAsia"/>
          <w:sz w:val="24"/>
        </w:rPr>
        <w:t xml:space="preserve"> 同样支持主从复制（能自动重连和网络断开时自动重新同步），并且第一次同步是快速的非阻塞试的同步</w:t>
      </w:r>
      <w:r w:rsidR="00121695">
        <w:rPr>
          <w:rFonts w:ascii="宋体" w:hAnsi="宋体" w:hint="eastAsia"/>
          <w:sz w:val="24"/>
        </w:rPr>
        <w:t>。</w:t>
      </w:r>
      <w:r w:rsidR="00A02BE8" w:rsidRPr="00A02BE8">
        <w:rPr>
          <w:rFonts w:ascii="宋体" w:hAnsi="宋体" w:hint="eastAsia"/>
          <w:sz w:val="24"/>
          <w:vertAlign w:val="superscript"/>
        </w:rPr>
        <w:t>[5]</w:t>
      </w:r>
    </w:p>
    <w:p w14:paraId="6BF57360" w14:textId="384E38E7" w:rsidR="004029C9" w:rsidRPr="005032EC" w:rsidRDefault="004029C9" w:rsidP="005032EC">
      <w:pPr>
        <w:pStyle w:val="3"/>
        <w:spacing w:line="400" w:lineRule="exact"/>
        <w:ind w:left="826" w:hangingChars="343" w:hanging="826"/>
        <w:rPr>
          <w:sz w:val="24"/>
        </w:rPr>
      </w:pPr>
      <w:bookmarkStart w:id="11" w:name="_Toc451011679"/>
      <w:proofErr w:type="spellStart"/>
      <w:r w:rsidRPr="005032EC">
        <w:rPr>
          <w:rFonts w:hint="eastAsia"/>
          <w:sz w:val="24"/>
        </w:rPr>
        <w:t>NoSql</w:t>
      </w:r>
      <w:r w:rsidRPr="005032EC">
        <w:rPr>
          <w:rFonts w:hint="eastAsia"/>
          <w:sz w:val="24"/>
        </w:rPr>
        <w:t>数据库</w:t>
      </w:r>
      <w:proofErr w:type="spellEnd"/>
      <w:r w:rsidRPr="005032EC">
        <w:rPr>
          <w:rFonts w:hint="eastAsia"/>
          <w:sz w:val="24"/>
        </w:rPr>
        <w:t xml:space="preserve"> </w:t>
      </w:r>
      <w:proofErr w:type="spellStart"/>
      <w:r w:rsidRPr="005032EC">
        <w:rPr>
          <w:rFonts w:hint="eastAsia"/>
          <w:sz w:val="24"/>
        </w:rPr>
        <w:t>MongoDB</w:t>
      </w:r>
      <w:bookmarkEnd w:id="11"/>
      <w:proofErr w:type="spellEnd"/>
    </w:p>
    <w:p w14:paraId="42580836" w14:textId="77777777"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1、存储形式，相较于传统的关系型数据库，它可以使用一个表存储原来需要使用多表关联才能存储的数据库。</w:t>
      </w:r>
    </w:p>
    <w:p w14:paraId="463FCD78" w14:textId="77777777"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2、存储动态性，相较于传统的数据库当要增加一个属性值的时候要对表大动，</w:t>
      </w:r>
      <w:proofErr w:type="spellStart"/>
      <w:r w:rsidRPr="004029C9">
        <w:rPr>
          <w:rFonts w:ascii="宋体" w:hAnsi="宋体" w:hint="eastAsia"/>
          <w:sz w:val="24"/>
        </w:rPr>
        <w:t>mongodb</w:t>
      </w:r>
      <w:proofErr w:type="spellEnd"/>
      <w:r w:rsidRPr="004029C9">
        <w:rPr>
          <w:rFonts w:ascii="宋体" w:hAnsi="宋体" w:hint="eastAsia"/>
          <w:sz w:val="24"/>
        </w:rPr>
        <w:t>的面向文档的形式可以使其属性值轻意的增加和删除。而原来 的关系型数据库要实现这个需要有很多的属性表来支持。</w:t>
      </w:r>
    </w:p>
    <w:p w14:paraId="18BA43DF" w14:textId="77777777" w:rsidR="004029C9" w:rsidRPr="004029C9" w:rsidRDefault="004029C9" w:rsidP="004029C9">
      <w:pPr>
        <w:pStyle w:val="af1"/>
        <w:spacing w:line="400" w:lineRule="exact"/>
        <w:ind w:firstLine="480"/>
        <w:jc w:val="left"/>
        <w:rPr>
          <w:rFonts w:ascii="宋体" w:hAnsi="宋体"/>
          <w:sz w:val="24"/>
        </w:rPr>
      </w:pPr>
      <w:proofErr w:type="spellStart"/>
      <w:r w:rsidRPr="004029C9">
        <w:rPr>
          <w:rFonts w:ascii="宋体" w:hAnsi="宋体" w:hint="eastAsia"/>
          <w:sz w:val="24"/>
        </w:rPr>
        <w:t>Mongodb</w:t>
      </w:r>
      <w:proofErr w:type="spellEnd"/>
      <w:r w:rsidRPr="004029C9">
        <w:rPr>
          <w:rFonts w:ascii="宋体" w:hAnsi="宋体" w:hint="eastAsia"/>
          <w:sz w:val="24"/>
        </w:rPr>
        <w:t>存储特点</w:t>
      </w:r>
    </w:p>
    <w:p w14:paraId="3CCA7C3B" w14:textId="77777777"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3、</w:t>
      </w:r>
      <w:proofErr w:type="spellStart"/>
      <w:r w:rsidRPr="004029C9">
        <w:rPr>
          <w:rFonts w:ascii="宋体" w:hAnsi="宋体" w:hint="eastAsia"/>
          <w:sz w:val="24"/>
        </w:rPr>
        <w:t>Mongodb</w:t>
      </w:r>
      <w:proofErr w:type="spellEnd"/>
      <w:r w:rsidRPr="004029C9">
        <w:rPr>
          <w:rFonts w:ascii="宋体" w:hAnsi="宋体" w:hint="eastAsia"/>
          <w:sz w:val="24"/>
        </w:rPr>
        <w:t>有两种数据写入模式，</w:t>
      </w:r>
    </w:p>
    <w:p w14:paraId="3F0CC271" w14:textId="77777777"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ab/>
        <w:t>• 一种是高效的fire-and-forget模式就是只管向数据库服务器提交数据不等数据库服务器的回应。这个是数据库默认模式。</w:t>
      </w:r>
    </w:p>
    <w:p w14:paraId="678C4F2D" w14:textId="77777777"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ab/>
        <w:t>• 另外一种是安全模式，就是写入的同时还要与服务器同步，当数据的安全性要求高的时候适合用安全模式。</w:t>
      </w:r>
    </w:p>
    <w:p w14:paraId="0CC6614B" w14:textId="77777777"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4、</w:t>
      </w:r>
      <w:proofErr w:type="spellStart"/>
      <w:r w:rsidRPr="004029C9">
        <w:rPr>
          <w:rFonts w:ascii="宋体" w:hAnsi="宋体" w:hint="eastAsia"/>
          <w:sz w:val="24"/>
        </w:rPr>
        <w:t>Mongodb</w:t>
      </w:r>
      <w:proofErr w:type="spellEnd"/>
      <w:r w:rsidRPr="004029C9">
        <w:rPr>
          <w:rFonts w:ascii="宋体" w:hAnsi="宋体" w:hint="eastAsia"/>
          <w:sz w:val="24"/>
        </w:rPr>
        <w:t>的日志功能。</w:t>
      </w:r>
    </w:p>
    <w:p w14:paraId="318F3BF6" w14:textId="77777777"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ab/>
        <w:t>• 日志功能是帮助在系统Down机的时候恢复数据完整性做的，默认情况下</w:t>
      </w:r>
      <w:proofErr w:type="spellStart"/>
      <w:r w:rsidRPr="004029C9">
        <w:rPr>
          <w:rFonts w:ascii="宋体" w:hAnsi="宋体" w:hint="eastAsia"/>
          <w:sz w:val="24"/>
        </w:rPr>
        <w:t>Mongodb</w:t>
      </w:r>
      <w:proofErr w:type="spellEnd"/>
      <w:r w:rsidRPr="004029C9">
        <w:rPr>
          <w:rFonts w:ascii="宋体" w:hAnsi="宋体" w:hint="eastAsia"/>
          <w:sz w:val="24"/>
        </w:rPr>
        <w:t>是开启日志功能的。每一个数据库操作都会先记录日志，所以当down</w:t>
      </w:r>
      <w:r w:rsidRPr="004029C9">
        <w:rPr>
          <w:rFonts w:ascii="宋体" w:hAnsi="宋体" w:hint="eastAsia"/>
          <w:sz w:val="24"/>
        </w:rPr>
        <w:lastRenderedPageBreak/>
        <w:t>机重启动服务器的时候数据库服务器能够通过日志文件恢复之前未完成的操作。</w:t>
      </w:r>
    </w:p>
    <w:p w14:paraId="5EFC0B4E" w14:textId="77777777"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ab/>
        <w:t>• 当然，开启日志必然影响性能，所以用户需要根据自己的实际应用来选择一个合适的工作模式。</w:t>
      </w:r>
    </w:p>
    <w:p w14:paraId="064A9F5C" w14:textId="77777777"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ab/>
        <w:t>• 如果你打算使用无日志模式，最好使用拷贝集群模式，这样可以降低数据丢失的风险。</w:t>
      </w:r>
    </w:p>
    <w:p w14:paraId="77D02EBC" w14:textId="77777777" w:rsidR="004029C9" w:rsidRPr="004029C9" w:rsidRDefault="004029C9" w:rsidP="004029C9">
      <w:pPr>
        <w:pStyle w:val="af1"/>
        <w:spacing w:line="400" w:lineRule="exact"/>
        <w:ind w:firstLine="480"/>
        <w:jc w:val="left"/>
        <w:rPr>
          <w:rFonts w:ascii="宋体" w:hAnsi="宋体"/>
          <w:sz w:val="24"/>
        </w:rPr>
      </w:pPr>
      <w:proofErr w:type="spellStart"/>
      <w:r w:rsidRPr="004029C9">
        <w:rPr>
          <w:rFonts w:ascii="宋体" w:hAnsi="宋体" w:hint="eastAsia"/>
          <w:sz w:val="24"/>
        </w:rPr>
        <w:t>Mongodb</w:t>
      </w:r>
      <w:proofErr w:type="spellEnd"/>
      <w:r w:rsidRPr="004029C9">
        <w:rPr>
          <w:rFonts w:ascii="宋体" w:hAnsi="宋体" w:hint="eastAsia"/>
          <w:sz w:val="24"/>
        </w:rPr>
        <w:t>的索引</w:t>
      </w:r>
    </w:p>
    <w:p w14:paraId="089DE9D9" w14:textId="77777777"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5、</w:t>
      </w:r>
      <w:proofErr w:type="spellStart"/>
      <w:r w:rsidRPr="004029C9">
        <w:rPr>
          <w:rFonts w:ascii="宋体" w:hAnsi="宋体" w:hint="eastAsia"/>
          <w:sz w:val="24"/>
        </w:rPr>
        <w:t>Mongodb</w:t>
      </w:r>
      <w:proofErr w:type="spellEnd"/>
      <w:r w:rsidRPr="004029C9">
        <w:rPr>
          <w:rFonts w:ascii="宋体" w:hAnsi="宋体" w:hint="eastAsia"/>
          <w:sz w:val="24"/>
        </w:rPr>
        <w:t>支持关系型数据库的所有索引模式（升序，降序，唯一，复合，地理空间索引），同时也支持二级索引（通过B-tree实现）。每一个collection支持64个索引</w:t>
      </w:r>
    </w:p>
    <w:p w14:paraId="2D20CD93" w14:textId="77777777"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6、支持ad hoc queries用户自己可以定义自己的查询。</w:t>
      </w:r>
    </w:p>
    <w:p w14:paraId="5E7B4C87" w14:textId="77777777" w:rsidR="004029C9" w:rsidRPr="004029C9" w:rsidRDefault="004029C9" w:rsidP="004029C9">
      <w:pPr>
        <w:pStyle w:val="af1"/>
        <w:spacing w:line="400" w:lineRule="exact"/>
        <w:ind w:firstLine="480"/>
        <w:jc w:val="left"/>
        <w:rPr>
          <w:rFonts w:ascii="宋体" w:hAnsi="宋体"/>
          <w:sz w:val="24"/>
        </w:rPr>
      </w:pPr>
      <w:proofErr w:type="spellStart"/>
      <w:r w:rsidRPr="004029C9">
        <w:rPr>
          <w:rFonts w:ascii="宋体" w:hAnsi="宋体" w:hint="eastAsia"/>
          <w:sz w:val="24"/>
        </w:rPr>
        <w:t>Mongodb</w:t>
      </w:r>
      <w:proofErr w:type="spellEnd"/>
      <w:r w:rsidRPr="004029C9">
        <w:rPr>
          <w:rFonts w:ascii="宋体" w:hAnsi="宋体" w:hint="eastAsia"/>
          <w:sz w:val="24"/>
        </w:rPr>
        <w:t>的集群</w:t>
      </w:r>
    </w:p>
    <w:p w14:paraId="3B33C5DD" w14:textId="77777777" w:rsidR="004029C9" w:rsidRPr="004029C9" w:rsidRDefault="004029C9" w:rsidP="004029C9">
      <w:pPr>
        <w:pStyle w:val="af1"/>
        <w:spacing w:line="400" w:lineRule="exact"/>
        <w:ind w:firstLine="480"/>
        <w:jc w:val="left"/>
        <w:rPr>
          <w:rFonts w:ascii="宋体" w:hAnsi="宋体"/>
          <w:sz w:val="24"/>
        </w:rPr>
      </w:pPr>
      <w:r w:rsidRPr="004029C9">
        <w:rPr>
          <w:rFonts w:ascii="宋体" w:hAnsi="宋体" w:hint="eastAsia"/>
          <w:sz w:val="24"/>
        </w:rPr>
        <w:t>7、</w:t>
      </w:r>
      <w:proofErr w:type="spellStart"/>
      <w:r w:rsidRPr="004029C9">
        <w:rPr>
          <w:rFonts w:ascii="宋体" w:hAnsi="宋体" w:hint="eastAsia"/>
          <w:sz w:val="24"/>
        </w:rPr>
        <w:t>Mongodb</w:t>
      </w:r>
      <w:proofErr w:type="spellEnd"/>
      <w:r w:rsidRPr="004029C9">
        <w:rPr>
          <w:rFonts w:ascii="宋体" w:hAnsi="宋体" w:hint="eastAsia"/>
          <w:sz w:val="24"/>
        </w:rPr>
        <w:t>的集群模式是主从模式的集群，其中主服务器只有一个，支持读写，而从服务器可以有多个只支持读取操作。集群的主要目的是通过数据的冗余实现failover模式，从而提高数据库服务器的可用性。当主服务器断掉后其中的一个从服务器会自动升级为主服务器，其它drive client只要通过failover就可以自动切换到新的主服务器，正常工作。而当原来的主服务器再恢复工作的时候，它将自动转为从服务器。</w:t>
      </w:r>
    </w:p>
    <w:p w14:paraId="4C3A7B90" w14:textId="77777777" w:rsidR="004029C9" w:rsidRPr="004029C9" w:rsidRDefault="004029C9" w:rsidP="004029C9">
      <w:pPr>
        <w:pStyle w:val="af1"/>
        <w:spacing w:line="400" w:lineRule="exact"/>
        <w:ind w:firstLine="480"/>
        <w:jc w:val="left"/>
        <w:rPr>
          <w:rFonts w:ascii="宋体" w:hAnsi="宋体"/>
          <w:sz w:val="24"/>
        </w:rPr>
      </w:pPr>
      <w:proofErr w:type="spellStart"/>
      <w:r w:rsidRPr="004029C9">
        <w:rPr>
          <w:rFonts w:ascii="宋体" w:hAnsi="宋体" w:hint="eastAsia"/>
          <w:sz w:val="24"/>
        </w:rPr>
        <w:t>Mongodb</w:t>
      </w:r>
      <w:proofErr w:type="spellEnd"/>
      <w:r w:rsidRPr="004029C9">
        <w:rPr>
          <w:rFonts w:ascii="宋体" w:hAnsi="宋体" w:hint="eastAsia"/>
          <w:sz w:val="24"/>
        </w:rPr>
        <w:t>的可扩展性</w:t>
      </w:r>
    </w:p>
    <w:p w14:paraId="4F331E21" w14:textId="1F17AF5F" w:rsidR="00246924" w:rsidRPr="005949C0" w:rsidRDefault="004029C9" w:rsidP="004029C9">
      <w:pPr>
        <w:pStyle w:val="af1"/>
        <w:spacing w:line="400" w:lineRule="exact"/>
        <w:ind w:firstLine="480"/>
        <w:jc w:val="left"/>
        <w:rPr>
          <w:rFonts w:ascii="宋体" w:hAnsi="宋体"/>
          <w:sz w:val="24"/>
        </w:rPr>
      </w:pPr>
      <w:r w:rsidRPr="004029C9">
        <w:rPr>
          <w:rFonts w:ascii="宋体" w:hAnsi="宋体" w:hint="eastAsia"/>
          <w:sz w:val="24"/>
        </w:rPr>
        <w:t>8、</w:t>
      </w:r>
      <w:proofErr w:type="spellStart"/>
      <w:r w:rsidRPr="004029C9">
        <w:rPr>
          <w:rFonts w:ascii="宋体" w:hAnsi="宋体" w:hint="eastAsia"/>
          <w:sz w:val="24"/>
        </w:rPr>
        <w:t>Mongodb</w:t>
      </w:r>
      <w:proofErr w:type="spellEnd"/>
      <w:r w:rsidRPr="004029C9">
        <w:rPr>
          <w:rFonts w:ascii="宋体" w:hAnsi="宋体" w:hint="eastAsia"/>
          <w:sz w:val="24"/>
        </w:rPr>
        <w:t>采用了最新的低成本的横向扩展模式，相对于传统的单结点纵向扩展，可以节约成功，而且有更好的可靠性，更好的数据处理性能。</w:t>
      </w:r>
    </w:p>
    <w:p w14:paraId="15BAB8EA" w14:textId="4E25324E" w:rsidR="00911ECC" w:rsidRPr="00CA246A" w:rsidRDefault="00911ECC" w:rsidP="00626322">
      <w:pPr>
        <w:pStyle w:val="2"/>
        <w:rPr>
          <w:rFonts w:ascii="黑体"/>
          <w:sz w:val="28"/>
        </w:rPr>
      </w:pPr>
      <w:bookmarkStart w:id="12" w:name="_Toc451011680"/>
      <w:proofErr w:type="spellStart"/>
      <w:r w:rsidRPr="00CA246A">
        <w:rPr>
          <w:rFonts w:ascii="黑体" w:hint="eastAsia"/>
          <w:sz w:val="28"/>
        </w:rPr>
        <w:t>本章小结</w:t>
      </w:r>
      <w:bookmarkEnd w:id="12"/>
      <w:proofErr w:type="spellEnd"/>
    </w:p>
    <w:p w14:paraId="68DB4D72" w14:textId="24D117F8" w:rsidR="001B24BB" w:rsidRDefault="0025196A">
      <w:pPr>
        <w:pStyle w:val="af1"/>
        <w:adjustRightInd/>
        <w:snapToGrid/>
        <w:spacing w:before="0" w:after="0" w:line="400" w:lineRule="exact"/>
        <w:ind w:firstLine="482"/>
        <w:jc w:val="both"/>
        <w:rPr>
          <w:rFonts w:ascii="宋体" w:hAnsi="宋体"/>
          <w:sz w:val="24"/>
        </w:rPr>
      </w:pPr>
      <w:r w:rsidRPr="00A3546B">
        <w:rPr>
          <w:rFonts w:ascii="宋体" w:hAnsi="宋体" w:hint="eastAsia"/>
          <w:sz w:val="24"/>
        </w:rPr>
        <w:t>总而言之，分布式系统是大数据时代企业级应用的首选平台，它有良好的可扩展性，尤其是横向可扩展性（Scale Out），使得分布式系统非常灵活，能应对千变万化的企业级需求，而且降低了企业客户对服务器硬件的要求，真正能做到应用服务层面的弹性扩展（auto-scaling）。</w:t>
      </w:r>
      <w:r w:rsidR="0026357C">
        <w:rPr>
          <w:rFonts w:ascii="宋体" w:hAnsi="宋体" w:hint="eastAsia"/>
          <w:sz w:val="24"/>
        </w:rPr>
        <w:t>随着开源社区的蓬勃发展，开源的框架也越来越多。在开源的世界里有一句名言：不要重复发明轮子。我们要充分利用开源的力量来提高我们的工作效率与工作质量。本章所述的组件都是开源社区的优秀成果，本文论述的分布式框架设计，其思想与实现都是与这些开源的组</w:t>
      </w:r>
      <w:r w:rsidR="0026357C">
        <w:rPr>
          <w:rFonts w:ascii="宋体" w:hAnsi="宋体" w:hint="eastAsia"/>
          <w:sz w:val="24"/>
        </w:rPr>
        <w:lastRenderedPageBreak/>
        <w:t>件紧密结合的。</w:t>
      </w:r>
    </w:p>
    <w:p w14:paraId="1200D043" w14:textId="7CD7F351" w:rsidR="001B24BB" w:rsidRDefault="001B24BB">
      <w:pPr>
        <w:widowControl/>
        <w:jc w:val="left"/>
        <w:rPr>
          <w:rFonts w:ascii="宋体" w:hAnsi="宋体"/>
          <w:sz w:val="24"/>
        </w:rPr>
      </w:pPr>
      <w:r>
        <w:rPr>
          <w:rFonts w:ascii="宋体" w:hAnsi="宋体"/>
          <w:sz w:val="24"/>
        </w:rPr>
        <w:br w:type="page"/>
      </w:r>
    </w:p>
    <w:p w14:paraId="505E612C" w14:textId="4726C072" w:rsidR="00911ECC" w:rsidRDefault="00CB529C" w:rsidP="005B0838">
      <w:pPr>
        <w:pStyle w:val="1"/>
        <w:numPr>
          <w:ilvl w:val="0"/>
          <w:numId w:val="0"/>
        </w:numPr>
        <w:ind w:left="432"/>
        <w:jc w:val="center"/>
        <w:rPr>
          <w:rFonts w:ascii="黑体" w:eastAsia="黑体"/>
          <w:sz w:val="32"/>
        </w:rPr>
      </w:pPr>
      <w:bookmarkStart w:id="13" w:name="_Toc451011685"/>
      <w:proofErr w:type="spellStart"/>
      <w:r>
        <w:rPr>
          <w:rFonts w:ascii="黑体" w:eastAsia="黑体" w:hint="eastAsia"/>
          <w:sz w:val="32"/>
        </w:rPr>
        <w:lastRenderedPageBreak/>
        <w:t>第</w:t>
      </w:r>
      <w:r w:rsidR="0025196A">
        <w:rPr>
          <w:rFonts w:ascii="黑体" w:eastAsia="黑体" w:hint="eastAsia"/>
          <w:sz w:val="32"/>
          <w:lang w:eastAsia="zh-CN"/>
        </w:rPr>
        <w:t>三</w:t>
      </w:r>
      <w:proofErr w:type="spellEnd"/>
      <w:r>
        <w:rPr>
          <w:rFonts w:ascii="黑体" w:eastAsia="黑体" w:hint="eastAsia"/>
          <w:sz w:val="32"/>
        </w:rPr>
        <w:t>章</w:t>
      </w:r>
      <w:r w:rsidR="004B2754">
        <w:rPr>
          <w:rFonts w:ascii="黑体" w:eastAsia="黑体" w:hint="eastAsia"/>
          <w:sz w:val="32"/>
          <w:lang w:eastAsia="zh-CN"/>
        </w:rPr>
        <w:t xml:space="preserve"> </w:t>
      </w:r>
      <w:r w:rsidR="00AC274B">
        <w:rPr>
          <w:rFonts w:ascii="黑体" w:eastAsia="黑体" w:hint="eastAsia"/>
          <w:sz w:val="32"/>
          <w:lang w:eastAsia="zh-CN"/>
        </w:rPr>
        <w:t>企业协同</w:t>
      </w:r>
      <w:r w:rsidR="00D43AEF">
        <w:rPr>
          <w:rFonts w:ascii="黑体" w:eastAsia="黑体" w:hint="eastAsia"/>
          <w:sz w:val="32"/>
          <w:lang w:eastAsia="zh-CN"/>
        </w:rPr>
        <w:t>办公</w:t>
      </w:r>
      <w:proofErr w:type="gramStart"/>
      <w:r w:rsidR="00AC274B">
        <w:rPr>
          <w:rFonts w:ascii="黑体" w:eastAsia="黑体" w:hint="eastAsia"/>
          <w:sz w:val="32"/>
          <w:lang w:eastAsia="zh-CN"/>
        </w:rPr>
        <w:t>云服务</w:t>
      </w:r>
      <w:proofErr w:type="spellStart"/>
      <w:proofErr w:type="gramEnd"/>
      <w:r w:rsidR="00911ECC">
        <w:rPr>
          <w:rFonts w:ascii="黑体" w:eastAsia="黑体" w:hint="eastAsia"/>
          <w:sz w:val="32"/>
        </w:rPr>
        <w:t>的需求分析</w:t>
      </w:r>
      <w:bookmarkEnd w:id="13"/>
      <w:proofErr w:type="spellEnd"/>
    </w:p>
    <w:p w14:paraId="5F224FC9" w14:textId="66232BF0" w:rsidR="002D13D8" w:rsidRPr="002D13D8" w:rsidRDefault="002D13D8" w:rsidP="002D13D8">
      <w:pPr>
        <w:pStyle w:val="af1"/>
        <w:spacing w:line="400" w:lineRule="exact"/>
        <w:ind w:firstLine="480"/>
        <w:jc w:val="left"/>
        <w:rPr>
          <w:rFonts w:ascii="宋体" w:hAnsi="宋体"/>
          <w:sz w:val="24"/>
        </w:rPr>
      </w:pPr>
      <w:r w:rsidRPr="002D13D8">
        <w:rPr>
          <w:rFonts w:ascii="宋体" w:hAnsi="宋体" w:hint="eastAsia"/>
          <w:sz w:val="24"/>
        </w:rPr>
        <w:t>在企业中，除了办公自动化系统之外，还有财务、库存、生产、销售、人力等管理系统。由于大量的信息孤岛式的建设，系统之间很少能够紧密协调起来，用户经常需要进行退出一个系统然后再进入另一个系统，并且常常发现数据不一致……因此，利用协同(OA)软件的信息门户与信息协同优势，通过集成的理念去构建岗位工作门户、以及面向对象的OA理念开始盛行。同时，协同(OA)软件在移动信息化方面也是首当其冲。并且随着移动互联带来的组织模式的变革，社交化的管理需求开始显露出来，协同(OA)软件也正在进入自我变革期。作为协同(OA)软件在当下最为根本的几个特征我们可以概括如下：基于组织的</w:t>
      </w:r>
      <w:r>
        <w:rPr>
          <w:rFonts w:ascii="宋体" w:hAnsi="宋体" w:hint="eastAsia"/>
          <w:sz w:val="24"/>
        </w:rPr>
        <w:t>、</w:t>
      </w:r>
      <w:r w:rsidRPr="002D13D8">
        <w:rPr>
          <w:rFonts w:ascii="宋体" w:hAnsi="宋体" w:hint="eastAsia"/>
          <w:sz w:val="24"/>
        </w:rPr>
        <w:t>基于web的</w:t>
      </w:r>
      <w:r>
        <w:rPr>
          <w:rFonts w:ascii="宋体" w:hAnsi="宋体" w:hint="eastAsia"/>
          <w:sz w:val="24"/>
        </w:rPr>
        <w:t>、</w:t>
      </w:r>
      <w:r w:rsidRPr="002D13D8">
        <w:rPr>
          <w:rFonts w:ascii="宋体" w:hAnsi="宋体" w:hint="eastAsia"/>
          <w:sz w:val="24"/>
        </w:rPr>
        <w:t>基于流程的</w:t>
      </w:r>
      <w:r>
        <w:rPr>
          <w:rFonts w:ascii="宋体" w:hAnsi="宋体" w:hint="eastAsia"/>
          <w:sz w:val="24"/>
        </w:rPr>
        <w:t>、</w:t>
      </w:r>
      <w:r w:rsidRPr="002D13D8">
        <w:rPr>
          <w:rFonts w:ascii="宋体" w:hAnsi="宋体" w:hint="eastAsia"/>
          <w:sz w:val="24"/>
        </w:rPr>
        <w:t>基于知识的</w:t>
      </w:r>
      <w:r>
        <w:rPr>
          <w:rFonts w:ascii="宋体" w:hAnsi="宋体" w:hint="eastAsia"/>
          <w:sz w:val="24"/>
        </w:rPr>
        <w:t>、</w:t>
      </w:r>
      <w:r w:rsidRPr="002D13D8">
        <w:rPr>
          <w:rFonts w:ascii="宋体" w:hAnsi="宋体" w:hint="eastAsia"/>
          <w:sz w:val="24"/>
        </w:rPr>
        <w:t>基于集成的</w:t>
      </w:r>
      <w:r>
        <w:rPr>
          <w:rFonts w:ascii="宋体" w:hAnsi="宋体" w:hint="eastAsia"/>
          <w:sz w:val="24"/>
        </w:rPr>
        <w:t>。</w:t>
      </w:r>
      <w:r w:rsidRPr="002D13D8">
        <w:rPr>
          <w:rFonts w:ascii="宋体" w:hAnsi="宋体" w:hint="eastAsia"/>
          <w:sz w:val="24"/>
        </w:rPr>
        <w:t>协同(OA)软件的绝大多数用户关注点聚焦在：流程管理、知识管理、信息门户、沟通协助和移动应用等方面，现阶段的协同(OA)软件主流厂商也是多以工作流程为核心；但，历史永远是动态发展，目前还有不少用户在关注：行政办公、邮件管理和内部信息发布；一些走的前面的用户已经十分关注信息门户和业务数据集成、移动办公；更进一步地，部分的厂商正在开始打造以岗位工作目标为核心的信息门户、流程引擎、内容管理、目标任务、移动引擎、融合集成、报表引擎，引导协同(OA)</w:t>
      </w:r>
      <w:r>
        <w:rPr>
          <w:rFonts w:ascii="宋体" w:hAnsi="宋体" w:hint="eastAsia"/>
          <w:sz w:val="24"/>
        </w:rPr>
        <w:t>软件向社交化转型。</w:t>
      </w:r>
    </w:p>
    <w:p w14:paraId="4D3C072E" w14:textId="5162896E" w:rsidR="002D13D8" w:rsidRPr="002D13D8" w:rsidRDefault="002D13D8" w:rsidP="002D13D8">
      <w:pPr>
        <w:pStyle w:val="af1"/>
        <w:spacing w:line="400" w:lineRule="exact"/>
        <w:ind w:firstLine="480"/>
        <w:jc w:val="left"/>
        <w:rPr>
          <w:rFonts w:ascii="宋体" w:hAnsi="宋体"/>
          <w:sz w:val="24"/>
        </w:rPr>
      </w:pPr>
      <w:r w:rsidRPr="002D13D8">
        <w:rPr>
          <w:rFonts w:ascii="宋体" w:hAnsi="宋体" w:hint="eastAsia"/>
          <w:sz w:val="24"/>
        </w:rPr>
        <w:t>协同(OA)软件绝大多数的用户关心流程管理、知识管理、信息门户和沟通协作等应用，主流协同(OA)软件也已经形成以工作流程为核心的共识，并且以此为基础，开始引入目标绩效、计划任务、管理报表等与组织管理、日常办公息息相关的内容和方案实现；而与此同时，以个人工作门户为标志的平台集成理念，以及依托移动互联的移动办公平台开始引领协同OA未来的发展趋势，如移动APP、</w:t>
      </w:r>
      <w:proofErr w:type="gramStart"/>
      <w:r w:rsidRPr="002D13D8">
        <w:rPr>
          <w:rFonts w:ascii="宋体" w:hAnsi="宋体" w:hint="eastAsia"/>
          <w:sz w:val="24"/>
        </w:rPr>
        <w:t>微信企业</w:t>
      </w:r>
      <w:proofErr w:type="gramEnd"/>
      <w:r w:rsidRPr="002D13D8">
        <w:rPr>
          <w:rFonts w:ascii="宋体" w:hAnsi="宋体" w:hint="eastAsia"/>
          <w:sz w:val="24"/>
        </w:rPr>
        <w:t>号集成应用等等。</w:t>
      </w:r>
      <w:r w:rsidR="00CF43F9">
        <w:rPr>
          <w:rFonts w:ascii="宋体" w:hAnsi="宋体" w:hint="eastAsia"/>
          <w:sz w:val="24"/>
        </w:rPr>
        <w:t>所以现代的</w:t>
      </w:r>
      <w:r>
        <w:rPr>
          <w:rFonts w:ascii="宋体" w:hAnsi="宋体" w:hint="eastAsia"/>
          <w:sz w:val="24"/>
        </w:rPr>
        <w:t>协同办公</w:t>
      </w:r>
      <w:r w:rsidR="00CF43F9">
        <w:rPr>
          <w:rFonts w:ascii="宋体" w:hAnsi="宋体" w:hint="eastAsia"/>
          <w:sz w:val="24"/>
        </w:rPr>
        <w:t>服务</w:t>
      </w:r>
      <w:r>
        <w:rPr>
          <w:rFonts w:ascii="宋体" w:hAnsi="宋体" w:hint="eastAsia"/>
          <w:sz w:val="24"/>
        </w:rPr>
        <w:t>应该是这样</w:t>
      </w:r>
      <w:r w:rsidRPr="002D13D8">
        <w:rPr>
          <w:rFonts w:ascii="宋体" w:hAnsi="宋体" w:hint="eastAsia"/>
          <w:sz w:val="24"/>
        </w:rPr>
        <w:t>：移动应用为第一媒介</w:t>
      </w:r>
      <w:r>
        <w:rPr>
          <w:rFonts w:ascii="宋体" w:hAnsi="宋体" w:hint="eastAsia"/>
          <w:sz w:val="24"/>
        </w:rPr>
        <w:t>；</w:t>
      </w:r>
      <w:r w:rsidRPr="002D13D8">
        <w:rPr>
          <w:rFonts w:ascii="宋体" w:hAnsi="宋体" w:hint="eastAsia"/>
          <w:sz w:val="24"/>
        </w:rPr>
        <w:t>组织战略目标落地为第一要义</w:t>
      </w:r>
      <w:r>
        <w:rPr>
          <w:rFonts w:ascii="宋体" w:hAnsi="宋体" w:hint="eastAsia"/>
          <w:sz w:val="24"/>
        </w:rPr>
        <w:t>；</w:t>
      </w:r>
      <w:r w:rsidRPr="002D13D8">
        <w:rPr>
          <w:rFonts w:ascii="宋体" w:hAnsi="宋体" w:hint="eastAsia"/>
          <w:sz w:val="24"/>
        </w:rPr>
        <w:t>流程引擎、内容引擎、集成引擎、报表引擎、建模引擎、消息引擎六大引擎必备</w:t>
      </w:r>
      <w:r>
        <w:rPr>
          <w:rFonts w:ascii="宋体" w:hAnsi="宋体" w:hint="eastAsia"/>
          <w:sz w:val="24"/>
        </w:rPr>
        <w:t>；</w:t>
      </w:r>
      <w:r w:rsidRPr="002D13D8">
        <w:rPr>
          <w:rFonts w:ascii="宋体" w:hAnsi="宋体" w:hint="eastAsia"/>
          <w:sz w:val="24"/>
        </w:rPr>
        <w:t>各种应用云端采集部署：降低部署成本，加强智力交换</w:t>
      </w:r>
      <w:r>
        <w:rPr>
          <w:rFonts w:ascii="宋体" w:hAnsi="宋体" w:hint="eastAsia"/>
          <w:sz w:val="24"/>
        </w:rPr>
        <w:t>；</w:t>
      </w:r>
      <w:r w:rsidRPr="002D13D8">
        <w:rPr>
          <w:rFonts w:ascii="宋体" w:hAnsi="宋体" w:hint="eastAsia"/>
          <w:sz w:val="24"/>
        </w:rPr>
        <w:t>平台化是大趋势：个性化与标准化的有效统一</w:t>
      </w:r>
      <w:r>
        <w:rPr>
          <w:rFonts w:ascii="宋体" w:hAnsi="宋体" w:hint="eastAsia"/>
          <w:sz w:val="24"/>
        </w:rPr>
        <w:t>；</w:t>
      </w:r>
      <w:r w:rsidRPr="002D13D8">
        <w:rPr>
          <w:rFonts w:ascii="宋体" w:hAnsi="宋体" w:hint="eastAsia"/>
          <w:sz w:val="24"/>
        </w:rPr>
        <w:t>更加凸显人为核心的社交化自我管理模式</w:t>
      </w:r>
      <w:r>
        <w:rPr>
          <w:rFonts w:ascii="宋体" w:hAnsi="宋体" w:hint="eastAsia"/>
          <w:sz w:val="24"/>
        </w:rPr>
        <w:t>；</w:t>
      </w:r>
      <w:r w:rsidRPr="002D13D8">
        <w:rPr>
          <w:rFonts w:ascii="宋体" w:hAnsi="宋体" w:hint="eastAsia"/>
          <w:sz w:val="24"/>
        </w:rPr>
        <w:t>柔性组织、扩大组织边界：从组织应用为核心到个人发展为核心的模式---任何人都有自己终生唯一的网络办公空间ID，随时可以和任何企业组织进行对接</w:t>
      </w:r>
      <w:r w:rsidR="00CF43F9">
        <w:rPr>
          <w:rFonts w:ascii="宋体" w:hAnsi="宋体" w:hint="eastAsia"/>
          <w:sz w:val="24"/>
        </w:rPr>
        <w:t>。</w:t>
      </w:r>
    </w:p>
    <w:p w14:paraId="4FC2C84C" w14:textId="064A24B6" w:rsidR="00911ECC" w:rsidRDefault="002D13D8" w:rsidP="002D13D8">
      <w:pPr>
        <w:pStyle w:val="af1"/>
        <w:spacing w:line="400" w:lineRule="exact"/>
        <w:ind w:firstLine="480"/>
        <w:jc w:val="left"/>
        <w:rPr>
          <w:rFonts w:ascii="宋体" w:hAnsi="宋体"/>
          <w:sz w:val="24"/>
        </w:rPr>
      </w:pPr>
      <w:r w:rsidRPr="002D13D8">
        <w:rPr>
          <w:rFonts w:ascii="宋体" w:hAnsi="宋体" w:hint="eastAsia"/>
          <w:sz w:val="24"/>
        </w:rPr>
        <w:t>随着人类电脑科技的进步，协同(OA)软件一定是向着更加还原协同工作自然原貌的方向发展：如果我想请假、报销、出差，只要对着手机说一下就可以了</w:t>
      </w:r>
      <w:r>
        <w:rPr>
          <w:rFonts w:ascii="宋体" w:hAnsi="宋体" w:hint="eastAsia"/>
          <w:sz w:val="24"/>
        </w:rPr>
        <w:t>；</w:t>
      </w:r>
      <w:r w:rsidRPr="002D13D8">
        <w:rPr>
          <w:rFonts w:ascii="宋体" w:hAnsi="宋体" w:hint="eastAsia"/>
          <w:sz w:val="24"/>
        </w:rPr>
        <w:t>如果我想获得某些经验，手机上马上有人跳出来告诉我做好这个事情的关键知识点—我可以不用打扰到当前的他，历史的他会来告诉我如何做</w:t>
      </w:r>
      <w:r>
        <w:rPr>
          <w:rFonts w:ascii="宋体" w:hAnsi="宋体" w:hint="eastAsia"/>
          <w:sz w:val="24"/>
        </w:rPr>
        <w:t>；</w:t>
      </w:r>
      <w:r w:rsidRPr="002D13D8">
        <w:rPr>
          <w:rFonts w:ascii="宋体" w:hAnsi="宋体" w:hint="eastAsia"/>
          <w:sz w:val="24"/>
        </w:rPr>
        <w:t>如果我</w:t>
      </w:r>
      <w:proofErr w:type="gramStart"/>
      <w:r w:rsidRPr="002D13D8">
        <w:rPr>
          <w:rFonts w:ascii="宋体" w:hAnsi="宋体" w:hint="eastAsia"/>
          <w:sz w:val="24"/>
        </w:rPr>
        <w:t>想召开</w:t>
      </w:r>
      <w:proofErr w:type="gramEnd"/>
      <w:r w:rsidRPr="002D13D8">
        <w:rPr>
          <w:rFonts w:ascii="宋体" w:hAnsi="宋体" w:hint="eastAsia"/>
          <w:sz w:val="24"/>
        </w:rPr>
        <w:t>会</w:t>
      </w:r>
      <w:r w:rsidRPr="002D13D8">
        <w:rPr>
          <w:rFonts w:ascii="宋体" w:hAnsi="宋体" w:hint="eastAsia"/>
          <w:sz w:val="24"/>
        </w:rPr>
        <w:lastRenderedPageBreak/>
        <w:t>议，大家马上可以通过移动设备进行会面交流，系统自动帮助梳理出会议纪要并自动提醒每一个人要做的事情</w:t>
      </w:r>
      <w:r>
        <w:rPr>
          <w:rFonts w:ascii="宋体" w:hAnsi="宋体" w:hint="eastAsia"/>
          <w:sz w:val="24"/>
        </w:rPr>
        <w:t>；</w:t>
      </w:r>
      <w:r w:rsidRPr="002D13D8">
        <w:rPr>
          <w:rFonts w:ascii="宋体" w:hAnsi="宋体" w:hint="eastAsia"/>
          <w:sz w:val="24"/>
        </w:rPr>
        <w:t>任何人所做的事情都可以通过移动设备自动记录下来，并很快反馈到每一个人每一天的工作目标和工作成效中，并告知与整个公司目标的一致性和推进成效</w:t>
      </w:r>
      <w:r>
        <w:rPr>
          <w:rFonts w:ascii="宋体" w:hAnsi="宋体" w:hint="eastAsia"/>
          <w:sz w:val="24"/>
        </w:rPr>
        <w:t>；</w:t>
      </w:r>
      <w:r w:rsidRPr="002D13D8">
        <w:rPr>
          <w:rFonts w:ascii="宋体" w:hAnsi="宋体" w:hint="eastAsia"/>
          <w:sz w:val="24"/>
        </w:rPr>
        <w:t>手持设备能够自动记录我对事件的想法和判断，并针对这些想法和判断提供一些信息依据和人员支持</w:t>
      </w:r>
      <w:r w:rsidR="00CF43F9">
        <w:rPr>
          <w:rFonts w:ascii="宋体" w:hAnsi="宋体" w:hint="eastAsia"/>
          <w:sz w:val="24"/>
        </w:rPr>
        <w:t>。</w:t>
      </w:r>
    </w:p>
    <w:p w14:paraId="7DEA46BB" w14:textId="6A30ED75" w:rsidR="00AC4226" w:rsidRPr="005B0838" w:rsidRDefault="00AC4226" w:rsidP="002D13D8">
      <w:pPr>
        <w:pStyle w:val="af1"/>
        <w:spacing w:line="400" w:lineRule="exact"/>
        <w:ind w:firstLine="480"/>
        <w:jc w:val="left"/>
        <w:rPr>
          <w:rFonts w:ascii="宋体" w:hAnsi="宋体"/>
          <w:sz w:val="24"/>
        </w:rPr>
      </w:pPr>
      <w:r>
        <w:rPr>
          <w:rFonts w:ascii="宋体" w:hAnsi="宋体" w:hint="eastAsia"/>
          <w:sz w:val="24"/>
        </w:rPr>
        <w:t>上述的内容不仅是企业协同的现在的需求，也是未来发展的方向。</w:t>
      </w:r>
      <w:r w:rsidR="003E243E">
        <w:rPr>
          <w:rFonts w:ascii="宋体" w:hAnsi="宋体" w:hint="eastAsia"/>
          <w:sz w:val="24"/>
        </w:rPr>
        <w:t>本章接下来就会以这些点切入，来简述工作</w:t>
      </w:r>
      <w:proofErr w:type="gramStart"/>
      <w:r w:rsidR="003E243E">
        <w:rPr>
          <w:rFonts w:ascii="宋体" w:hAnsi="宋体" w:hint="eastAsia"/>
          <w:sz w:val="24"/>
        </w:rPr>
        <w:t>圈这</w:t>
      </w:r>
      <w:r w:rsidR="008E2231">
        <w:rPr>
          <w:rFonts w:ascii="宋体" w:hAnsi="宋体" w:hint="eastAsia"/>
          <w:sz w:val="24"/>
        </w:rPr>
        <w:t>样</w:t>
      </w:r>
      <w:proofErr w:type="gramEnd"/>
      <w:r w:rsidR="003E243E">
        <w:rPr>
          <w:rFonts w:ascii="宋体" w:hAnsi="宋体" w:hint="eastAsia"/>
          <w:sz w:val="24"/>
        </w:rPr>
        <w:t>一个基于移动</w:t>
      </w:r>
      <w:proofErr w:type="gramStart"/>
      <w:r w:rsidR="003E243E">
        <w:rPr>
          <w:rFonts w:ascii="宋体" w:hAnsi="宋体" w:hint="eastAsia"/>
          <w:sz w:val="24"/>
        </w:rPr>
        <w:t>云服务</w:t>
      </w:r>
      <w:proofErr w:type="gramEnd"/>
      <w:r w:rsidR="003E243E">
        <w:rPr>
          <w:rFonts w:ascii="宋体" w:hAnsi="宋体" w:hint="eastAsia"/>
          <w:sz w:val="24"/>
        </w:rPr>
        <w:t>的企业协同软件是怎么去满足这些需求的。</w:t>
      </w:r>
    </w:p>
    <w:p w14:paraId="3219ABD7" w14:textId="77777777" w:rsidR="004029C9" w:rsidRPr="004029C9" w:rsidRDefault="004029C9" w:rsidP="00F937CF">
      <w:pPr>
        <w:pStyle w:val="af0"/>
        <w:keepNext/>
        <w:keepLines/>
        <w:numPr>
          <w:ilvl w:val="0"/>
          <w:numId w:val="1"/>
        </w:numPr>
        <w:spacing w:before="340" w:after="330" w:line="578" w:lineRule="auto"/>
        <w:ind w:firstLineChars="0"/>
        <w:outlineLvl w:val="0"/>
        <w:rPr>
          <w:b/>
          <w:bCs/>
          <w:noProof/>
          <w:vanish/>
          <w:kern w:val="44"/>
          <w:sz w:val="44"/>
          <w:szCs w:val="44"/>
        </w:rPr>
      </w:pPr>
    </w:p>
    <w:p w14:paraId="7E8AFA5A" w14:textId="41250312" w:rsidR="00911ECC" w:rsidRPr="00CA246A" w:rsidRDefault="00A80E2F" w:rsidP="00626322">
      <w:pPr>
        <w:pStyle w:val="2"/>
        <w:rPr>
          <w:rFonts w:ascii="黑体"/>
          <w:sz w:val="28"/>
        </w:rPr>
      </w:pPr>
      <w:bookmarkStart w:id="14" w:name="_Toc451011686"/>
      <w:proofErr w:type="spellStart"/>
      <w:r w:rsidRPr="00CA246A">
        <w:rPr>
          <w:rFonts w:ascii="黑体" w:hint="eastAsia"/>
          <w:sz w:val="28"/>
        </w:rPr>
        <w:t>系统用户角色分析</w:t>
      </w:r>
      <w:bookmarkEnd w:id="14"/>
      <w:proofErr w:type="spellEnd"/>
    </w:p>
    <w:p w14:paraId="794A5596" w14:textId="02EF52DD" w:rsidR="006B0DE0" w:rsidRDefault="00F14A55" w:rsidP="006B0DE0">
      <w:pPr>
        <w:pStyle w:val="af1"/>
        <w:spacing w:line="400" w:lineRule="exact"/>
        <w:ind w:firstLine="480"/>
        <w:jc w:val="left"/>
        <w:rPr>
          <w:rFonts w:ascii="宋体" w:hAnsi="宋体"/>
          <w:sz w:val="24"/>
        </w:rPr>
      </w:pPr>
      <w:r>
        <w:rPr>
          <w:rFonts w:ascii="宋体" w:hAnsi="宋体" w:hint="eastAsia"/>
          <w:sz w:val="24"/>
        </w:rPr>
        <w:t>企业内的角色划分，一般分为：决策者、管理者、员工</w:t>
      </w:r>
      <w:r w:rsidR="00AC4226">
        <w:rPr>
          <w:rFonts w:ascii="宋体" w:hAnsi="宋体" w:hint="eastAsia"/>
          <w:sz w:val="24"/>
        </w:rPr>
        <w:t>。他们在企业中起到一个什么样的作用，决定了他们在这个系统之中的能力大小。</w:t>
      </w:r>
    </w:p>
    <w:p w14:paraId="5C2699B8" w14:textId="21FB3C27" w:rsidR="00AC4226" w:rsidRDefault="00AC4226" w:rsidP="006B0DE0">
      <w:pPr>
        <w:pStyle w:val="af1"/>
        <w:spacing w:line="400" w:lineRule="exact"/>
        <w:ind w:firstLine="480"/>
        <w:jc w:val="left"/>
        <w:rPr>
          <w:rFonts w:ascii="宋体" w:hAnsi="宋体"/>
          <w:sz w:val="24"/>
        </w:rPr>
      </w:pPr>
      <w:r>
        <w:rPr>
          <w:rFonts w:ascii="宋体" w:hAnsi="宋体" w:hint="eastAsia"/>
          <w:sz w:val="24"/>
        </w:rPr>
        <w:t>决策者：一般指的就是企业的领导。他们在企业中仅是很少的一部份人，但是确是企业的头脑。他们主要的工作就是决定企业发展的方向，决定企业的主要目的与制定企业的管理方式。</w:t>
      </w:r>
      <w:r w:rsidR="00F14A55">
        <w:rPr>
          <w:rFonts w:ascii="宋体" w:hAnsi="宋体" w:hint="eastAsia"/>
          <w:sz w:val="24"/>
        </w:rPr>
        <w:t>在工作圈中，他们定位应该是权限最大的一部份用户。</w:t>
      </w:r>
      <w:proofErr w:type="gramStart"/>
      <w:r w:rsidR="00F14A55">
        <w:rPr>
          <w:rFonts w:ascii="宋体" w:hAnsi="宋体" w:hint="eastAsia"/>
          <w:sz w:val="24"/>
        </w:rPr>
        <w:t>做为</w:t>
      </w:r>
      <w:proofErr w:type="gramEnd"/>
      <w:r w:rsidR="00F14A55">
        <w:rPr>
          <w:rFonts w:ascii="宋体" w:hAnsi="宋体" w:hint="eastAsia"/>
          <w:sz w:val="24"/>
        </w:rPr>
        <w:t>信息企业内信息的发布者和企业人员的管理者。因为还需要对企业的发展方向做决策，所以他们还是企业运营数据，分析的查看者。</w:t>
      </w:r>
    </w:p>
    <w:p w14:paraId="3E3F6CA0" w14:textId="12CC211B" w:rsidR="00F14A55" w:rsidRDefault="00F14A55" w:rsidP="006B0DE0">
      <w:pPr>
        <w:pStyle w:val="af1"/>
        <w:spacing w:line="400" w:lineRule="exact"/>
        <w:ind w:firstLine="480"/>
        <w:jc w:val="left"/>
        <w:rPr>
          <w:rFonts w:ascii="宋体" w:hAnsi="宋体"/>
          <w:sz w:val="24"/>
        </w:rPr>
      </w:pPr>
      <w:r>
        <w:rPr>
          <w:rFonts w:ascii="宋体" w:hAnsi="宋体" w:hint="eastAsia"/>
          <w:sz w:val="24"/>
        </w:rPr>
        <w:t>管理者：一般是企业员工的管理人员。主要工作是管理员工的日常工作，转达决策者的一些信息。</w:t>
      </w:r>
      <w:r w:rsidR="00522875">
        <w:rPr>
          <w:rFonts w:ascii="宋体" w:hAnsi="宋体" w:hint="eastAsia"/>
          <w:sz w:val="24"/>
        </w:rPr>
        <w:t>在工作圈中，对他们的定位就是企业内部各功能模块的管理员。比如：签到查看人，圈子管理员等角色。</w:t>
      </w:r>
    </w:p>
    <w:p w14:paraId="3C1EBF22" w14:textId="7508F1FF" w:rsidR="00522875" w:rsidRPr="00AC4226" w:rsidRDefault="00522875" w:rsidP="006B0DE0">
      <w:pPr>
        <w:pStyle w:val="af1"/>
        <w:spacing w:line="400" w:lineRule="exact"/>
        <w:ind w:firstLine="480"/>
        <w:jc w:val="left"/>
        <w:rPr>
          <w:rFonts w:ascii="宋体" w:hAnsi="宋体"/>
          <w:sz w:val="24"/>
        </w:rPr>
      </w:pPr>
      <w:r>
        <w:rPr>
          <w:rFonts w:ascii="宋体" w:hAnsi="宋体" w:hint="eastAsia"/>
          <w:sz w:val="24"/>
        </w:rPr>
        <w:t>员工：就是企业中具本工作的执行者了。他们代表企业的绝大多数人。主要工作就是完成管理者传达的工作，汇报工作结果。在工作圈中，对他们的定位就是数据的主要生产者。上、下班打卡，每日、每周、每月工作总结、发布工作进度、问题或是解决方案等。</w:t>
      </w:r>
    </w:p>
    <w:p w14:paraId="41659F2F" w14:textId="6826A2B2" w:rsidR="00911ECC" w:rsidRPr="00CA246A" w:rsidRDefault="00911ECC" w:rsidP="00626322">
      <w:pPr>
        <w:pStyle w:val="2"/>
        <w:rPr>
          <w:rFonts w:ascii="黑体"/>
          <w:sz w:val="28"/>
        </w:rPr>
      </w:pPr>
      <w:bookmarkStart w:id="15" w:name="_Toc451011687"/>
      <w:proofErr w:type="spellStart"/>
      <w:r w:rsidRPr="00CA246A">
        <w:rPr>
          <w:rFonts w:ascii="黑体" w:hint="eastAsia"/>
          <w:sz w:val="28"/>
        </w:rPr>
        <w:t>系统功能需求分析</w:t>
      </w:r>
      <w:bookmarkEnd w:id="15"/>
      <w:proofErr w:type="spellEnd"/>
    </w:p>
    <w:p w14:paraId="1DF3E6C4" w14:textId="7FC8291C" w:rsidR="00E37E58" w:rsidRDefault="00E37E58" w:rsidP="005032EC">
      <w:pPr>
        <w:pStyle w:val="3"/>
        <w:spacing w:line="400" w:lineRule="exact"/>
        <w:ind w:left="826" w:hangingChars="343" w:hanging="826"/>
        <w:rPr>
          <w:sz w:val="24"/>
        </w:rPr>
      </w:pPr>
      <w:proofErr w:type="spellStart"/>
      <w:r>
        <w:rPr>
          <w:rFonts w:hint="eastAsia"/>
          <w:sz w:val="24"/>
        </w:rPr>
        <w:t>用户账户管理</w:t>
      </w:r>
      <w:r w:rsidR="005032EC">
        <w:rPr>
          <w:rFonts w:hint="eastAsia"/>
          <w:sz w:val="24"/>
          <w:lang w:eastAsia="zh-CN"/>
        </w:rPr>
        <w:t>与企业管理</w:t>
      </w:r>
      <w:proofErr w:type="spellEnd"/>
    </w:p>
    <w:p w14:paraId="084081B1" w14:textId="450EA4CD" w:rsidR="00AF6D02" w:rsidRDefault="00E37E58" w:rsidP="00AF6D02">
      <w:pPr>
        <w:pStyle w:val="af1"/>
        <w:spacing w:line="400" w:lineRule="exact"/>
        <w:ind w:firstLine="480"/>
        <w:jc w:val="left"/>
        <w:rPr>
          <w:rFonts w:ascii="宋体" w:hAnsi="宋体"/>
          <w:sz w:val="24"/>
        </w:rPr>
      </w:pPr>
      <w:r w:rsidRPr="00E37E58">
        <w:rPr>
          <w:rFonts w:ascii="宋体" w:hAnsi="宋体" w:hint="eastAsia"/>
          <w:sz w:val="24"/>
        </w:rPr>
        <w:t>工作圈的账户系统是畅捷通CIA云平台的子系统，用户数据与CIA通过消息总线保持同步；CIA云平台下所有子系统注册的账号均可在工作</w:t>
      </w:r>
      <w:proofErr w:type="gramStart"/>
      <w:r w:rsidRPr="00E37E58">
        <w:rPr>
          <w:rFonts w:ascii="宋体" w:hAnsi="宋体" w:hint="eastAsia"/>
          <w:sz w:val="24"/>
        </w:rPr>
        <w:t>圈直接</w:t>
      </w:r>
      <w:proofErr w:type="gramEnd"/>
      <w:r w:rsidRPr="00E37E58">
        <w:rPr>
          <w:rFonts w:ascii="宋体" w:hAnsi="宋体" w:hint="eastAsia"/>
          <w:sz w:val="24"/>
        </w:rPr>
        <w:t>登录。</w:t>
      </w:r>
      <w:r w:rsidR="0024726C">
        <w:rPr>
          <w:rFonts w:ascii="宋体" w:hAnsi="宋体" w:hint="eastAsia"/>
          <w:sz w:val="24"/>
        </w:rPr>
        <w:t>之所以采用公司的CIA云平台用户账户，其一是为了消除数据</w:t>
      </w:r>
      <w:proofErr w:type="gramStart"/>
      <w:r w:rsidR="0024726C">
        <w:rPr>
          <w:rFonts w:ascii="宋体" w:hAnsi="宋体" w:hint="eastAsia"/>
          <w:sz w:val="24"/>
        </w:rPr>
        <w:t>弧岛</w:t>
      </w:r>
      <w:proofErr w:type="gramEnd"/>
      <w:r w:rsidR="0024726C">
        <w:rPr>
          <w:rFonts w:ascii="宋体" w:hAnsi="宋体" w:hint="eastAsia"/>
          <w:sz w:val="24"/>
        </w:rPr>
        <w:t>，其二是为了工</w:t>
      </w:r>
      <w:r w:rsidR="0024726C">
        <w:rPr>
          <w:rFonts w:ascii="宋体" w:hAnsi="宋体" w:hint="eastAsia"/>
          <w:sz w:val="24"/>
        </w:rPr>
        <w:lastRenderedPageBreak/>
        <w:t>作圈将来的平台化做准备。畅捷通的在企业办公自动化上有很多的优秀的软件和云服务，需要一个协同</w:t>
      </w:r>
      <w:proofErr w:type="gramStart"/>
      <w:r w:rsidR="0024726C">
        <w:rPr>
          <w:rFonts w:ascii="宋体" w:hAnsi="宋体" w:hint="eastAsia"/>
          <w:sz w:val="24"/>
        </w:rPr>
        <w:t>云服务</w:t>
      </w:r>
      <w:proofErr w:type="gramEnd"/>
      <w:r w:rsidR="0024726C">
        <w:rPr>
          <w:rFonts w:ascii="宋体" w:hAnsi="宋体" w:hint="eastAsia"/>
          <w:sz w:val="24"/>
        </w:rPr>
        <w:t>来帮助它们打通这些数据，而打通</w:t>
      </w:r>
      <w:r w:rsidR="00A4239A">
        <w:rPr>
          <w:rFonts w:ascii="宋体" w:hAnsi="宋体" w:hint="eastAsia"/>
          <w:sz w:val="24"/>
        </w:rPr>
        <w:t>数据的第一步就是需要用户模型统一。</w:t>
      </w:r>
      <w:r w:rsidR="005032EC">
        <w:rPr>
          <w:rFonts w:ascii="宋体" w:hAnsi="宋体" w:hint="eastAsia"/>
          <w:sz w:val="24"/>
        </w:rPr>
        <w:t>用户的账户在CIA云平台都有一个唯一的ID</w:t>
      </w:r>
      <w:proofErr w:type="gramStart"/>
      <w:r w:rsidR="005032EC">
        <w:rPr>
          <w:rFonts w:ascii="宋体" w:hAnsi="宋体" w:hint="eastAsia"/>
          <w:sz w:val="24"/>
        </w:rPr>
        <w:t>值叫</w:t>
      </w:r>
      <w:proofErr w:type="spellStart"/>
      <w:proofErr w:type="gramEnd"/>
      <w:r w:rsidR="005032EC">
        <w:rPr>
          <w:rFonts w:ascii="宋体" w:hAnsi="宋体" w:hint="eastAsia"/>
          <w:sz w:val="24"/>
        </w:rPr>
        <w:t>userId</w:t>
      </w:r>
      <w:proofErr w:type="spellEnd"/>
      <w:r w:rsidR="005032EC">
        <w:rPr>
          <w:rFonts w:ascii="宋体" w:hAnsi="宋体" w:hint="eastAsia"/>
          <w:sz w:val="24"/>
        </w:rPr>
        <w:t>，可以在不同的系统，不同的业务功能中以</w:t>
      </w:r>
      <w:proofErr w:type="spellStart"/>
      <w:r w:rsidR="005032EC">
        <w:rPr>
          <w:rFonts w:ascii="宋体" w:hAnsi="宋体" w:hint="eastAsia"/>
          <w:sz w:val="24"/>
        </w:rPr>
        <w:t>userId</w:t>
      </w:r>
      <w:proofErr w:type="spellEnd"/>
      <w:r w:rsidR="005032EC">
        <w:rPr>
          <w:rFonts w:ascii="宋体" w:hAnsi="宋体" w:hint="eastAsia"/>
          <w:sz w:val="24"/>
        </w:rPr>
        <w:t>识别用户信息。</w:t>
      </w:r>
      <w:r w:rsidR="00824DAA">
        <w:rPr>
          <w:rFonts w:ascii="宋体" w:hAnsi="宋体" w:hint="eastAsia"/>
          <w:sz w:val="24"/>
        </w:rPr>
        <w:t>账户管理模块的主要功能是为工作</w:t>
      </w:r>
      <w:proofErr w:type="gramStart"/>
      <w:r w:rsidR="00824DAA">
        <w:rPr>
          <w:rFonts w:ascii="宋体" w:hAnsi="宋体" w:hint="eastAsia"/>
          <w:sz w:val="24"/>
        </w:rPr>
        <w:t>圈</w:t>
      </w:r>
      <w:r w:rsidR="00824DAA" w:rsidRPr="00AF6D02">
        <w:rPr>
          <w:rFonts w:ascii="宋体" w:hAnsi="宋体" w:hint="eastAsia"/>
          <w:sz w:val="24"/>
        </w:rPr>
        <w:t>各个</w:t>
      </w:r>
      <w:proofErr w:type="gramEnd"/>
      <w:r w:rsidR="00824DAA">
        <w:rPr>
          <w:rFonts w:ascii="宋体" w:hAnsi="宋体" w:hint="eastAsia"/>
          <w:sz w:val="24"/>
        </w:rPr>
        <w:t>终端提供</w:t>
      </w:r>
      <w:r w:rsidR="00824DAA" w:rsidRPr="00AF6D02">
        <w:rPr>
          <w:rFonts w:ascii="宋体" w:hAnsi="宋体" w:hint="eastAsia"/>
          <w:sz w:val="24"/>
        </w:rPr>
        <w:t>单点登录、权限校验用户/</w:t>
      </w:r>
      <w:r w:rsidR="00824DAA">
        <w:rPr>
          <w:rFonts w:ascii="宋体" w:hAnsi="宋体" w:hint="eastAsia"/>
          <w:sz w:val="24"/>
        </w:rPr>
        <w:t>企业信息查询和变更等功能。</w:t>
      </w:r>
      <w:r w:rsidR="00824DAA" w:rsidRPr="00AF6D02">
        <w:rPr>
          <w:rFonts w:ascii="宋体" w:hAnsi="宋体" w:hint="eastAsia"/>
          <w:sz w:val="24"/>
        </w:rPr>
        <w:t>并且基于畅</w:t>
      </w:r>
      <w:proofErr w:type="gramStart"/>
      <w:r w:rsidR="00824DAA" w:rsidRPr="00AF6D02">
        <w:rPr>
          <w:rFonts w:ascii="宋体" w:hAnsi="宋体" w:hint="eastAsia"/>
          <w:sz w:val="24"/>
        </w:rPr>
        <w:t>捷通云平台</w:t>
      </w:r>
      <w:proofErr w:type="gramEnd"/>
      <w:r w:rsidR="00824DAA" w:rsidRPr="00AF6D02">
        <w:rPr>
          <w:rFonts w:ascii="宋体" w:hAnsi="宋体" w:hint="eastAsia"/>
          <w:sz w:val="24"/>
        </w:rPr>
        <w:t>的智能平台，为工作</w:t>
      </w:r>
      <w:proofErr w:type="gramStart"/>
      <w:r w:rsidR="00824DAA" w:rsidRPr="00AF6D02">
        <w:rPr>
          <w:rFonts w:ascii="宋体" w:hAnsi="宋体" w:hint="eastAsia"/>
          <w:sz w:val="24"/>
        </w:rPr>
        <w:t>圈用户</w:t>
      </w:r>
      <w:proofErr w:type="gramEnd"/>
      <w:r w:rsidR="00824DAA" w:rsidRPr="00AF6D02">
        <w:rPr>
          <w:rFonts w:ascii="宋体" w:hAnsi="宋体" w:hint="eastAsia"/>
          <w:sz w:val="24"/>
        </w:rPr>
        <w:t>提供智能推荐、搜索服务。</w:t>
      </w:r>
    </w:p>
    <w:p w14:paraId="74BA831F" w14:textId="5DD5288F" w:rsidR="00AF6D02" w:rsidRDefault="00AF6D02" w:rsidP="00AF6D02">
      <w:pPr>
        <w:pStyle w:val="af1"/>
        <w:spacing w:line="400" w:lineRule="exact"/>
        <w:ind w:firstLine="480"/>
        <w:jc w:val="left"/>
        <w:rPr>
          <w:rFonts w:ascii="宋体" w:hAnsi="宋体"/>
          <w:sz w:val="24"/>
        </w:rPr>
      </w:pPr>
      <w:r>
        <w:rPr>
          <w:rFonts w:ascii="宋体" w:hAnsi="宋体" w:hint="eastAsia"/>
          <w:sz w:val="24"/>
        </w:rPr>
        <w:t>工作圈的企业</w:t>
      </w:r>
      <w:r w:rsidR="005032EC">
        <w:rPr>
          <w:rFonts w:ascii="宋体" w:hAnsi="宋体" w:hint="eastAsia"/>
          <w:sz w:val="24"/>
        </w:rPr>
        <w:t>也是沿用了畅捷通CIA</w:t>
      </w:r>
      <w:r>
        <w:rPr>
          <w:rFonts w:ascii="宋体" w:hAnsi="宋体" w:hint="eastAsia"/>
          <w:sz w:val="24"/>
        </w:rPr>
        <w:t>云平台的模型，企业的数据同用户一样通过消息总线与CIA保持同步。</w:t>
      </w:r>
      <w:r w:rsidR="00F937CF">
        <w:rPr>
          <w:rFonts w:ascii="宋体" w:hAnsi="宋体" w:hint="eastAsia"/>
          <w:sz w:val="24"/>
        </w:rPr>
        <w:t>工作圈的企业是以</w:t>
      </w:r>
      <w:proofErr w:type="spellStart"/>
      <w:r w:rsidR="00F937CF">
        <w:rPr>
          <w:rFonts w:ascii="宋体" w:hAnsi="宋体" w:hint="eastAsia"/>
          <w:sz w:val="24"/>
        </w:rPr>
        <w:t>orgId</w:t>
      </w:r>
      <w:proofErr w:type="spellEnd"/>
      <w:r w:rsidR="00F937CF">
        <w:rPr>
          <w:rFonts w:ascii="宋体" w:hAnsi="宋体" w:hint="eastAsia"/>
          <w:sz w:val="24"/>
        </w:rPr>
        <w:t>这个值</w:t>
      </w:r>
      <w:proofErr w:type="gramStart"/>
      <w:r w:rsidR="00F937CF">
        <w:rPr>
          <w:rFonts w:ascii="宋体" w:hAnsi="宋体" w:hint="eastAsia"/>
          <w:sz w:val="24"/>
        </w:rPr>
        <w:t>做为</w:t>
      </w:r>
      <w:proofErr w:type="gramEnd"/>
      <w:r w:rsidR="00F937CF">
        <w:rPr>
          <w:rFonts w:ascii="宋体" w:hAnsi="宋体" w:hint="eastAsia"/>
          <w:sz w:val="24"/>
        </w:rPr>
        <w:t>企业在系统中的唯一标识，同时企业的名称也不能重复。这样可以便于用户在注册进入工作圈的时候，可以直接加入企业。</w:t>
      </w:r>
    </w:p>
    <w:p w14:paraId="43EE099F" w14:textId="6D3C3066" w:rsidR="00E37E58" w:rsidRDefault="00824DAA" w:rsidP="00803315">
      <w:pPr>
        <w:pStyle w:val="af1"/>
        <w:spacing w:line="400" w:lineRule="exact"/>
        <w:ind w:firstLine="480"/>
        <w:jc w:val="left"/>
        <w:rPr>
          <w:rFonts w:ascii="宋体" w:hAnsi="宋体"/>
          <w:sz w:val="24"/>
        </w:rPr>
      </w:pPr>
      <w:r>
        <w:rPr>
          <w:rFonts w:ascii="宋体" w:hAnsi="宋体" w:hint="eastAsia"/>
          <w:sz w:val="24"/>
        </w:rPr>
        <w:t>工作圈企业管理的最主要功能就是企业通讯录。</w:t>
      </w:r>
      <w:proofErr w:type="gramStart"/>
      <w:r>
        <w:rPr>
          <w:rFonts w:ascii="宋体" w:hAnsi="宋体" w:hint="eastAsia"/>
          <w:sz w:val="24"/>
        </w:rPr>
        <w:t>微信就是</w:t>
      </w:r>
      <w:proofErr w:type="gramEnd"/>
      <w:r>
        <w:rPr>
          <w:rFonts w:ascii="宋体" w:hAnsi="宋体" w:hint="eastAsia"/>
          <w:sz w:val="24"/>
        </w:rPr>
        <w:t>以手机通讯录为入口，占据了移动互联网时代的入口。</w:t>
      </w:r>
      <w:r w:rsidR="00F50900">
        <w:rPr>
          <w:rFonts w:ascii="宋体" w:hAnsi="宋体" w:hint="eastAsia"/>
          <w:sz w:val="24"/>
        </w:rPr>
        <w:t>这个案例在企业协同市场依然有效，可以说做好了企业的通讯录管理，企业协同能力就完成了一大半。提交审批单的时候，需要企业通讯录才能知道提交给哪个领导；提交报销单，请假单，工作报告也是类似的；开会时发起电话会议需要企业通讯录才能知道参与人的联系方式；更不用提在工作中找人的便利性。最重要的，是挖掘企业与企业之前的关系这种跨企业之间的协同关系。而这个目前没有能够提供这样能力的服务。</w:t>
      </w:r>
    </w:p>
    <w:p w14:paraId="1F9E7A73" w14:textId="1082BDED" w:rsidR="006B0DE0" w:rsidRPr="006B0DE0" w:rsidRDefault="00803315" w:rsidP="00803315">
      <w:pPr>
        <w:pStyle w:val="af1"/>
        <w:spacing w:line="400" w:lineRule="exact"/>
        <w:ind w:firstLine="480"/>
        <w:jc w:val="left"/>
        <w:rPr>
          <w:rFonts w:ascii="宋体" w:hAnsi="宋体"/>
          <w:sz w:val="24"/>
        </w:rPr>
      </w:pPr>
      <w:r>
        <w:rPr>
          <w:rFonts w:ascii="宋体" w:hAnsi="宋体" w:hint="eastAsia"/>
          <w:sz w:val="24"/>
        </w:rPr>
        <w:t>企业通讯录主要的功能：展现企业一个清晰简单的组织结构树；可以通过姓名、电话或是邮件等关键信息的搜索公司中同事的信息；也可以将同事的电子名片转发给相关的人；可以很方便的和同事通过电话，工作邮件，短信，消息方式进行联系；</w:t>
      </w:r>
      <w:r w:rsidR="006B0DE0" w:rsidRPr="006B0DE0">
        <w:rPr>
          <w:rFonts w:ascii="宋体" w:hAnsi="宋体" w:hint="eastAsia"/>
          <w:sz w:val="24"/>
        </w:rPr>
        <w:t>也可以通过工作</w:t>
      </w:r>
      <w:proofErr w:type="gramStart"/>
      <w:r w:rsidR="006B0DE0" w:rsidRPr="006B0DE0">
        <w:rPr>
          <w:rFonts w:ascii="宋体" w:hAnsi="宋体" w:hint="eastAsia"/>
          <w:sz w:val="24"/>
        </w:rPr>
        <w:t>圈提供</w:t>
      </w:r>
      <w:proofErr w:type="gramEnd"/>
      <w:r w:rsidR="006B0DE0" w:rsidRPr="006B0DE0">
        <w:rPr>
          <w:rFonts w:ascii="宋体" w:hAnsi="宋体" w:hint="eastAsia"/>
          <w:sz w:val="24"/>
        </w:rPr>
        <w:t>的即时通讯功能联系</w:t>
      </w:r>
      <w:proofErr w:type="gramStart"/>
      <w:r w:rsidR="006B0DE0" w:rsidRPr="006B0DE0">
        <w:rPr>
          <w:rFonts w:ascii="宋体" w:hAnsi="宋体" w:hint="eastAsia"/>
          <w:sz w:val="24"/>
        </w:rPr>
        <w:t>或是多</w:t>
      </w:r>
      <w:proofErr w:type="gramEnd"/>
      <w:r w:rsidR="006B0DE0" w:rsidRPr="006B0DE0">
        <w:rPr>
          <w:rFonts w:ascii="宋体" w:hAnsi="宋体" w:hint="eastAsia"/>
          <w:sz w:val="24"/>
        </w:rPr>
        <w:t>个人一同发起会话。</w:t>
      </w:r>
    </w:p>
    <w:p w14:paraId="7B2AEBBB" w14:textId="77777777" w:rsidR="006B0DE0" w:rsidRDefault="006B0DE0" w:rsidP="006B0DE0">
      <w:pPr>
        <w:pStyle w:val="af1"/>
        <w:spacing w:line="400" w:lineRule="exact"/>
        <w:ind w:firstLine="480"/>
        <w:jc w:val="left"/>
        <w:rPr>
          <w:rFonts w:ascii="宋体" w:hAnsi="宋体"/>
          <w:sz w:val="24"/>
        </w:rPr>
      </w:pPr>
      <w:r w:rsidRPr="006B0DE0">
        <w:rPr>
          <w:rFonts w:ascii="宋体" w:hAnsi="宋体" w:hint="eastAsia"/>
          <w:sz w:val="24"/>
        </w:rPr>
        <w:t>企业管理员可以新增，删除员工，调整部门组织结构。</w:t>
      </w:r>
    </w:p>
    <w:p w14:paraId="094F1F77" w14:textId="4B926432" w:rsidR="006B0DE0" w:rsidRPr="00453740" w:rsidRDefault="006B0DE0" w:rsidP="005032EC">
      <w:pPr>
        <w:pStyle w:val="3"/>
        <w:spacing w:line="400" w:lineRule="exact"/>
        <w:ind w:left="826" w:hangingChars="343" w:hanging="826"/>
        <w:rPr>
          <w:sz w:val="24"/>
        </w:rPr>
      </w:pPr>
      <w:proofErr w:type="spellStart"/>
      <w:r w:rsidRPr="00453740">
        <w:rPr>
          <w:rFonts w:hint="eastAsia"/>
          <w:sz w:val="24"/>
        </w:rPr>
        <w:t>圈子</w:t>
      </w:r>
      <w:r w:rsidR="00506070">
        <w:rPr>
          <w:rFonts w:hint="eastAsia"/>
          <w:sz w:val="24"/>
          <w:lang w:eastAsia="zh-CN"/>
        </w:rPr>
        <w:t>与帖子</w:t>
      </w:r>
      <w:proofErr w:type="spellEnd"/>
    </w:p>
    <w:p w14:paraId="5A740DC4" w14:textId="4FE771AC" w:rsidR="006B0DE0" w:rsidRDefault="00506070" w:rsidP="006B0DE0">
      <w:pPr>
        <w:pStyle w:val="af1"/>
        <w:spacing w:line="400" w:lineRule="exact"/>
        <w:ind w:firstLine="480"/>
        <w:jc w:val="left"/>
        <w:rPr>
          <w:rFonts w:ascii="宋体" w:hAnsi="宋体" w:hint="eastAsia"/>
          <w:sz w:val="24"/>
        </w:rPr>
      </w:pPr>
      <w:r>
        <w:rPr>
          <w:rFonts w:ascii="宋体" w:hAnsi="宋体" w:hint="eastAsia"/>
          <w:sz w:val="24"/>
        </w:rPr>
        <w:t>圈子在工作圈中的定位是一组关系相对松散的集合，这个集合的创建是以一个工作上共同的目标为关系来创建的，比如一个项目，一个目标或者是一个团队等。没有严格的限制只有一家公司的同事才可以进入。</w:t>
      </w:r>
      <w:r w:rsidR="00BE2A50">
        <w:rPr>
          <w:rFonts w:ascii="宋体" w:hAnsi="宋体" w:hint="eastAsia"/>
          <w:sz w:val="24"/>
        </w:rPr>
        <w:t>在圈子中，</w:t>
      </w:r>
      <w:r w:rsidR="006B0DE0" w:rsidRPr="006B0DE0">
        <w:rPr>
          <w:rFonts w:ascii="宋体" w:hAnsi="宋体" w:hint="eastAsia"/>
          <w:sz w:val="24"/>
        </w:rPr>
        <w:t>大家可以平等的在圈子中发表在公司的一些工作成果或是发起一项讨论等。圈子中的角色有圈子管理员与圈子成员。</w:t>
      </w:r>
    </w:p>
    <w:p w14:paraId="4F74C5A5" w14:textId="0540D8FD" w:rsidR="006B0DE0" w:rsidRDefault="00BE2A50" w:rsidP="00BE2A50">
      <w:pPr>
        <w:pStyle w:val="af1"/>
        <w:spacing w:line="400" w:lineRule="exact"/>
        <w:ind w:firstLine="480"/>
        <w:jc w:val="left"/>
        <w:rPr>
          <w:rFonts w:ascii="宋体" w:hAnsi="宋体" w:hint="eastAsia"/>
          <w:sz w:val="24"/>
        </w:rPr>
      </w:pPr>
      <w:r>
        <w:rPr>
          <w:rFonts w:ascii="宋体" w:hAnsi="宋体" w:hint="eastAsia"/>
          <w:sz w:val="24"/>
        </w:rPr>
        <w:t>帖子承载了圈子中</w:t>
      </w:r>
      <w:proofErr w:type="gramStart"/>
      <w:r>
        <w:rPr>
          <w:rFonts w:ascii="宋体" w:hAnsi="宋体" w:hint="eastAsia"/>
          <w:sz w:val="24"/>
        </w:rPr>
        <w:t>最</w:t>
      </w:r>
      <w:proofErr w:type="gramEnd"/>
      <w:r>
        <w:rPr>
          <w:rFonts w:ascii="宋体" w:hAnsi="宋体" w:hint="eastAsia"/>
          <w:sz w:val="24"/>
        </w:rPr>
        <w:t>关键的信息，主要是以文字来构成，辅以图片文件等，同时可以@其他圈子成员关注。</w:t>
      </w:r>
      <w:proofErr w:type="gramStart"/>
      <w:r w:rsidR="006B0DE0" w:rsidRPr="006B0DE0">
        <w:rPr>
          <w:rFonts w:ascii="宋体" w:hAnsi="宋体" w:hint="eastAsia"/>
          <w:sz w:val="24"/>
        </w:rPr>
        <w:t>贴子</w:t>
      </w:r>
      <w:proofErr w:type="gramEnd"/>
      <w:r w:rsidR="006B0DE0" w:rsidRPr="006B0DE0">
        <w:rPr>
          <w:rFonts w:ascii="宋体" w:hAnsi="宋体" w:hint="eastAsia"/>
          <w:sz w:val="24"/>
        </w:rPr>
        <w:t>可以发表500字的文章，可以被评论，可以</w:t>
      </w:r>
      <w:r w:rsidR="006B0DE0" w:rsidRPr="006B0DE0">
        <w:rPr>
          <w:rFonts w:ascii="宋体" w:hAnsi="宋体" w:hint="eastAsia"/>
          <w:sz w:val="24"/>
        </w:rPr>
        <w:lastRenderedPageBreak/>
        <w:t>被点赞。在</w:t>
      </w:r>
      <w:proofErr w:type="gramStart"/>
      <w:r w:rsidR="006B0DE0" w:rsidRPr="006B0DE0">
        <w:rPr>
          <w:rFonts w:ascii="宋体" w:hAnsi="宋体" w:hint="eastAsia"/>
          <w:sz w:val="24"/>
        </w:rPr>
        <w:t>贴子</w:t>
      </w:r>
      <w:proofErr w:type="gramEnd"/>
      <w:r w:rsidR="006B0DE0" w:rsidRPr="006B0DE0">
        <w:rPr>
          <w:rFonts w:ascii="宋体" w:hAnsi="宋体" w:hint="eastAsia"/>
          <w:sz w:val="24"/>
        </w:rPr>
        <w:t>中可以@圈子中的用户，被@到的用户会收到一条关于这篇</w:t>
      </w:r>
      <w:proofErr w:type="gramStart"/>
      <w:r w:rsidR="006B0DE0" w:rsidRPr="006B0DE0">
        <w:rPr>
          <w:rFonts w:ascii="宋体" w:hAnsi="宋体" w:hint="eastAsia"/>
          <w:sz w:val="24"/>
        </w:rPr>
        <w:t>贴子</w:t>
      </w:r>
      <w:proofErr w:type="gramEnd"/>
      <w:r w:rsidR="006B0DE0" w:rsidRPr="006B0DE0">
        <w:rPr>
          <w:rFonts w:ascii="宋体" w:hAnsi="宋体" w:hint="eastAsia"/>
          <w:sz w:val="24"/>
        </w:rPr>
        <w:t>的提醒。</w:t>
      </w:r>
    </w:p>
    <w:p w14:paraId="756F98A0" w14:textId="438CB2A6" w:rsidR="00EC206C" w:rsidRPr="006B0DE0" w:rsidRDefault="00EC206C" w:rsidP="00EC206C">
      <w:pPr>
        <w:pStyle w:val="af1"/>
        <w:spacing w:line="400" w:lineRule="exact"/>
        <w:ind w:firstLine="480"/>
        <w:jc w:val="left"/>
        <w:rPr>
          <w:rFonts w:ascii="宋体" w:hAnsi="宋体"/>
          <w:sz w:val="24"/>
        </w:rPr>
      </w:pPr>
      <w:r>
        <w:rPr>
          <w:rFonts w:ascii="宋体" w:hAnsi="宋体" w:hint="eastAsia"/>
          <w:sz w:val="24"/>
        </w:rPr>
        <w:t>圈子中人人平等的特性</w:t>
      </w:r>
      <w:proofErr w:type="gramStart"/>
      <w:r>
        <w:rPr>
          <w:rFonts w:ascii="宋体" w:hAnsi="宋体" w:hint="eastAsia"/>
          <w:sz w:val="24"/>
        </w:rPr>
        <w:t>其实会</w:t>
      </w:r>
      <w:proofErr w:type="gramEnd"/>
      <w:r>
        <w:rPr>
          <w:rFonts w:ascii="宋体" w:hAnsi="宋体" w:hint="eastAsia"/>
          <w:sz w:val="24"/>
        </w:rPr>
        <w:t>为企业带来一种新的管理模型：扁平化管理。在这样的管理模式中领导的指令下达不再是层层下传，而可直达所有的员工。这样的做法有利也有弊。针对小</w:t>
      </w:r>
      <w:proofErr w:type="gramStart"/>
      <w:r>
        <w:rPr>
          <w:rFonts w:ascii="宋体" w:hAnsi="宋体" w:hint="eastAsia"/>
          <w:sz w:val="24"/>
        </w:rPr>
        <w:t>微企业</w:t>
      </w:r>
      <w:proofErr w:type="gramEnd"/>
      <w:r>
        <w:rPr>
          <w:rFonts w:ascii="宋体" w:hAnsi="宋体" w:hint="eastAsia"/>
          <w:sz w:val="24"/>
        </w:rPr>
        <w:t>人数少，若在层层传达信息容易缺失；对于大型企业，如果有很多的员工在里面容易造成信息淹没难以分辨有价值的信息。所以圈子内的人员数不是无限增长的。</w:t>
      </w:r>
      <w:r w:rsidR="00967AB5">
        <w:rPr>
          <w:rFonts w:ascii="宋体" w:hAnsi="宋体" w:hint="eastAsia"/>
          <w:sz w:val="24"/>
        </w:rPr>
        <w:t>根据公司在小</w:t>
      </w:r>
      <w:proofErr w:type="gramStart"/>
      <w:r w:rsidR="00967AB5">
        <w:rPr>
          <w:rFonts w:ascii="宋体" w:hAnsi="宋体" w:hint="eastAsia"/>
          <w:sz w:val="24"/>
        </w:rPr>
        <w:t>微企业</w:t>
      </w:r>
      <w:proofErr w:type="gramEnd"/>
      <w:r w:rsidR="00967AB5">
        <w:rPr>
          <w:rFonts w:ascii="宋体" w:hAnsi="宋体" w:hint="eastAsia"/>
          <w:sz w:val="24"/>
        </w:rPr>
        <w:t>调研的结果，暂时定为一个圈子人数上限不会超过1000人。这个设定，在将来工作圈的运行过程中还会根据用户的活跃程度和需求调整。</w:t>
      </w:r>
    </w:p>
    <w:p w14:paraId="1FB45378" w14:textId="2BADDB37" w:rsidR="006B0DE0" w:rsidRPr="005032EC" w:rsidRDefault="006B0DE0" w:rsidP="005032EC">
      <w:pPr>
        <w:pStyle w:val="3"/>
        <w:spacing w:line="400" w:lineRule="exact"/>
        <w:ind w:left="826" w:hangingChars="343" w:hanging="826"/>
        <w:rPr>
          <w:sz w:val="24"/>
        </w:rPr>
      </w:pPr>
      <w:proofErr w:type="spellStart"/>
      <w:r w:rsidRPr="005032EC">
        <w:rPr>
          <w:rFonts w:hint="eastAsia"/>
          <w:sz w:val="24"/>
        </w:rPr>
        <w:t>评论</w:t>
      </w:r>
      <w:proofErr w:type="spellEnd"/>
    </w:p>
    <w:p w14:paraId="22126525" w14:textId="7E78C6DB" w:rsidR="001D7FF4" w:rsidRDefault="001D7FF4" w:rsidP="006B0DE0">
      <w:pPr>
        <w:pStyle w:val="af1"/>
        <w:spacing w:line="400" w:lineRule="exact"/>
        <w:ind w:firstLine="480"/>
        <w:jc w:val="left"/>
        <w:rPr>
          <w:rFonts w:ascii="宋体" w:hAnsi="宋体" w:hint="eastAsia"/>
          <w:sz w:val="24"/>
        </w:rPr>
      </w:pPr>
      <w:r>
        <w:rPr>
          <w:rFonts w:ascii="宋体" w:hAnsi="宋体" w:hint="eastAsia"/>
          <w:sz w:val="24"/>
        </w:rPr>
        <w:t>评论的功能</w:t>
      </w:r>
      <w:r w:rsidRPr="006B0DE0">
        <w:rPr>
          <w:rFonts w:ascii="宋体" w:hAnsi="宋体" w:hint="eastAsia"/>
          <w:sz w:val="24"/>
        </w:rPr>
        <w:t>可以对圈子中的</w:t>
      </w:r>
      <w:proofErr w:type="gramStart"/>
      <w:r w:rsidRPr="006B0DE0">
        <w:rPr>
          <w:rFonts w:ascii="宋体" w:hAnsi="宋体" w:hint="eastAsia"/>
          <w:sz w:val="24"/>
        </w:rPr>
        <w:t>贴子</w:t>
      </w:r>
      <w:proofErr w:type="gramEnd"/>
      <w:r w:rsidRPr="006B0DE0">
        <w:rPr>
          <w:rFonts w:ascii="宋体" w:hAnsi="宋体" w:hint="eastAsia"/>
          <w:sz w:val="24"/>
        </w:rPr>
        <w:t>发表评论。评论中也可以上</w:t>
      </w:r>
      <w:proofErr w:type="gramStart"/>
      <w:r w:rsidRPr="006B0DE0">
        <w:rPr>
          <w:rFonts w:ascii="宋体" w:hAnsi="宋体" w:hint="eastAsia"/>
          <w:sz w:val="24"/>
        </w:rPr>
        <w:t>传图片</w:t>
      </w:r>
      <w:proofErr w:type="gramEnd"/>
      <w:r w:rsidRPr="006B0DE0">
        <w:rPr>
          <w:rFonts w:ascii="宋体" w:hAnsi="宋体" w:hint="eastAsia"/>
          <w:sz w:val="24"/>
        </w:rPr>
        <w:t>或是附件。评论也可以用来回复他人的评论</w:t>
      </w:r>
      <w:r>
        <w:rPr>
          <w:rFonts w:ascii="宋体" w:hAnsi="宋体" w:hint="eastAsia"/>
          <w:sz w:val="24"/>
        </w:rPr>
        <w:t>。</w:t>
      </w:r>
      <w:r w:rsidRPr="006B0DE0">
        <w:rPr>
          <w:rFonts w:ascii="宋体" w:hAnsi="宋体" w:hint="eastAsia"/>
          <w:sz w:val="24"/>
        </w:rPr>
        <w:t>当用户评论</w:t>
      </w:r>
      <w:proofErr w:type="gramStart"/>
      <w:r w:rsidRPr="006B0DE0">
        <w:rPr>
          <w:rFonts w:ascii="宋体" w:hAnsi="宋体" w:hint="eastAsia"/>
          <w:sz w:val="24"/>
        </w:rPr>
        <w:t>贴子</w:t>
      </w:r>
      <w:proofErr w:type="gramEnd"/>
      <w:r w:rsidRPr="006B0DE0">
        <w:rPr>
          <w:rFonts w:ascii="宋体" w:hAnsi="宋体" w:hint="eastAsia"/>
          <w:sz w:val="24"/>
        </w:rPr>
        <w:t>的时候，</w:t>
      </w:r>
      <w:proofErr w:type="gramStart"/>
      <w:r w:rsidRPr="006B0DE0">
        <w:rPr>
          <w:rFonts w:ascii="宋体" w:hAnsi="宋体" w:hint="eastAsia"/>
          <w:sz w:val="24"/>
        </w:rPr>
        <w:t>发贴人</w:t>
      </w:r>
      <w:proofErr w:type="gramEnd"/>
      <w:r w:rsidRPr="006B0DE0">
        <w:rPr>
          <w:rFonts w:ascii="宋体" w:hAnsi="宋体" w:hint="eastAsia"/>
          <w:sz w:val="24"/>
        </w:rPr>
        <w:t>会收到提醒。回复他人的评论时，被回复用户也会收到提醒。评论中可以@圈子中的用户。被@到的用户会收到一条关于这条评论的提醒。</w:t>
      </w:r>
    </w:p>
    <w:p w14:paraId="5EC1B304" w14:textId="41EC7EFD" w:rsidR="00E3489E" w:rsidRDefault="001D7FF4" w:rsidP="006B0DE0">
      <w:pPr>
        <w:pStyle w:val="af1"/>
        <w:spacing w:line="400" w:lineRule="exact"/>
        <w:ind w:firstLine="480"/>
        <w:jc w:val="left"/>
        <w:rPr>
          <w:rFonts w:ascii="宋体" w:hAnsi="宋体" w:hint="eastAsia"/>
          <w:sz w:val="24"/>
        </w:rPr>
      </w:pPr>
      <w:r>
        <w:rPr>
          <w:rFonts w:ascii="宋体" w:hAnsi="宋体" w:hint="eastAsia"/>
          <w:sz w:val="24"/>
        </w:rPr>
        <w:t>评论的功能看似与帖子相同，然而在工作圈中却把它作为一个单独的</w:t>
      </w:r>
      <w:r w:rsidR="000B685D">
        <w:rPr>
          <w:rFonts w:ascii="宋体" w:hAnsi="宋体" w:hint="eastAsia"/>
          <w:sz w:val="24"/>
        </w:rPr>
        <w:t>服务提供出来是因为其价值需要。在本章的引言中提到了现代的企业协同的一大特点就是社交化，评论则是社交的一个主要的切入点，完成了信息的聚合与传播。在开放式的圈子模块中引入评论可以促进圈子成员之间的交流，同样在我们的工作日报或是报销单之类的其它电子办公的场景中引入评论同样也可以引入评论的机制让更多的用户参与进来。</w:t>
      </w:r>
    </w:p>
    <w:p w14:paraId="0EA1D661" w14:textId="32B7145D" w:rsidR="006B0DE0" w:rsidRPr="000B685D" w:rsidRDefault="00D0621B" w:rsidP="006B0DE0">
      <w:pPr>
        <w:pStyle w:val="af1"/>
        <w:spacing w:line="400" w:lineRule="exact"/>
        <w:ind w:firstLine="480"/>
        <w:jc w:val="left"/>
        <w:rPr>
          <w:rFonts w:ascii="宋体" w:hAnsi="宋体"/>
          <w:sz w:val="24"/>
        </w:rPr>
      </w:pPr>
      <w:r>
        <w:rPr>
          <w:rFonts w:ascii="宋体" w:hAnsi="宋体" w:hint="eastAsia"/>
          <w:sz w:val="24"/>
        </w:rPr>
        <w:t>可以看到在企业协同办公的很多场景中都需要评论功能，单独为了每个模块去写评论功能是不合适的。它不仅低效，而且分散</w:t>
      </w:r>
      <w:r w:rsidR="00F6714D">
        <w:rPr>
          <w:rFonts w:ascii="宋体" w:hAnsi="宋体" w:hint="eastAsia"/>
          <w:sz w:val="24"/>
        </w:rPr>
        <w:t>了评论的数据，不便于数据的聚合与挖掘。而提供一个独立的服务让所有</w:t>
      </w:r>
      <w:r>
        <w:rPr>
          <w:rFonts w:ascii="宋体" w:hAnsi="宋体" w:hint="eastAsia"/>
          <w:sz w:val="24"/>
        </w:rPr>
        <w:t>的模块复用则会提高开发的效率，促进数据的聚合。</w:t>
      </w:r>
    </w:p>
    <w:p w14:paraId="23B3113F" w14:textId="7A94FAF1" w:rsidR="006B0DE0" w:rsidRPr="005032EC" w:rsidRDefault="006B0DE0" w:rsidP="005032EC">
      <w:pPr>
        <w:pStyle w:val="3"/>
        <w:spacing w:line="400" w:lineRule="exact"/>
        <w:ind w:left="826" w:hangingChars="343" w:hanging="826"/>
        <w:rPr>
          <w:sz w:val="24"/>
        </w:rPr>
      </w:pPr>
      <w:r w:rsidRPr="005032EC">
        <w:rPr>
          <w:rFonts w:hint="eastAsia"/>
          <w:sz w:val="24"/>
        </w:rPr>
        <w:t>赞</w:t>
      </w:r>
    </w:p>
    <w:p w14:paraId="27A95D81" w14:textId="7E045459" w:rsidR="006B0DE0" w:rsidRPr="006B0DE0" w:rsidRDefault="00F6714D" w:rsidP="006B0DE0">
      <w:pPr>
        <w:pStyle w:val="af1"/>
        <w:spacing w:line="400" w:lineRule="exact"/>
        <w:ind w:firstLine="480"/>
        <w:jc w:val="left"/>
        <w:rPr>
          <w:rFonts w:ascii="宋体" w:hAnsi="宋体"/>
          <w:sz w:val="24"/>
        </w:rPr>
      </w:pPr>
      <w:r>
        <w:rPr>
          <w:rFonts w:ascii="宋体" w:hAnsi="宋体" w:hint="eastAsia"/>
          <w:sz w:val="24"/>
        </w:rPr>
        <w:t>赞与评论一样，是社交</w:t>
      </w:r>
      <w:proofErr w:type="gramStart"/>
      <w:r>
        <w:rPr>
          <w:rFonts w:ascii="宋体" w:hAnsi="宋体" w:hint="eastAsia"/>
          <w:sz w:val="24"/>
        </w:rPr>
        <w:t>式应用</w:t>
      </w:r>
      <w:proofErr w:type="gramEnd"/>
      <w:r>
        <w:rPr>
          <w:rFonts w:ascii="宋体" w:hAnsi="宋体" w:hint="eastAsia"/>
          <w:sz w:val="24"/>
        </w:rPr>
        <w:t>的一个主要的切入点。操作简便而且更加容易吸引用户。同样的，用户的</w:t>
      </w:r>
      <w:proofErr w:type="gramStart"/>
      <w:r>
        <w:rPr>
          <w:rFonts w:ascii="宋体" w:hAnsi="宋体" w:hint="eastAsia"/>
          <w:sz w:val="24"/>
        </w:rPr>
        <w:t>点赞数据</w:t>
      </w:r>
      <w:proofErr w:type="gramEnd"/>
      <w:r>
        <w:rPr>
          <w:rFonts w:ascii="宋体" w:hAnsi="宋体" w:hint="eastAsia"/>
          <w:sz w:val="24"/>
        </w:rPr>
        <w:t>也有很多可以挖掘的地方。所以这里也作为一个单独的服务模块提供服务。</w:t>
      </w:r>
    </w:p>
    <w:p w14:paraId="48C91A2E" w14:textId="24645F7E" w:rsidR="006B0DE0" w:rsidRPr="005032EC" w:rsidRDefault="006B0DE0" w:rsidP="005032EC">
      <w:pPr>
        <w:pStyle w:val="3"/>
        <w:spacing w:line="400" w:lineRule="exact"/>
        <w:ind w:left="826" w:hangingChars="343" w:hanging="826"/>
        <w:rPr>
          <w:sz w:val="24"/>
        </w:rPr>
      </w:pPr>
      <w:proofErr w:type="spellStart"/>
      <w:r w:rsidRPr="005032EC">
        <w:rPr>
          <w:rFonts w:hint="eastAsia"/>
          <w:sz w:val="24"/>
        </w:rPr>
        <w:t>工作功能</w:t>
      </w:r>
      <w:proofErr w:type="spellEnd"/>
    </w:p>
    <w:p w14:paraId="334BD329" w14:textId="5A1545DC" w:rsidR="006B0DE0" w:rsidRDefault="006B0DE0" w:rsidP="006B0DE0">
      <w:pPr>
        <w:pStyle w:val="af1"/>
        <w:spacing w:line="400" w:lineRule="exact"/>
        <w:ind w:firstLine="480"/>
        <w:jc w:val="left"/>
        <w:rPr>
          <w:rFonts w:ascii="宋体" w:hAnsi="宋体" w:hint="eastAsia"/>
          <w:sz w:val="24"/>
        </w:rPr>
      </w:pPr>
      <w:r w:rsidRPr="006B0DE0">
        <w:rPr>
          <w:rFonts w:ascii="宋体" w:hAnsi="宋体" w:hint="eastAsia"/>
          <w:sz w:val="24"/>
        </w:rPr>
        <w:t>工作功能是建立在企业通讯录之上，为企业员工用户提供协同办公功能的服务。</w:t>
      </w:r>
      <w:r w:rsidR="0086505A">
        <w:rPr>
          <w:rFonts w:ascii="宋体" w:hAnsi="宋体" w:hint="eastAsia"/>
          <w:sz w:val="24"/>
        </w:rPr>
        <w:t>可以说工作功能这个模块就是工作圈办公OA的入口。</w:t>
      </w:r>
      <w:r w:rsidR="00574370">
        <w:rPr>
          <w:rFonts w:ascii="宋体" w:hAnsi="宋体" w:hint="eastAsia"/>
          <w:sz w:val="24"/>
        </w:rPr>
        <w:t>工作提供的功能有：</w:t>
      </w:r>
      <w:r w:rsidRPr="006B0DE0">
        <w:rPr>
          <w:rFonts w:ascii="宋体" w:hAnsi="宋体" w:hint="eastAsia"/>
          <w:sz w:val="24"/>
        </w:rPr>
        <w:lastRenderedPageBreak/>
        <w:t>公告：发布公告，提示员工有新的未读公告。公告发布范围可以限定是部门内或是全公司。审批：员工可以通过这个功能提交日常的请示、请假、报销等审批类型的单子给上级领导。收到审批单的领导会收到一条推送消息提示有待您审批的单据。员工的请假</w:t>
      </w:r>
      <w:proofErr w:type="gramStart"/>
      <w:r w:rsidRPr="006B0DE0">
        <w:rPr>
          <w:rFonts w:ascii="宋体" w:hAnsi="宋体" w:hint="eastAsia"/>
          <w:sz w:val="24"/>
        </w:rPr>
        <w:t>单时间</w:t>
      </w:r>
      <w:proofErr w:type="gramEnd"/>
      <w:r w:rsidRPr="006B0DE0">
        <w:rPr>
          <w:rFonts w:ascii="宋体" w:hAnsi="宋体" w:hint="eastAsia"/>
          <w:sz w:val="24"/>
        </w:rPr>
        <w:t>可以转换成为考勤日历给企业管理员查看导出</w:t>
      </w:r>
      <w:r w:rsidR="00574370">
        <w:rPr>
          <w:rFonts w:ascii="宋体" w:hAnsi="宋体" w:hint="eastAsia"/>
          <w:sz w:val="24"/>
        </w:rPr>
        <w:t>。</w:t>
      </w:r>
      <w:r w:rsidRPr="006B0DE0">
        <w:rPr>
          <w:rFonts w:ascii="宋体" w:hAnsi="宋体" w:hint="eastAsia"/>
          <w:sz w:val="24"/>
        </w:rPr>
        <w:t>签到：读取员工的地理位置信息，生成一条签到记录提交给相关的领导知会。文件柜：接入的第三方开发商(ISV)为工作</w:t>
      </w:r>
      <w:proofErr w:type="gramStart"/>
      <w:r w:rsidRPr="006B0DE0">
        <w:rPr>
          <w:rFonts w:ascii="宋体" w:hAnsi="宋体" w:hint="eastAsia"/>
          <w:sz w:val="24"/>
        </w:rPr>
        <w:t>圈企业</w:t>
      </w:r>
      <w:proofErr w:type="gramEnd"/>
      <w:r w:rsidRPr="006B0DE0">
        <w:rPr>
          <w:rFonts w:ascii="宋体" w:hAnsi="宋体" w:hint="eastAsia"/>
          <w:sz w:val="24"/>
        </w:rPr>
        <w:t>用户提供的</w:t>
      </w:r>
      <w:proofErr w:type="gramStart"/>
      <w:r w:rsidRPr="006B0DE0">
        <w:rPr>
          <w:rFonts w:ascii="宋体" w:hAnsi="宋体" w:hint="eastAsia"/>
          <w:sz w:val="24"/>
        </w:rPr>
        <w:t>企业网盘功能</w:t>
      </w:r>
      <w:proofErr w:type="gramEnd"/>
      <w:r w:rsidRPr="006B0DE0">
        <w:rPr>
          <w:rFonts w:ascii="宋体" w:hAnsi="宋体" w:hint="eastAsia"/>
          <w:sz w:val="24"/>
        </w:rPr>
        <w:t>。电话会议：第三方电信运营商为工作</w:t>
      </w:r>
      <w:proofErr w:type="gramStart"/>
      <w:r w:rsidRPr="006B0DE0">
        <w:rPr>
          <w:rFonts w:ascii="宋体" w:hAnsi="宋体" w:hint="eastAsia"/>
          <w:sz w:val="24"/>
        </w:rPr>
        <w:t>圈企业</w:t>
      </w:r>
      <w:proofErr w:type="gramEnd"/>
      <w:r w:rsidRPr="006B0DE0">
        <w:rPr>
          <w:rFonts w:ascii="宋体" w:hAnsi="宋体" w:hint="eastAsia"/>
          <w:sz w:val="24"/>
        </w:rPr>
        <w:t>用户提供的付费语音电话会议服务。</w:t>
      </w:r>
      <w:r w:rsidR="00574370">
        <w:rPr>
          <w:rFonts w:ascii="宋体" w:hAnsi="宋体" w:hint="eastAsia"/>
          <w:sz w:val="24"/>
        </w:rPr>
        <w:t>等等。</w:t>
      </w:r>
    </w:p>
    <w:p w14:paraId="7D25F33E" w14:textId="696923E3" w:rsidR="00574370" w:rsidRPr="006B0DE0" w:rsidRDefault="00574370" w:rsidP="006B0DE0">
      <w:pPr>
        <w:pStyle w:val="af1"/>
        <w:spacing w:line="400" w:lineRule="exact"/>
        <w:ind w:firstLine="480"/>
        <w:jc w:val="left"/>
        <w:rPr>
          <w:rFonts w:ascii="宋体" w:hAnsi="宋体"/>
          <w:sz w:val="24"/>
        </w:rPr>
      </w:pPr>
      <w:r>
        <w:rPr>
          <w:rFonts w:ascii="宋体" w:hAnsi="宋体" w:hint="eastAsia"/>
          <w:sz w:val="24"/>
        </w:rPr>
        <w:t>工作功能的入口，重点在于把</w:t>
      </w:r>
      <w:proofErr w:type="gramStart"/>
      <w:r>
        <w:rPr>
          <w:rFonts w:ascii="宋体" w:hAnsi="宋体" w:hint="eastAsia"/>
          <w:sz w:val="24"/>
        </w:rPr>
        <w:t>控企业</w:t>
      </w:r>
      <w:proofErr w:type="gramEnd"/>
      <w:r>
        <w:rPr>
          <w:rFonts w:ascii="宋体" w:hAnsi="宋体" w:hint="eastAsia"/>
          <w:sz w:val="24"/>
        </w:rPr>
        <w:t>协同办公应用的入口。将来的规划可以把企业通讯录的服务能力以API的形式开放，提供其他厂商以内部</w:t>
      </w:r>
      <w:proofErr w:type="gramStart"/>
      <w:r>
        <w:rPr>
          <w:rFonts w:ascii="宋体" w:hAnsi="宋体" w:hint="eastAsia"/>
          <w:sz w:val="24"/>
        </w:rPr>
        <w:t>轻应用</w:t>
      </w:r>
      <w:proofErr w:type="gramEnd"/>
      <w:r>
        <w:rPr>
          <w:rFonts w:ascii="宋体" w:hAnsi="宋体" w:hint="eastAsia"/>
          <w:sz w:val="24"/>
        </w:rPr>
        <w:t>的形式为工作</w:t>
      </w:r>
      <w:proofErr w:type="gramStart"/>
      <w:r>
        <w:rPr>
          <w:rFonts w:ascii="宋体" w:hAnsi="宋体" w:hint="eastAsia"/>
          <w:sz w:val="24"/>
        </w:rPr>
        <w:t>圈开发</w:t>
      </w:r>
      <w:proofErr w:type="gramEnd"/>
      <w:r>
        <w:rPr>
          <w:rFonts w:ascii="宋体" w:hAnsi="宋体" w:hint="eastAsia"/>
          <w:sz w:val="24"/>
        </w:rPr>
        <w:t>一些企业协同办公的功能。上面提到的电话会议与文件柜就是试点应用。</w:t>
      </w:r>
      <w:r w:rsidR="008F5FD1">
        <w:rPr>
          <w:rFonts w:ascii="宋体" w:hAnsi="宋体" w:hint="eastAsia"/>
          <w:sz w:val="24"/>
        </w:rPr>
        <w:t>积累了足够的用户之后，更进一步的，可以以这个入口与企业通讯录为基础来打造畅捷通公司的企业协同办公生态圈。</w:t>
      </w:r>
    </w:p>
    <w:p w14:paraId="720A23D8" w14:textId="7EC109F7" w:rsidR="006B0DE0" w:rsidRPr="005032EC" w:rsidRDefault="006B0DE0" w:rsidP="005032EC">
      <w:pPr>
        <w:pStyle w:val="3"/>
        <w:spacing w:line="400" w:lineRule="exact"/>
        <w:ind w:left="826" w:hangingChars="343" w:hanging="826"/>
        <w:rPr>
          <w:sz w:val="24"/>
        </w:rPr>
      </w:pPr>
      <w:proofErr w:type="spellStart"/>
      <w:r w:rsidRPr="005032EC">
        <w:rPr>
          <w:rFonts w:hint="eastAsia"/>
          <w:sz w:val="24"/>
        </w:rPr>
        <w:t>即时通信（</w:t>
      </w:r>
      <w:r w:rsidRPr="005032EC">
        <w:rPr>
          <w:rFonts w:hint="eastAsia"/>
          <w:sz w:val="24"/>
        </w:rPr>
        <w:t>IM</w:t>
      </w:r>
      <w:proofErr w:type="spellEnd"/>
      <w:r w:rsidRPr="005032EC">
        <w:rPr>
          <w:rFonts w:hint="eastAsia"/>
          <w:sz w:val="24"/>
        </w:rPr>
        <w:t>）</w:t>
      </w:r>
    </w:p>
    <w:p w14:paraId="72989BB2" w14:textId="07003BC8" w:rsidR="00911ECC" w:rsidRDefault="008F5FD1" w:rsidP="006B0DE0">
      <w:pPr>
        <w:pStyle w:val="af1"/>
        <w:spacing w:line="400" w:lineRule="exact"/>
        <w:ind w:firstLine="480"/>
        <w:jc w:val="left"/>
        <w:rPr>
          <w:rFonts w:ascii="宋体" w:hAnsi="宋体" w:hint="eastAsia"/>
          <w:sz w:val="24"/>
        </w:rPr>
      </w:pPr>
      <w:r>
        <w:rPr>
          <w:rFonts w:ascii="宋体" w:hAnsi="宋体" w:hint="eastAsia"/>
          <w:sz w:val="24"/>
        </w:rPr>
        <w:t>即时通信服务，作为工作</w:t>
      </w:r>
      <w:proofErr w:type="gramStart"/>
      <w:r>
        <w:rPr>
          <w:rFonts w:ascii="宋体" w:hAnsi="宋体" w:hint="eastAsia"/>
          <w:sz w:val="24"/>
        </w:rPr>
        <w:t>圈企业</w:t>
      </w:r>
      <w:proofErr w:type="gramEnd"/>
      <w:r>
        <w:rPr>
          <w:rFonts w:ascii="宋体" w:hAnsi="宋体" w:hint="eastAsia"/>
          <w:sz w:val="24"/>
        </w:rPr>
        <w:t>用户的一个</w:t>
      </w:r>
      <w:r w:rsidR="002E5B15">
        <w:rPr>
          <w:rFonts w:ascii="宋体" w:hAnsi="宋体" w:hint="eastAsia"/>
          <w:sz w:val="24"/>
        </w:rPr>
        <w:t>实时通道。可以进行用户之间点对点聊天，群聊、</w:t>
      </w:r>
      <w:r w:rsidR="006B0DE0" w:rsidRPr="006B0DE0">
        <w:rPr>
          <w:rFonts w:ascii="宋体" w:hAnsi="宋体" w:hint="eastAsia"/>
          <w:sz w:val="24"/>
        </w:rPr>
        <w:t>可以向用户发送文字、语音、表情、图片及文件等。工作圈的@人与评论帖子的通知也是通过即时通讯完成的。</w:t>
      </w:r>
      <w:r w:rsidR="002E5B15">
        <w:rPr>
          <w:rFonts w:ascii="宋体" w:hAnsi="宋体" w:hint="eastAsia"/>
          <w:sz w:val="24"/>
        </w:rPr>
        <w:t>即时通信服务还可以为工作功能提供相关的消息推送服务，</w:t>
      </w:r>
      <w:r w:rsidR="006B0DE0" w:rsidRPr="006B0DE0">
        <w:rPr>
          <w:rFonts w:ascii="宋体" w:hAnsi="宋体" w:hint="eastAsia"/>
          <w:sz w:val="24"/>
        </w:rPr>
        <w:t>比如发布公告，提交审批等等。</w:t>
      </w:r>
    </w:p>
    <w:p w14:paraId="2F02282C" w14:textId="0FA1E8EA" w:rsidR="002E5B15" w:rsidRDefault="002E5B15" w:rsidP="006B0DE0">
      <w:pPr>
        <w:pStyle w:val="af1"/>
        <w:spacing w:line="400" w:lineRule="exact"/>
        <w:ind w:firstLine="480"/>
        <w:jc w:val="left"/>
        <w:rPr>
          <w:rFonts w:ascii="宋体" w:hAnsi="宋体"/>
          <w:sz w:val="24"/>
        </w:rPr>
      </w:pPr>
      <w:r>
        <w:rPr>
          <w:rFonts w:ascii="宋体" w:hAnsi="宋体" w:hint="eastAsia"/>
          <w:sz w:val="24"/>
        </w:rPr>
        <w:t>即时通信，首先会让人们</w:t>
      </w:r>
      <w:proofErr w:type="gramStart"/>
      <w:r>
        <w:rPr>
          <w:rFonts w:ascii="宋体" w:hAnsi="宋体" w:hint="eastAsia"/>
          <w:sz w:val="24"/>
        </w:rPr>
        <w:t>想到腾讯的</w:t>
      </w:r>
      <w:proofErr w:type="gramEnd"/>
      <w:r>
        <w:rPr>
          <w:rFonts w:ascii="宋体" w:hAnsi="宋体" w:hint="eastAsia"/>
          <w:sz w:val="24"/>
        </w:rPr>
        <w:t>两款标志性产品，QQ与微信。</w:t>
      </w:r>
      <w:proofErr w:type="gramStart"/>
      <w:r>
        <w:rPr>
          <w:rFonts w:ascii="宋体" w:hAnsi="宋体" w:hint="eastAsia"/>
          <w:sz w:val="24"/>
        </w:rPr>
        <w:t>腾讯围绕</w:t>
      </w:r>
      <w:proofErr w:type="gramEnd"/>
      <w:r>
        <w:rPr>
          <w:rFonts w:ascii="宋体" w:hAnsi="宋体" w:hint="eastAsia"/>
          <w:sz w:val="24"/>
        </w:rPr>
        <w:t>这两款拳头软件打造了一个生态帝国，为我们揭示了现代移动互联网改变人们生活的原因。</w:t>
      </w:r>
      <w:r w:rsidR="00F44C1A">
        <w:rPr>
          <w:rFonts w:ascii="宋体" w:hAnsi="宋体" w:hint="eastAsia"/>
          <w:sz w:val="24"/>
        </w:rPr>
        <w:t>在企业协同的领域又如何，不妨来设想一个场景：员工出差或者是休假在外，老板突然有一个任务要下达员工却不能及时返回，此时这个任务如何完成？之前的做法，老板电话通知员工，然后在邮件告知细节，员工完成之后再邮件回老板，然而员工如果处在一个没有网络的环境怎么办？这个场景，每一个问号都是过去办公OA上的一个短板：异地办公，无网络环境等。所以，</w:t>
      </w:r>
      <w:r w:rsidR="00953927">
        <w:rPr>
          <w:rFonts w:ascii="宋体" w:hAnsi="宋体" w:hint="eastAsia"/>
          <w:sz w:val="24"/>
        </w:rPr>
        <w:t>移动互联网的即时通信</w:t>
      </w:r>
      <w:r w:rsidR="00F44C1A">
        <w:rPr>
          <w:rFonts w:ascii="宋体" w:hAnsi="宋体" w:hint="eastAsia"/>
          <w:sz w:val="24"/>
        </w:rPr>
        <w:t>对</w:t>
      </w:r>
      <w:r w:rsidR="00953927">
        <w:rPr>
          <w:rFonts w:ascii="宋体" w:hAnsi="宋体" w:hint="eastAsia"/>
          <w:sz w:val="24"/>
        </w:rPr>
        <w:t>现代的企业协同</w:t>
      </w:r>
      <w:r w:rsidR="00F44C1A">
        <w:rPr>
          <w:rFonts w:ascii="宋体" w:hAnsi="宋体" w:hint="eastAsia"/>
          <w:sz w:val="24"/>
        </w:rPr>
        <w:t>尤其重要。可以说是现代企业协同的基石。</w:t>
      </w:r>
    </w:p>
    <w:p w14:paraId="1AA121FE" w14:textId="0C585128" w:rsidR="00911ECC" w:rsidRPr="00CA246A" w:rsidRDefault="00911ECC" w:rsidP="00626322">
      <w:pPr>
        <w:pStyle w:val="2"/>
        <w:rPr>
          <w:rFonts w:ascii="黑体"/>
          <w:sz w:val="28"/>
        </w:rPr>
      </w:pPr>
      <w:bookmarkStart w:id="16" w:name="_Toc451011689"/>
      <w:proofErr w:type="spellStart"/>
      <w:r w:rsidRPr="00CA246A">
        <w:rPr>
          <w:rFonts w:ascii="黑体" w:hint="eastAsia"/>
          <w:sz w:val="28"/>
        </w:rPr>
        <w:t>系统的非功能需求分析</w:t>
      </w:r>
      <w:bookmarkEnd w:id="16"/>
      <w:proofErr w:type="spellEnd"/>
    </w:p>
    <w:p w14:paraId="52350551" w14:textId="5E898603" w:rsidR="007E14BE" w:rsidRPr="005032EC" w:rsidRDefault="007E14BE" w:rsidP="005032EC">
      <w:pPr>
        <w:pStyle w:val="3"/>
        <w:spacing w:line="400" w:lineRule="exact"/>
        <w:ind w:left="826" w:hangingChars="343" w:hanging="826"/>
        <w:rPr>
          <w:sz w:val="24"/>
        </w:rPr>
      </w:pPr>
      <w:proofErr w:type="spellStart"/>
      <w:r w:rsidRPr="005032EC">
        <w:rPr>
          <w:rFonts w:hint="eastAsia"/>
          <w:sz w:val="24"/>
        </w:rPr>
        <w:t>数据存储持久性</w:t>
      </w:r>
      <w:proofErr w:type="spellEnd"/>
    </w:p>
    <w:p w14:paraId="68ABAB1B" w14:textId="4882AD16" w:rsidR="007E14BE" w:rsidRDefault="007E14BE" w:rsidP="007E14BE">
      <w:pPr>
        <w:pStyle w:val="af1"/>
        <w:spacing w:line="400" w:lineRule="exact"/>
        <w:ind w:firstLine="480"/>
        <w:jc w:val="left"/>
        <w:rPr>
          <w:rFonts w:ascii="宋体" w:hAnsi="宋体"/>
          <w:sz w:val="24"/>
        </w:rPr>
      </w:pPr>
      <w:r w:rsidRPr="007E14BE">
        <w:rPr>
          <w:rFonts w:ascii="宋体" w:hAnsi="宋体" w:hint="eastAsia"/>
          <w:sz w:val="24"/>
        </w:rPr>
        <w:t>定义：</w:t>
      </w:r>
      <w:r>
        <w:rPr>
          <w:rFonts w:ascii="宋体" w:hAnsi="宋体" w:hint="eastAsia"/>
          <w:sz w:val="24"/>
        </w:rPr>
        <w:t>承诺在合同期内数据保存不</w:t>
      </w:r>
      <w:r w:rsidRPr="007E14BE">
        <w:rPr>
          <w:rFonts w:ascii="宋体" w:hAnsi="宋体" w:hint="eastAsia"/>
          <w:sz w:val="24"/>
        </w:rPr>
        <w:t>丢的概率，即每月完好数据</w:t>
      </w:r>
      <w:r w:rsidRPr="007E14BE">
        <w:rPr>
          <w:rFonts w:ascii="宋体" w:hAnsi="宋体"/>
          <w:sz w:val="24"/>
        </w:rPr>
        <w:t>/_(_</w:t>
      </w:r>
      <w:r w:rsidRPr="007E14BE">
        <w:rPr>
          <w:rFonts w:ascii="宋体" w:hAnsi="宋体" w:hint="eastAsia"/>
          <w:sz w:val="24"/>
        </w:rPr>
        <w:t>每月完好数据</w:t>
      </w:r>
      <w:r w:rsidRPr="007E14BE">
        <w:rPr>
          <w:rFonts w:ascii="宋体" w:hAnsi="宋体"/>
          <w:sz w:val="24"/>
        </w:rPr>
        <w:t>+_</w:t>
      </w:r>
      <w:r w:rsidRPr="007E14BE">
        <w:rPr>
          <w:rFonts w:ascii="宋体" w:hAnsi="宋体" w:hint="eastAsia"/>
          <w:sz w:val="24"/>
        </w:rPr>
        <w:t>每月丢失数据</w:t>
      </w:r>
      <w:r w:rsidRPr="007E14BE">
        <w:rPr>
          <w:rFonts w:ascii="宋体" w:hAnsi="宋体"/>
          <w:sz w:val="24"/>
        </w:rPr>
        <w:t>)_</w:t>
      </w:r>
      <w:r w:rsidRPr="007E14BE">
        <w:rPr>
          <w:rFonts w:ascii="宋体" w:hAnsi="宋体" w:hint="eastAsia"/>
          <w:sz w:val="24"/>
        </w:rPr>
        <w:t>。</w:t>
      </w:r>
    </w:p>
    <w:p w14:paraId="77E39EF5" w14:textId="7133BB77" w:rsidR="007E14BE" w:rsidRPr="007E14BE" w:rsidRDefault="007E14BE" w:rsidP="007E14BE">
      <w:pPr>
        <w:pStyle w:val="af1"/>
        <w:spacing w:line="400" w:lineRule="exact"/>
        <w:ind w:firstLine="480"/>
        <w:jc w:val="left"/>
        <w:rPr>
          <w:rFonts w:ascii="宋体" w:hAnsi="宋体"/>
          <w:sz w:val="24"/>
        </w:rPr>
      </w:pPr>
      <w:r>
        <w:rPr>
          <w:rFonts w:ascii="宋体" w:hAnsi="宋体" w:hint="eastAsia"/>
          <w:sz w:val="24"/>
        </w:rPr>
        <w:t>工作圈</w:t>
      </w:r>
      <w:r w:rsidRPr="007E14BE">
        <w:rPr>
          <w:rFonts w:ascii="宋体" w:hAnsi="宋体" w:hint="eastAsia"/>
          <w:sz w:val="24"/>
        </w:rPr>
        <w:t>的数据持久性不低于</w:t>
      </w:r>
      <w:r w:rsidRPr="007E14BE">
        <w:rPr>
          <w:rFonts w:ascii="宋体" w:hAnsi="宋体"/>
          <w:sz w:val="24"/>
        </w:rPr>
        <w:t>99.99999999%</w:t>
      </w:r>
      <w:r w:rsidRPr="007E14BE">
        <w:rPr>
          <w:rFonts w:ascii="宋体" w:hAnsi="宋体" w:hint="eastAsia"/>
          <w:sz w:val="24"/>
        </w:rPr>
        <w:t>。数据持久性按服务周期统计，</w:t>
      </w:r>
      <w:r w:rsidRPr="007E14BE">
        <w:rPr>
          <w:rFonts w:ascii="宋体" w:hAnsi="宋体" w:hint="eastAsia"/>
          <w:sz w:val="24"/>
        </w:rPr>
        <w:lastRenderedPageBreak/>
        <w:t>一个服务周期为一个自然月，如不满一个月不计算为一个服务周期。</w:t>
      </w:r>
    </w:p>
    <w:p w14:paraId="725C6590" w14:textId="380AD871" w:rsidR="007E14BE" w:rsidRPr="007E14BE" w:rsidRDefault="007E14BE" w:rsidP="007E14BE">
      <w:pPr>
        <w:pStyle w:val="af1"/>
        <w:spacing w:line="400" w:lineRule="exact"/>
        <w:ind w:firstLine="480"/>
        <w:jc w:val="left"/>
        <w:rPr>
          <w:rFonts w:ascii="宋体" w:hAnsi="宋体"/>
          <w:sz w:val="24"/>
        </w:rPr>
      </w:pPr>
      <w:r w:rsidRPr="007E14BE">
        <w:rPr>
          <w:rFonts w:ascii="宋体" w:hAnsi="宋体" w:hint="eastAsia"/>
          <w:sz w:val="24"/>
        </w:rPr>
        <w:t>按</w:t>
      </w:r>
      <w:r>
        <w:rPr>
          <w:rFonts w:ascii="宋体" w:hAnsi="宋体" w:hint="eastAsia"/>
          <w:sz w:val="24"/>
        </w:rPr>
        <w:t>工作圈</w:t>
      </w:r>
      <w:r w:rsidRPr="007E14BE">
        <w:rPr>
          <w:rFonts w:ascii="宋体" w:hAnsi="宋体" w:hint="eastAsia"/>
          <w:sz w:val="24"/>
        </w:rPr>
        <w:t>的数据持久性计算，如用户在</w:t>
      </w:r>
      <w:r>
        <w:rPr>
          <w:rFonts w:ascii="宋体" w:hAnsi="宋体" w:hint="eastAsia"/>
          <w:sz w:val="24"/>
        </w:rPr>
        <w:t>工作圈存储一百亿条工作或是圈子相关的业务数据</w:t>
      </w:r>
      <w:r w:rsidRPr="007E14BE">
        <w:rPr>
          <w:rFonts w:ascii="宋体" w:hAnsi="宋体" w:hint="eastAsia"/>
          <w:sz w:val="24"/>
        </w:rPr>
        <w:t>，每月最多只有</w:t>
      </w:r>
      <w:r w:rsidRPr="007E14BE">
        <w:rPr>
          <w:rFonts w:ascii="宋体" w:hAnsi="宋体"/>
          <w:sz w:val="24"/>
        </w:rPr>
        <w:t>1</w:t>
      </w:r>
      <w:r>
        <w:rPr>
          <w:rFonts w:ascii="宋体" w:hAnsi="宋体" w:hint="eastAsia"/>
          <w:sz w:val="24"/>
        </w:rPr>
        <w:t>条业务数据</w:t>
      </w:r>
      <w:r w:rsidRPr="007E14BE">
        <w:rPr>
          <w:rFonts w:ascii="宋体" w:hAnsi="宋体" w:hint="eastAsia"/>
          <w:sz w:val="24"/>
        </w:rPr>
        <w:t>发生数据丢失的可能性。</w:t>
      </w:r>
    </w:p>
    <w:p w14:paraId="19204FEB" w14:textId="77777777" w:rsidR="00295DEE" w:rsidRPr="005032EC" w:rsidRDefault="00295DEE" w:rsidP="005032EC">
      <w:pPr>
        <w:pStyle w:val="3"/>
        <w:spacing w:line="400" w:lineRule="exact"/>
        <w:ind w:left="826" w:hangingChars="343" w:hanging="826"/>
        <w:rPr>
          <w:sz w:val="24"/>
        </w:rPr>
      </w:pPr>
      <w:proofErr w:type="spellStart"/>
      <w:r w:rsidRPr="005032EC">
        <w:rPr>
          <w:rFonts w:hint="eastAsia"/>
          <w:sz w:val="24"/>
        </w:rPr>
        <w:t>数据可迁移性</w:t>
      </w:r>
      <w:proofErr w:type="spellEnd"/>
    </w:p>
    <w:p w14:paraId="4E940B7C" w14:textId="77777777" w:rsidR="007E14BE" w:rsidRDefault="00295DEE" w:rsidP="007E14BE">
      <w:pPr>
        <w:pStyle w:val="af1"/>
        <w:spacing w:line="400" w:lineRule="exact"/>
        <w:ind w:firstLine="480"/>
        <w:jc w:val="left"/>
        <w:rPr>
          <w:rFonts w:ascii="宋体" w:hAnsi="宋体"/>
          <w:sz w:val="24"/>
        </w:rPr>
      </w:pPr>
      <w:r w:rsidRPr="00295DEE">
        <w:rPr>
          <w:rFonts w:ascii="宋体" w:hAnsi="宋体" w:hint="eastAsia"/>
          <w:sz w:val="24"/>
        </w:rPr>
        <w:t>承诺用户能够控制数据或主机镜像的迁移，保证启用或弃用</w:t>
      </w:r>
      <w:proofErr w:type="gramStart"/>
      <w:r w:rsidRPr="00295DEE">
        <w:rPr>
          <w:rFonts w:ascii="宋体" w:hAnsi="宋体" w:hint="eastAsia"/>
          <w:sz w:val="24"/>
        </w:rPr>
        <w:t>该云服务</w:t>
      </w:r>
      <w:proofErr w:type="gramEnd"/>
      <w:r w:rsidRPr="00295DEE">
        <w:rPr>
          <w:rFonts w:ascii="宋体" w:hAnsi="宋体" w:hint="eastAsia"/>
          <w:sz w:val="24"/>
        </w:rPr>
        <w:t>时，数据能迁入和迁出。</w:t>
      </w:r>
    </w:p>
    <w:p w14:paraId="5F320618" w14:textId="399059B8" w:rsidR="007E14BE" w:rsidRPr="007E14BE" w:rsidRDefault="007E14BE" w:rsidP="007E14BE">
      <w:pPr>
        <w:pStyle w:val="af1"/>
        <w:spacing w:line="400" w:lineRule="exact"/>
        <w:ind w:firstLine="480"/>
        <w:jc w:val="left"/>
        <w:rPr>
          <w:rFonts w:ascii="宋体" w:hAnsi="宋体"/>
          <w:sz w:val="24"/>
        </w:rPr>
      </w:pPr>
      <w:r w:rsidRPr="007E14BE">
        <w:rPr>
          <w:rFonts w:ascii="宋体" w:hAnsi="宋体" w:hint="eastAsia"/>
          <w:sz w:val="24"/>
        </w:rPr>
        <w:t>用户可以通过API，SDK等工具对存储在</w:t>
      </w:r>
      <w:r>
        <w:rPr>
          <w:rFonts w:ascii="宋体" w:hAnsi="宋体" w:hint="eastAsia"/>
          <w:sz w:val="24"/>
        </w:rPr>
        <w:t>工作圈</w:t>
      </w:r>
      <w:r w:rsidRPr="007E14BE">
        <w:rPr>
          <w:rFonts w:ascii="宋体" w:hAnsi="宋体" w:hint="eastAsia"/>
          <w:sz w:val="24"/>
        </w:rPr>
        <w:t>上的数据进行读写操作，并根据需要进行迁移。</w:t>
      </w:r>
    </w:p>
    <w:p w14:paraId="4AC8D588" w14:textId="1B43F7B9" w:rsidR="00295DEE" w:rsidRPr="00295DEE" w:rsidRDefault="007E14BE" w:rsidP="007E14BE">
      <w:pPr>
        <w:pStyle w:val="af1"/>
        <w:spacing w:line="400" w:lineRule="exact"/>
        <w:ind w:firstLine="480"/>
        <w:jc w:val="left"/>
        <w:rPr>
          <w:rFonts w:ascii="宋体" w:hAnsi="宋体"/>
          <w:sz w:val="24"/>
        </w:rPr>
      </w:pPr>
      <w:r>
        <w:rPr>
          <w:rFonts w:ascii="宋体" w:hAnsi="宋体" w:hint="eastAsia"/>
          <w:sz w:val="24"/>
        </w:rPr>
        <w:t>工作</w:t>
      </w:r>
      <w:proofErr w:type="gramStart"/>
      <w:r>
        <w:rPr>
          <w:rFonts w:ascii="宋体" w:hAnsi="宋体" w:hint="eastAsia"/>
          <w:sz w:val="24"/>
        </w:rPr>
        <w:t>圈</w:t>
      </w:r>
      <w:r w:rsidRPr="007E14BE">
        <w:rPr>
          <w:rFonts w:ascii="宋体" w:hAnsi="宋体" w:hint="eastAsia"/>
          <w:sz w:val="24"/>
        </w:rPr>
        <w:t>不会</w:t>
      </w:r>
      <w:proofErr w:type="gramEnd"/>
      <w:r w:rsidRPr="007E14BE">
        <w:rPr>
          <w:rFonts w:ascii="宋体" w:hAnsi="宋体" w:hint="eastAsia"/>
          <w:sz w:val="24"/>
        </w:rPr>
        <w:t>对用户上传的</w:t>
      </w:r>
      <w:r>
        <w:rPr>
          <w:rFonts w:ascii="宋体" w:hAnsi="宋体" w:hint="eastAsia"/>
          <w:sz w:val="24"/>
        </w:rPr>
        <w:t>数据</w:t>
      </w:r>
      <w:r w:rsidRPr="007E14BE">
        <w:rPr>
          <w:rFonts w:ascii="宋体" w:hAnsi="宋体" w:hint="eastAsia"/>
          <w:sz w:val="24"/>
        </w:rPr>
        <w:t>做任何的修改。</w:t>
      </w:r>
    </w:p>
    <w:p w14:paraId="56E575DC" w14:textId="77777777" w:rsidR="0033755D" w:rsidRPr="005032EC" w:rsidRDefault="00295DEE" w:rsidP="005032EC">
      <w:pPr>
        <w:pStyle w:val="3"/>
        <w:spacing w:line="400" w:lineRule="exact"/>
        <w:ind w:left="826" w:hangingChars="343" w:hanging="826"/>
        <w:rPr>
          <w:sz w:val="24"/>
        </w:rPr>
      </w:pPr>
      <w:proofErr w:type="spellStart"/>
      <w:r w:rsidRPr="005032EC">
        <w:rPr>
          <w:rFonts w:hint="eastAsia"/>
          <w:sz w:val="24"/>
        </w:rPr>
        <w:t>数据私密性</w:t>
      </w:r>
      <w:proofErr w:type="spellEnd"/>
    </w:p>
    <w:p w14:paraId="58CC9379" w14:textId="561386EF" w:rsidR="007E14BE" w:rsidRDefault="007E14BE" w:rsidP="007E14BE">
      <w:pPr>
        <w:pStyle w:val="af1"/>
        <w:spacing w:line="400" w:lineRule="exact"/>
        <w:ind w:firstLine="480"/>
        <w:jc w:val="left"/>
        <w:rPr>
          <w:rFonts w:ascii="宋体" w:hAnsi="宋体"/>
          <w:sz w:val="24"/>
        </w:rPr>
      </w:pPr>
      <w:r>
        <w:rPr>
          <w:rFonts w:ascii="宋体" w:hAnsi="宋体" w:hint="eastAsia"/>
          <w:sz w:val="24"/>
        </w:rPr>
        <w:t>承诺用户应有加密或隔离等手段保证同一资源池用户数据互不可见，并且</w:t>
      </w:r>
      <w:r w:rsidR="00295DEE" w:rsidRPr="00295DEE">
        <w:rPr>
          <w:rFonts w:ascii="宋体" w:hAnsi="宋体" w:hint="eastAsia"/>
          <w:sz w:val="24"/>
        </w:rPr>
        <w:t>在用户授权的情况下，</w:t>
      </w:r>
      <w:proofErr w:type="gramStart"/>
      <w:r w:rsidR="00295DEE" w:rsidRPr="00295DEE">
        <w:rPr>
          <w:rFonts w:ascii="宋体" w:hAnsi="宋体" w:hint="eastAsia"/>
          <w:sz w:val="24"/>
        </w:rPr>
        <w:t>云服务商才能</w:t>
      </w:r>
      <w:proofErr w:type="gramEnd"/>
      <w:r w:rsidR="00295DEE" w:rsidRPr="00295DEE">
        <w:rPr>
          <w:rFonts w:ascii="宋体" w:hAnsi="宋体" w:hint="eastAsia"/>
          <w:sz w:val="24"/>
        </w:rPr>
        <w:t>获得数据。</w:t>
      </w:r>
    </w:p>
    <w:p w14:paraId="2F3A64CF" w14:textId="230BDA63" w:rsidR="007E14BE" w:rsidRPr="007E14BE" w:rsidRDefault="007E14BE" w:rsidP="007E14BE">
      <w:pPr>
        <w:pStyle w:val="af1"/>
        <w:spacing w:line="400" w:lineRule="exact"/>
        <w:ind w:firstLine="480"/>
        <w:jc w:val="left"/>
        <w:rPr>
          <w:rFonts w:ascii="宋体" w:hAnsi="宋体"/>
          <w:sz w:val="24"/>
        </w:rPr>
      </w:pPr>
      <w:r w:rsidRPr="007E14BE">
        <w:rPr>
          <w:rFonts w:ascii="宋体" w:hAnsi="宋体" w:hint="eastAsia"/>
          <w:sz w:val="24"/>
        </w:rPr>
        <w:t>用户存储在</w:t>
      </w:r>
      <w:r>
        <w:rPr>
          <w:rFonts w:ascii="宋体" w:hAnsi="宋体" w:hint="eastAsia"/>
          <w:sz w:val="24"/>
        </w:rPr>
        <w:t>工作圈</w:t>
      </w:r>
      <w:r w:rsidRPr="007E14BE">
        <w:rPr>
          <w:rFonts w:ascii="宋体" w:hAnsi="宋体" w:hint="eastAsia"/>
          <w:sz w:val="24"/>
        </w:rPr>
        <w:t>上的数据，在未经用户合法授权的情况下，其他用户无法访问其数据。</w:t>
      </w:r>
    </w:p>
    <w:p w14:paraId="3AAF0B3D" w14:textId="484ABE75" w:rsidR="00295DEE" w:rsidRPr="00295DEE" w:rsidRDefault="007E14BE" w:rsidP="007E14BE">
      <w:pPr>
        <w:pStyle w:val="af1"/>
        <w:spacing w:line="400" w:lineRule="exact"/>
        <w:ind w:firstLine="480"/>
        <w:jc w:val="left"/>
        <w:rPr>
          <w:rFonts w:ascii="宋体" w:hAnsi="宋体"/>
          <w:sz w:val="24"/>
        </w:rPr>
      </w:pPr>
      <w:r>
        <w:rPr>
          <w:rFonts w:ascii="宋体" w:hAnsi="宋体" w:hint="eastAsia"/>
          <w:sz w:val="24"/>
        </w:rPr>
        <w:t>工作圈</w:t>
      </w:r>
      <w:r w:rsidRPr="007E14BE">
        <w:rPr>
          <w:rFonts w:ascii="宋体" w:hAnsi="宋体" w:hint="eastAsia"/>
          <w:sz w:val="24"/>
        </w:rPr>
        <w:t>为</w:t>
      </w:r>
      <w:r>
        <w:rPr>
          <w:rFonts w:ascii="宋体" w:hAnsi="宋体" w:hint="eastAsia"/>
          <w:sz w:val="24"/>
        </w:rPr>
        <w:t>从</w:t>
      </w:r>
      <w:r w:rsidRPr="007E14BE">
        <w:rPr>
          <w:rFonts w:ascii="宋体" w:hAnsi="宋体" w:hint="eastAsia"/>
          <w:sz w:val="24"/>
        </w:rPr>
        <w:t>访问接口上进行权限控制和隔离，保障用户数据的私密性。</w:t>
      </w:r>
      <w:r w:rsidRPr="00295DEE">
        <w:rPr>
          <w:rFonts w:ascii="宋体" w:hAnsi="宋体" w:hint="eastAsia"/>
          <w:sz w:val="24"/>
        </w:rPr>
        <w:t xml:space="preserve"> </w:t>
      </w:r>
    </w:p>
    <w:p w14:paraId="4D65FCE4" w14:textId="77777777" w:rsidR="0033755D" w:rsidRPr="005032EC" w:rsidRDefault="00295DEE" w:rsidP="005032EC">
      <w:pPr>
        <w:pStyle w:val="3"/>
        <w:spacing w:line="400" w:lineRule="exact"/>
        <w:ind w:left="826" w:hangingChars="343" w:hanging="826"/>
        <w:rPr>
          <w:sz w:val="24"/>
        </w:rPr>
      </w:pPr>
      <w:proofErr w:type="spellStart"/>
      <w:r w:rsidRPr="005032EC">
        <w:rPr>
          <w:rFonts w:hint="eastAsia"/>
          <w:sz w:val="24"/>
        </w:rPr>
        <w:t>服务可用性</w:t>
      </w:r>
      <w:proofErr w:type="spellEnd"/>
    </w:p>
    <w:p w14:paraId="79F96217" w14:textId="7A10834D" w:rsidR="00295DEE" w:rsidRDefault="00295DEE" w:rsidP="007E14BE">
      <w:pPr>
        <w:pStyle w:val="af1"/>
        <w:spacing w:line="400" w:lineRule="exact"/>
        <w:ind w:firstLine="480"/>
        <w:jc w:val="left"/>
        <w:rPr>
          <w:rFonts w:ascii="宋体" w:hAnsi="宋体"/>
          <w:sz w:val="24"/>
        </w:rPr>
      </w:pPr>
      <w:r w:rsidRPr="00295DEE">
        <w:rPr>
          <w:rFonts w:ascii="宋体" w:hAnsi="宋体" w:hint="eastAsia"/>
          <w:sz w:val="24"/>
        </w:rPr>
        <w:t>承诺用户业务可用性为合同期内每月单个用户</w:t>
      </w:r>
      <w:proofErr w:type="gramStart"/>
      <w:r w:rsidRPr="00295DEE">
        <w:rPr>
          <w:rFonts w:ascii="宋体" w:hAnsi="宋体" w:hint="eastAsia"/>
          <w:sz w:val="24"/>
        </w:rPr>
        <w:t>云服务</w:t>
      </w:r>
      <w:proofErr w:type="gramEnd"/>
      <w:r w:rsidRPr="00295DEE">
        <w:rPr>
          <w:rFonts w:ascii="宋体" w:hAnsi="宋体" w:hint="eastAsia"/>
          <w:sz w:val="24"/>
        </w:rPr>
        <w:t>业务可用时间的概率，即每月实际可用时间/每月(实际可用时间+</w:t>
      </w:r>
      <w:r w:rsidR="007E14BE">
        <w:rPr>
          <w:rFonts w:ascii="宋体" w:hAnsi="宋体" w:hint="eastAsia"/>
          <w:sz w:val="24"/>
        </w:rPr>
        <w:t>不</w:t>
      </w:r>
      <w:r w:rsidRPr="00295DEE">
        <w:rPr>
          <w:rFonts w:ascii="宋体" w:hAnsi="宋体" w:hint="eastAsia"/>
          <w:sz w:val="24"/>
        </w:rPr>
        <w:t>可用时间)。</w:t>
      </w:r>
    </w:p>
    <w:p w14:paraId="31645FD3" w14:textId="683BFCCB" w:rsidR="007E14BE" w:rsidRPr="007E14BE" w:rsidRDefault="007E14BE" w:rsidP="007E14BE">
      <w:pPr>
        <w:pStyle w:val="af1"/>
        <w:spacing w:line="400" w:lineRule="exact"/>
        <w:ind w:firstLine="480"/>
        <w:jc w:val="left"/>
        <w:rPr>
          <w:rFonts w:ascii="宋体" w:hAnsi="宋体"/>
          <w:sz w:val="24"/>
        </w:rPr>
      </w:pPr>
      <w:r>
        <w:rPr>
          <w:rFonts w:ascii="宋体" w:hAnsi="宋体" w:hint="eastAsia"/>
          <w:sz w:val="24"/>
        </w:rPr>
        <w:t>工作圈</w:t>
      </w:r>
      <w:r w:rsidRPr="007E14BE">
        <w:rPr>
          <w:rFonts w:ascii="宋体" w:hAnsi="宋体" w:hint="eastAsia"/>
          <w:sz w:val="24"/>
        </w:rPr>
        <w:t>的服务可用性不低于</w:t>
      </w:r>
      <w:r w:rsidRPr="007E14BE">
        <w:rPr>
          <w:rFonts w:ascii="宋体" w:hAnsi="宋体"/>
          <w:sz w:val="24"/>
        </w:rPr>
        <w:t>99.9</w:t>
      </w:r>
      <w:r>
        <w:rPr>
          <w:rFonts w:ascii="宋体" w:hAnsi="宋体" w:hint="eastAsia"/>
          <w:sz w:val="24"/>
        </w:rPr>
        <w:t>9</w:t>
      </w:r>
      <w:r w:rsidRPr="007E14BE">
        <w:rPr>
          <w:rFonts w:ascii="宋体" w:hAnsi="宋体"/>
          <w:sz w:val="24"/>
        </w:rPr>
        <w:t>%</w:t>
      </w:r>
      <w:r w:rsidRPr="007E14BE">
        <w:rPr>
          <w:rFonts w:ascii="宋体" w:hAnsi="宋体" w:hint="eastAsia"/>
          <w:sz w:val="24"/>
        </w:rPr>
        <w:t>。可用性按服务周期统计，一个服务周期为一个自然月，如不满一个月不计算为一个服务周期。</w:t>
      </w:r>
      <w:r>
        <w:rPr>
          <w:rFonts w:ascii="宋体" w:hAnsi="宋体" w:hint="eastAsia"/>
          <w:sz w:val="24"/>
        </w:rPr>
        <w:t>工作圈</w:t>
      </w:r>
      <w:r w:rsidRPr="007E14BE">
        <w:rPr>
          <w:rFonts w:ascii="宋体" w:hAnsi="宋体" w:hint="eastAsia"/>
          <w:sz w:val="24"/>
        </w:rPr>
        <w:t>所提供的服务在连续的</w:t>
      </w:r>
      <w:r w:rsidRPr="007E14BE">
        <w:rPr>
          <w:rFonts w:ascii="宋体" w:hAnsi="宋体"/>
          <w:sz w:val="24"/>
        </w:rPr>
        <w:t>5</w:t>
      </w:r>
      <w:r w:rsidRPr="007E14BE">
        <w:rPr>
          <w:rFonts w:ascii="宋体" w:hAnsi="宋体" w:hint="eastAsia"/>
          <w:sz w:val="24"/>
        </w:rPr>
        <w:t>分钟或更长时间不可使用方计为不可用时间，不可使用的服务时间低于</w:t>
      </w:r>
      <w:r w:rsidRPr="007E14BE">
        <w:rPr>
          <w:rFonts w:ascii="宋体" w:hAnsi="宋体"/>
          <w:sz w:val="24"/>
        </w:rPr>
        <w:t>5</w:t>
      </w:r>
      <w:r w:rsidRPr="007E14BE">
        <w:rPr>
          <w:rFonts w:ascii="宋体" w:hAnsi="宋体" w:hint="eastAsia"/>
          <w:sz w:val="24"/>
        </w:rPr>
        <w:t>分钟的，不计入不可用时间。</w:t>
      </w:r>
      <w:r>
        <w:rPr>
          <w:rFonts w:ascii="宋体" w:hAnsi="宋体" w:hint="eastAsia"/>
          <w:sz w:val="24"/>
        </w:rPr>
        <w:t>工作圈</w:t>
      </w:r>
      <w:r w:rsidRPr="007E14BE">
        <w:rPr>
          <w:rFonts w:ascii="宋体" w:hAnsi="宋体" w:hint="eastAsia"/>
          <w:sz w:val="24"/>
        </w:rPr>
        <w:t>不可用时间不包括日常系统维护时间、由用户原因、第三方原因或不可抗力导致的不可用时间。</w:t>
      </w:r>
    </w:p>
    <w:p w14:paraId="72BCF8CB" w14:textId="4D829B12" w:rsidR="007E14BE" w:rsidRPr="007E14BE" w:rsidRDefault="007E14BE" w:rsidP="007E14BE">
      <w:pPr>
        <w:pStyle w:val="af1"/>
        <w:spacing w:line="400" w:lineRule="exact"/>
        <w:ind w:firstLine="480"/>
        <w:jc w:val="left"/>
        <w:rPr>
          <w:rFonts w:ascii="宋体" w:hAnsi="宋体"/>
          <w:sz w:val="24"/>
        </w:rPr>
      </w:pPr>
      <w:r>
        <w:rPr>
          <w:rFonts w:ascii="宋体" w:hAnsi="宋体" w:hint="eastAsia"/>
          <w:sz w:val="24"/>
        </w:rPr>
        <w:t>工作圈</w:t>
      </w:r>
      <w:r w:rsidRPr="007E14BE">
        <w:rPr>
          <w:rFonts w:ascii="宋体" w:hAnsi="宋体" w:hint="eastAsia"/>
          <w:sz w:val="24"/>
        </w:rPr>
        <w:t>服务可用性的计算方法如下：</w:t>
      </w:r>
    </w:p>
    <w:p w14:paraId="56A1671A" w14:textId="29FA1BA1" w:rsidR="007E14BE" w:rsidRPr="007E14BE" w:rsidRDefault="007E14BE" w:rsidP="007E14BE">
      <w:pPr>
        <w:pStyle w:val="af1"/>
        <w:spacing w:line="400" w:lineRule="exact"/>
        <w:ind w:firstLine="480"/>
        <w:jc w:val="left"/>
        <w:rPr>
          <w:rFonts w:ascii="宋体" w:hAnsi="宋体"/>
          <w:sz w:val="24"/>
        </w:rPr>
      </w:pPr>
      <w:r w:rsidRPr="007E14BE">
        <w:rPr>
          <w:rFonts w:ascii="宋体" w:hAnsi="宋体" w:hint="eastAsia"/>
          <w:sz w:val="24"/>
        </w:rPr>
        <w:t>月总请求次数低于</w:t>
      </w:r>
      <w:r>
        <w:rPr>
          <w:rFonts w:ascii="宋体" w:hAnsi="宋体"/>
          <w:sz w:val="24"/>
        </w:rPr>
        <w:t>1</w:t>
      </w:r>
      <w:r w:rsidRPr="007E14BE">
        <w:rPr>
          <w:rFonts w:ascii="宋体" w:hAnsi="宋体" w:hint="eastAsia"/>
          <w:sz w:val="24"/>
        </w:rPr>
        <w:t>万的用户不做统计；</w:t>
      </w:r>
    </w:p>
    <w:p w14:paraId="08FD24E5" w14:textId="77777777" w:rsidR="007E14BE" w:rsidRPr="007E14BE" w:rsidRDefault="007E14BE" w:rsidP="007E14BE">
      <w:pPr>
        <w:pStyle w:val="af1"/>
        <w:spacing w:line="400" w:lineRule="exact"/>
        <w:ind w:firstLine="480"/>
        <w:jc w:val="left"/>
        <w:rPr>
          <w:rFonts w:ascii="宋体" w:hAnsi="宋体"/>
          <w:sz w:val="24"/>
        </w:rPr>
      </w:pPr>
      <w:r w:rsidRPr="007E14BE">
        <w:rPr>
          <w:rFonts w:ascii="宋体" w:hAnsi="宋体" w:hint="eastAsia"/>
          <w:sz w:val="24"/>
        </w:rPr>
        <w:t>失败请求数</w:t>
      </w:r>
      <w:r w:rsidRPr="007E14BE">
        <w:rPr>
          <w:rFonts w:ascii="宋体" w:hAnsi="宋体"/>
          <w:sz w:val="24"/>
        </w:rPr>
        <w:t xml:space="preserve"> = </w:t>
      </w:r>
      <w:r w:rsidRPr="007E14BE">
        <w:rPr>
          <w:rFonts w:ascii="宋体" w:hAnsi="宋体" w:hint="eastAsia"/>
          <w:sz w:val="24"/>
        </w:rPr>
        <w:t>返回错误</w:t>
      </w:r>
      <w:r w:rsidRPr="007E14BE">
        <w:rPr>
          <w:rFonts w:ascii="宋体" w:hAnsi="宋体"/>
          <w:sz w:val="24"/>
        </w:rPr>
        <w:t>5xx</w:t>
      </w:r>
      <w:r w:rsidRPr="007E14BE">
        <w:rPr>
          <w:rFonts w:ascii="宋体" w:hAnsi="宋体" w:hint="eastAsia"/>
          <w:sz w:val="24"/>
        </w:rPr>
        <w:t>的请求数量；</w:t>
      </w:r>
    </w:p>
    <w:p w14:paraId="727D0D80" w14:textId="77777777" w:rsidR="007E14BE" w:rsidRPr="007E14BE" w:rsidRDefault="007E14BE" w:rsidP="007E14BE">
      <w:pPr>
        <w:pStyle w:val="af1"/>
        <w:spacing w:line="400" w:lineRule="exact"/>
        <w:ind w:firstLine="480"/>
        <w:jc w:val="left"/>
        <w:rPr>
          <w:rFonts w:ascii="宋体" w:hAnsi="宋体"/>
          <w:sz w:val="24"/>
        </w:rPr>
      </w:pPr>
      <w:r w:rsidRPr="007E14BE">
        <w:rPr>
          <w:rFonts w:ascii="宋体" w:hAnsi="宋体" w:hint="eastAsia"/>
          <w:sz w:val="24"/>
        </w:rPr>
        <w:t>估算的失败请求数</w:t>
      </w:r>
      <w:r w:rsidRPr="007E14BE">
        <w:rPr>
          <w:rFonts w:ascii="宋体" w:hAnsi="宋体"/>
          <w:sz w:val="24"/>
        </w:rPr>
        <w:t xml:space="preserve"> = </w:t>
      </w:r>
      <w:r w:rsidRPr="007E14BE">
        <w:rPr>
          <w:rFonts w:ascii="宋体" w:hAnsi="宋体" w:hint="eastAsia"/>
          <w:sz w:val="24"/>
        </w:rPr>
        <w:t>前</w:t>
      </w:r>
      <w:r w:rsidRPr="007E14BE">
        <w:rPr>
          <w:rFonts w:ascii="宋体" w:hAnsi="宋体"/>
          <w:sz w:val="24"/>
        </w:rPr>
        <w:t>7</w:t>
      </w:r>
      <w:r w:rsidRPr="007E14BE">
        <w:rPr>
          <w:rFonts w:ascii="宋体" w:hAnsi="宋体" w:hint="eastAsia"/>
          <w:sz w:val="24"/>
        </w:rPr>
        <w:t>天用户单位时间请求数的平均值</w:t>
      </w:r>
      <w:r w:rsidRPr="007E14BE">
        <w:rPr>
          <w:rFonts w:ascii="宋体" w:hAnsi="宋体"/>
          <w:sz w:val="24"/>
        </w:rPr>
        <w:t xml:space="preserve"> </w:t>
      </w:r>
      <w:r w:rsidRPr="007E14BE">
        <w:rPr>
          <w:rFonts w:ascii="宋体" w:hAnsi="宋体" w:hint="eastAsia"/>
          <w:sz w:val="24"/>
        </w:rPr>
        <w:t>×</w:t>
      </w:r>
      <w:r w:rsidRPr="007E14BE">
        <w:rPr>
          <w:rFonts w:ascii="宋体" w:hAnsi="宋体"/>
          <w:sz w:val="24"/>
        </w:rPr>
        <w:t xml:space="preserve"> </w:t>
      </w:r>
      <w:r w:rsidRPr="007E14BE">
        <w:rPr>
          <w:rFonts w:ascii="宋体" w:hAnsi="宋体" w:hint="eastAsia"/>
          <w:sz w:val="24"/>
        </w:rPr>
        <w:t>服务不可用时间</w:t>
      </w:r>
      <w:r w:rsidRPr="007E14BE">
        <w:rPr>
          <w:rFonts w:ascii="宋体" w:hAnsi="宋体"/>
          <w:sz w:val="24"/>
        </w:rPr>
        <w:t xml:space="preserve"> </w:t>
      </w:r>
      <w:r w:rsidRPr="007E14BE">
        <w:rPr>
          <w:rFonts w:ascii="宋体" w:hAnsi="宋体" w:hint="eastAsia"/>
          <w:sz w:val="24"/>
        </w:rPr>
        <w:t>（当出现服务</w:t>
      </w:r>
      <w:proofErr w:type="gramStart"/>
      <w:r w:rsidRPr="007E14BE">
        <w:rPr>
          <w:rFonts w:ascii="宋体" w:hAnsi="宋体" w:hint="eastAsia"/>
          <w:sz w:val="24"/>
        </w:rPr>
        <w:t>不可用且无失败</w:t>
      </w:r>
      <w:proofErr w:type="gramEnd"/>
      <w:r w:rsidRPr="007E14BE">
        <w:rPr>
          <w:rFonts w:ascii="宋体" w:hAnsi="宋体" w:hint="eastAsia"/>
          <w:sz w:val="24"/>
        </w:rPr>
        <w:t>请求返回时）；</w:t>
      </w:r>
    </w:p>
    <w:p w14:paraId="3C01F70E" w14:textId="58C05B7E" w:rsidR="007E14BE" w:rsidRPr="00295DEE" w:rsidRDefault="007E14BE" w:rsidP="007E14BE">
      <w:pPr>
        <w:pStyle w:val="af1"/>
        <w:spacing w:line="400" w:lineRule="exact"/>
        <w:ind w:firstLine="480"/>
        <w:jc w:val="left"/>
        <w:rPr>
          <w:rFonts w:ascii="宋体" w:hAnsi="宋体"/>
          <w:sz w:val="24"/>
        </w:rPr>
      </w:pPr>
      <w:r>
        <w:rPr>
          <w:rFonts w:ascii="宋体" w:hAnsi="宋体" w:hint="eastAsia"/>
          <w:sz w:val="24"/>
        </w:rPr>
        <w:lastRenderedPageBreak/>
        <w:t>工作圈</w:t>
      </w:r>
      <w:r w:rsidRPr="007E14BE">
        <w:rPr>
          <w:rFonts w:ascii="宋体" w:hAnsi="宋体" w:hint="eastAsia"/>
          <w:sz w:val="24"/>
        </w:rPr>
        <w:t>的可用性</w:t>
      </w:r>
      <w:r w:rsidRPr="007E14BE">
        <w:rPr>
          <w:rFonts w:ascii="宋体" w:hAnsi="宋体"/>
          <w:sz w:val="24"/>
        </w:rPr>
        <w:t xml:space="preserve"> =</w:t>
      </w:r>
      <w:r w:rsidRPr="007E14BE">
        <w:rPr>
          <w:rFonts w:ascii="宋体" w:hAnsi="宋体" w:hint="eastAsia"/>
          <w:sz w:val="24"/>
        </w:rPr>
        <w:t>（失败请求数</w:t>
      </w:r>
      <w:r w:rsidRPr="007E14BE">
        <w:rPr>
          <w:rFonts w:ascii="宋体" w:hAnsi="宋体"/>
          <w:sz w:val="24"/>
        </w:rPr>
        <w:t>+</w:t>
      </w:r>
      <w:r w:rsidRPr="007E14BE">
        <w:rPr>
          <w:rFonts w:ascii="宋体" w:hAnsi="宋体" w:hint="eastAsia"/>
          <w:sz w:val="24"/>
        </w:rPr>
        <w:t>估算的失败请求数）</w:t>
      </w:r>
      <w:r w:rsidRPr="007E14BE">
        <w:rPr>
          <w:rFonts w:ascii="宋体" w:hAnsi="宋体"/>
          <w:sz w:val="24"/>
        </w:rPr>
        <w:t>/</w:t>
      </w:r>
      <w:r w:rsidRPr="007E14BE">
        <w:rPr>
          <w:rFonts w:ascii="宋体" w:hAnsi="宋体" w:hint="eastAsia"/>
          <w:sz w:val="24"/>
        </w:rPr>
        <w:t>总请求数（正常请求数</w:t>
      </w:r>
      <w:r w:rsidRPr="007E14BE">
        <w:rPr>
          <w:rFonts w:ascii="宋体" w:hAnsi="宋体"/>
          <w:sz w:val="24"/>
        </w:rPr>
        <w:t>+</w:t>
      </w:r>
      <w:r w:rsidRPr="007E14BE">
        <w:rPr>
          <w:rFonts w:ascii="宋体" w:hAnsi="宋体" w:hint="eastAsia"/>
          <w:sz w:val="24"/>
        </w:rPr>
        <w:t>失败请求数</w:t>
      </w:r>
      <w:r w:rsidRPr="007E14BE">
        <w:rPr>
          <w:rFonts w:ascii="宋体" w:hAnsi="宋体"/>
          <w:sz w:val="24"/>
        </w:rPr>
        <w:t>+</w:t>
      </w:r>
      <w:r w:rsidRPr="007E14BE">
        <w:rPr>
          <w:rFonts w:ascii="宋体" w:hAnsi="宋体" w:hint="eastAsia"/>
          <w:sz w:val="24"/>
        </w:rPr>
        <w:t>估算的失败请求数）。</w:t>
      </w:r>
    </w:p>
    <w:p w14:paraId="0CA312AA" w14:textId="77777777" w:rsidR="0033755D" w:rsidRPr="005032EC" w:rsidRDefault="00295DEE" w:rsidP="005032EC">
      <w:pPr>
        <w:pStyle w:val="3"/>
        <w:spacing w:line="400" w:lineRule="exact"/>
        <w:ind w:left="826" w:hangingChars="343" w:hanging="826"/>
        <w:rPr>
          <w:sz w:val="24"/>
        </w:rPr>
      </w:pPr>
      <w:proofErr w:type="spellStart"/>
      <w:r w:rsidRPr="005032EC">
        <w:rPr>
          <w:rFonts w:hint="eastAsia"/>
          <w:sz w:val="24"/>
        </w:rPr>
        <w:t>故障恢复能力</w:t>
      </w:r>
      <w:proofErr w:type="spellEnd"/>
    </w:p>
    <w:p w14:paraId="1456CC85" w14:textId="77777777" w:rsidR="007E14BE" w:rsidRDefault="00295DEE" w:rsidP="007E14BE">
      <w:pPr>
        <w:pStyle w:val="af1"/>
        <w:spacing w:line="400" w:lineRule="exact"/>
        <w:ind w:firstLine="480"/>
        <w:jc w:val="left"/>
        <w:rPr>
          <w:rFonts w:ascii="宋体" w:hAnsi="宋体"/>
          <w:sz w:val="24"/>
        </w:rPr>
      </w:pPr>
      <w:r w:rsidRPr="00295DEE">
        <w:rPr>
          <w:rFonts w:ascii="宋体" w:hAnsi="宋体" w:hint="eastAsia"/>
          <w:sz w:val="24"/>
        </w:rPr>
        <w:t>告知用户如出现故障时，故障恢复的能力。</w:t>
      </w:r>
    </w:p>
    <w:p w14:paraId="42260C4A" w14:textId="2AA6F629" w:rsidR="00911ECC" w:rsidRPr="00295DEE" w:rsidRDefault="007E14BE" w:rsidP="007E14BE">
      <w:pPr>
        <w:pStyle w:val="af1"/>
        <w:spacing w:line="400" w:lineRule="exact"/>
        <w:ind w:firstLine="480"/>
        <w:jc w:val="left"/>
        <w:rPr>
          <w:rFonts w:ascii="宋体" w:hAnsi="宋体"/>
          <w:sz w:val="24"/>
        </w:rPr>
      </w:pPr>
      <w:r>
        <w:rPr>
          <w:rFonts w:ascii="宋体" w:hAnsi="宋体" w:hint="eastAsia"/>
          <w:sz w:val="24"/>
        </w:rPr>
        <w:t>工作圈</w:t>
      </w:r>
      <w:r w:rsidRPr="007E14BE">
        <w:rPr>
          <w:rFonts w:ascii="宋体" w:hAnsi="宋体" w:hint="eastAsia"/>
          <w:sz w:val="24"/>
        </w:rPr>
        <w:t>为付费用户的</w:t>
      </w:r>
      <w:proofErr w:type="gramStart"/>
      <w:r w:rsidRPr="007E14BE">
        <w:rPr>
          <w:rFonts w:ascii="宋体" w:hAnsi="宋体" w:hint="eastAsia"/>
          <w:sz w:val="24"/>
        </w:rPr>
        <w:t>云服务</w:t>
      </w:r>
      <w:proofErr w:type="gramEnd"/>
      <w:r w:rsidRPr="007E14BE">
        <w:rPr>
          <w:rFonts w:ascii="宋体" w:hAnsi="宋体" w:hint="eastAsia"/>
          <w:sz w:val="24"/>
        </w:rPr>
        <w:t>提供7×24小时的运行维护，并以</w:t>
      </w:r>
      <w:proofErr w:type="gramStart"/>
      <w:r w:rsidRPr="007E14BE">
        <w:rPr>
          <w:rFonts w:ascii="宋体" w:hAnsi="宋体" w:hint="eastAsia"/>
          <w:sz w:val="24"/>
        </w:rPr>
        <w:t>在线工</w:t>
      </w:r>
      <w:proofErr w:type="gramEnd"/>
      <w:r w:rsidRPr="007E14BE">
        <w:rPr>
          <w:rFonts w:ascii="宋体" w:hAnsi="宋体" w:hint="eastAsia"/>
          <w:sz w:val="24"/>
        </w:rPr>
        <w:t>单和电话报障等方式提供技术支持，具备完善的故障监控、自动告警、快速定位、快速恢复等一系列故障应急响应机制。</w:t>
      </w:r>
    </w:p>
    <w:p w14:paraId="48B2520B" w14:textId="6B19A978" w:rsidR="00911ECC" w:rsidRPr="00CA246A" w:rsidRDefault="00911ECC" w:rsidP="00626322">
      <w:pPr>
        <w:pStyle w:val="2"/>
        <w:rPr>
          <w:rFonts w:ascii="黑体"/>
          <w:sz w:val="28"/>
        </w:rPr>
      </w:pPr>
      <w:bookmarkStart w:id="17" w:name="_Toc451011690"/>
      <w:proofErr w:type="spellStart"/>
      <w:r w:rsidRPr="00CA246A">
        <w:rPr>
          <w:rFonts w:ascii="黑体" w:hint="eastAsia"/>
          <w:sz w:val="28"/>
        </w:rPr>
        <w:t>本章小结</w:t>
      </w:r>
      <w:bookmarkEnd w:id="17"/>
      <w:proofErr w:type="spellEnd"/>
    </w:p>
    <w:p w14:paraId="7D05BD5D" w14:textId="144CFC64" w:rsidR="00911ECC" w:rsidRDefault="00A31853" w:rsidP="00AD39E8">
      <w:pPr>
        <w:pStyle w:val="af1"/>
        <w:spacing w:line="400" w:lineRule="exact"/>
        <w:ind w:firstLine="480"/>
        <w:jc w:val="left"/>
        <w:rPr>
          <w:rFonts w:ascii="宋体" w:hAnsi="宋体"/>
        </w:rPr>
      </w:pPr>
      <w:r w:rsidRPr="00A31853">
        <w:rPr>
          <w:rFonts w:ascii="宋体" w:hAnsi="宋体" w:hint="eastAsia"/>
          <w:sz w:val="24"/>
        </w:rPr>
        <w:t>本章</w:t>
      </w:r>
      <w:r w:rsidR="00AD39E8">
        <w:rPr>
          <w:rFonts w:ascii="宋体" w:hAnsi="宋体" w:hint="eastAsia"/>
          <w:sz w:val="24"/>
        </w:rPr>
        <w:t>通过分析企业协同办公发展的历史以及现代企业协同云的特点及诉求，来为我们的企业协同</w:t>
      </w:r>
      <w:proofErr w:type="gramStart"/>
      <w:r w:rsidR="00AD39E8">
        <w:rPr>
          <w:rFonts w:ascii="宋体" w:hAnsi="宋体" w:hint="eastAsia"/>
          <w:sz w:val="24"/>
        </w:rPr>
        <w:t>云服务</w:t>
      </w:r>
      <w:proofErr w:type="gramEnd"/>
      <w:r w:rsidR="00AD39E8">
        <w:rPr>
          <w:rFonts w:ascii="宋体" w:hAnsi="宋体" w:hint="eastAsia"/>
          <w:sz w:val="24"/>
        </w:rPr>
        <w:t>——工作圈定义需求。在本章，我们揭示了企业协同行业的现状与移动互联网的发展，指出现代化的企业协同需要结合这两者才能满足现代企业对协同管理的需求。同时分析了即时通信，社交化办公的场景给出了如何将两者结合的方向</w:t>
      </w:r>
      <w:r w:rsidR="005E65B4">
        <w:rPr>
          <w:rFonts w:ascii="宋体" w:hAnsi="宋体" w:hint="eastAsia"/>
          <w:sz w:val="24"/>
        </w:rPr>
        <w:t>。给出了工作圈的模块需求，并且分析了这些模块需求在企业协同中起到的作用与价值</w:t>
      </w:r>
      <w:r w:rsidR="00953E69">
        <w:rPr>
          <w:rFonts w:ascii="宋体" w:hAnsi="宋体" w:hint="eastAsia"/>
          <w:sz w:val="24"/>
        </w:rPr>
        <w:t>，</w:t>
      </w:r>
      <w:r w:rsidR="00AD39E8">
        <w:rPr>
          <w:rFonts w:ascii="宋体" w:hAnsi="宋体" w:hint="eastAsia"/>
          <w:sz w:val="24"/>
        </w:rPr>
        <w:t>还提供了一些参考的数值。在3.3章节中给出了现代</w:t>
      </w:r>
      <w:proofErr w:type="gramStart"/>
      <w:r w:rsidR="00AD39E8">
        <w:rPr>
          <w:rFonts w:ascii="宋体" w:hAnsi="宋体" w:hint="eastAsia"/>
          <w:sz w:val="24"/>
        </w:rPr>
        <w:t>云服务</w:t>
      </w:r>
      <w:proofErr w:type="gramEnd"/>
      <w:r w:rsidR="00AD39E8">
        <w:rPr>
          <w:rFonts w:ascii="宋体" w:hAnsi="宋体" w:hint="eastAsia"/>
          <w:sz w:val="24"/>
        </w:rPr>
        <w:t>的一些非功能性质的要求。</w:t>
      </w:r>
      <w:r w:rsidRPr="00A31853">
        <w:rPr>
          <w:rFonts w:ascii="宋体" w:hAnsi="宋体" w:hint="eastAsia"/>
          <w:sz w:val="24"/>
        </w:rPr>
        <w:t>下面我们就会结合之前的开源技术与分布式的思想来进行这个项目的设计，以期能实现本章中的各个需求</w:t>
      </w:r>
      <w:r>
        <w:rPr>
          <w:rFonts w:ascii="宋体" w:hAnsi="宋体" w:hint="eastAsia"/>
          <w:sz w:val="24"/>
        </w:rPr>
        <w:t>。</w:t>
      </w:r>
      <w:r w:rsidR="00911ECC">
        <w:rPr>
          <w:rFonts w:ascii="宋体" w:hAnsi="宋体" w:hint="eastAsia"/>
          <w:sz w:val="24"/>
        </w:rPr>
        <w:t xml:space="preserve"> </w:t>
      </w:r>
    </w:p>
    <w:p w14:paraId="603E819C" w14:textId="16643877" w:rsidR="00911ECC" w:rsidRDefault="00911ECC" w:rsidP="00626322">
      <w:pPr>
        <w:pStyle w:val="1"/>
        <w:numPr>
          <w:ilvl w:val="0"/>
          <w:numId w:val="0"/>
        </w:numPr>
        <w:ind w:left="432"/>
        <w:jc w:val="center"/>
        <w:rPr>
          <w:rFonts w:eastAsia="黑体" w:hint="eastAsia"/>
          <w:sz w:val="32"/>
          <w:lang w:eastAsia="zh-CN"/>
        </w:rPr>
      </w:pPr>
      <w:r>
        <w:rPr>
          <w:rFonts w:ascii="宋体" w:hAnsi="宋体"/>
        </w:rPr>
        <w:br w:type="page"/>
      </w:r>
      <w:bookmarkStart w:id="18" w:name="_Toc451011691"/>
      <w:proofErr w:type="spellStart"/>
      <w:r w:rsidR="006340F6">
        <w:rPr>
          <w:rFonts w:eastAsia="黑体" w:hint="eastAsia"/>
          <w:sz w:val="32"/>
        </w:rPr>
        <w:lastRenderedPageBreak/>
        <w:t>第</w:t>
      </w:r>
      <w:r w:rsidR="00A609FB">
        <w:rPr>
          <w:rFonts w:eastAsia="黑体" w:hint="eastAsia"/>
          <w:sz w:val="32"/>
          <w:lang w:eastAsia="zh-CN"/>
        </w:rPr>
        <w:t>四</w:t>
      </w:r>
      <w:proofErr w:type="spellEnd"/>
      <w:r>
        <w:rPr>
          <w:rFonts w:eastAsia="黑体" w:hint="eastAsia"/>
          <w:sz w:val="32"/>
        </w:rPr>
        <w:t>章</w:t>
      </w:r>
      <w:r w:rsidR="00430BE5">
        <w:rPr>
          <w:rFonts w:eastAsia="黑体" w:hint="eastAsia"/>
          <w:sz w:val="32"/>
          <w:lang w:eastAsia="zh-CN"/>
        </w:rPr>
        <w:t xml:space="preserve"> </w:t>
      </w:r>
      <w:r w:rsidR="00430BE5" w:rsidRPr="00430BE5">
        <w:rPr>
          <w:rFonts w:eastAsia="黑体" w:hint="eastAsia"/>
          <w:sz w:val="32"/>
          <w:lang w:eastAsia="zh-CN"/>
        </w:rPr>
        <w:t>企业协同办公</w:t>
      </w:r>
      <w:proofErr w:type="gramStart"/>
      <w:r w:rsidR="00430BE5" w:rsidRPr="00430BE5">
        <w:rPr>
          <w:rFonts w:eastAsia="黑体" w:hint="eastAsia"/>
          <w:sz w:val="32"/>
          <w:lang w:eastAsia="zh-CN"/>
        </w:rPr>
        <w:t>云服务</w:t>
      </w:r>
      <w:proofErr w:type="gramEnd"/>
      <w:r w:rsidR="00BD50DA" w:rsidRPr="00BD50DA">
        <w:rPr>
          <w:rFonts w:eastAsia="黑体" w:hint="eastAsia"/>
          <w:sz w:val="32"/>
          <w:lang w:eastAsia="zh-CN"/>
        </w:rPr>
        <w:t>的</w:t>
      </w:r>
      <w:r w:rsidR="00430BE5">
        <w:rPr>
          <w:rFonts w:eastAsia="黑体" w:hint="eastAsia"/>
          <w:sz w:val="32"/>
          <w:lang w:eastAsia="zh-CN"/>
        </w:rPr>
        <w:t>总体</w:t>
      </w:r>
      <w:r w:rsidR="00BD50DA" w:rsidRPr="00BD50DA">
        <w:rPr>
          <w:rFonts w:eastAsia="黑体" w:hint="eastAsia"/>
          <w:sz w:val="32"/>
          <w:lang w:eastAsia="zh-CN"/>
        </w:rPr>
        <w:t>设计</w:t>
      </w:r>
      <w:bookmarkEnd w:id="18"/>
    </w:p>
    <w:p w14:paraId="48BE44E6" w14:textId="01D50466" w:rsidR="008D2525" w:rsidRPr="008D2525" w:rsidRDefault="008D2525" w:rsidP="008D2525">
      <w:pPr>
        <w:pStyle w:val="af1"/>
        <w:spacing w:line="400" w:lineRule="exact"/>
        <w:ind w:firstLine="480"/>
        <w:jc w:val="left"/>
        <w:rPr>
          <w:rFonts w:ascii="宋体" w:hAnsi="宋体" w:hint="eastAsia"/>
          <w:sz w:val="24"/>
        </w:rPr>
      </w:pPr>
      <w:r w:rsidRPr="008D2525">
        <w:rPr>
          <w:rFonts w:ascii="宋体" w:hAnsi="宋体" w:hint="eastAsia"/>
          <w:sz w:val="24"/>
        </w:rPr>
        <w:t>结合</w:t>
      </w:r>
      <w:r>
        <w:rPr>
          <w:rFonts w:ascii="宋体" w:hAnsi="宋体" w:hint="eastAsia"/>
          <w:sz w:val="24"/>
        </w:rPr>
        <w:t>前两章的关键技术介绍与需求分析，本章我们将开始进行工作圈的</w:t>
      </w:r>
      <w:proofErr w:type="gramStart"/>
      <w:r>
        <w:rPr>
          <w:rFonts w:ascii="宋体" w:hAnsi="宋体" w:hint="eastAsia"/>
          <w:sz w:val="24"/>
        </w:rPr>
        <w:t>云服务</w:t>
      </w:r>
      <w:proofErr w:type="gramEnd"/>
      <w:r>
        <w:rPr>
          <w:rFonts w:ascii="宋体" w:hAnsi="宋体" w:hint="eastAsia"/>
          <w:sz w:val="24"/>
        </w:rPr>
        <w:t>总体设计阶段。这一阶段的主要目标是在满足功能性需求与非功能性需求的基础上完成</w:t>
      </w:r>
      <w:proofErr w:type="gramStart"/>
      <w:r>
        <w:rPr>
          <w:rFonts w:ascii="宋体" w:hAnsi="宋体" w:hint="eastAsia"/>
          <w:sz w:val="24"/>
        </w:rPr>
        <w:t>云服务</w:t>
      </w:r>
      <w:proofErr w:type="gramEnd"/>
      <w:r>
        <w:rPr>
          <w:rFonts w:ascii="宋体" w:hAnsi="宋体" w:hint="eastAsia"/>
          <w:sz w:val="24"/>
        </w:rPr>
        <w:t>的整体架构设计。</w:t>
      </w:r>
    </w:p>
    <w:p w14:paraId="6275267E" w14:textId="77777777" w:rsidR="00BD50DA" w:rsidRPr="00BD50DA" w:rsidRDefault="00BD50DA" w:rsidP="00F937CF">
      <w:pPr>
        <w:pStyle w:val="af0"/>
        <w:keepNext/>
        <w:keepLines/>
        <w:numPr>
          <w:ilvl w:val="0"/>
          <w:numId w:val="1"/>
        </w:numPr>
        <w:spacing w:before="340" w:after="330" w:line="578" w:lineRule="auto"/>
        <w:ind w:firstLineChars="0"/>
        <w:outlineLvl w:val="0"/>
        <w:rPr>
          <w:b/>
          <w:bCs/>
          <w:vanish/>
          <w:kern w:val="44"/>
          <w:sz w:val="44"/>
          <w:szCs w:val="44"/>
          <w:lang w:val="x-none" w:eastAsia="x-none"/>
        </w:rPr>
      </w:pPr>
    </w:p>
    <w:p w14:paraId="2AF0BF53" w14:textId="77777777" w:rsidR="004A5409" w:rsidRDefault="004A5409" w:rsidP="00626322">
      <w:pPr>
        <w:pStyle w:val="2"/>
        <w:rPr>
          <w:rFonts w:ascii="黑体" w:hint="eastAsia"/>
          <w:sz w:val="28"/>
        </w:rPr>
      </w:pPr>
      <w:bookmarkStart w:id="19" w:name="_Toc451011692"/>
      <w:bookmarkStart w:id="20" w:name="_GoBack"/>
      <w:bookmarkEnd w:id="20"/>
    </w:p>
    <w:p w14:paraId="2D698B81" w14:textId="6E647605" w:rsidR="00BD50DA" w:rsidRPr="00CA246A" w:rsidRDefault="00BD50DA" w:rsidP="00626322">
      <w:pPr>
        <w:pStyle w:val="2"/>
        <w:rPr>
          <w:rFonts w:ascii="黑体"/>
          <w:sz w:val="28"/>
        </w:rPr>
      </w:pPr>
      <w:proofErr w:type="spellStart"/>
      <w:r w:rsidRPr="00CA246A">
        <w:rPr>
          <w:rFonts w:ascii="黑体" w:hint="eastAsia"/>
          <w:sz w:val="28"/>
        </w:rPr>
        <w:t>服务模块化的设计</w:t>
      </w:r>
      <w:bookmarkEnd w:id="19"/>
      <w:proofErr w:type="spellEnd"/>
    </w:p>
    <w:p w14:paraId="3D08F624" w14:textId="735111D0" w:rsidR="00BD50DA" w:rsidRPr="00BD50DA" w:rsidRDefault="00BD50DA" w:rsidP="00BD50DA">
      <w:pPr>
        <w:pStyle w:val="af1"/>
        <w:spacing w:line="400" w:lineRule="exact"/>
        <w:ind w:firstLine="480"/>
        <w:jc w:val="left"/>
        <w:rPr>
          <w:rFonts w:ascii="宋体" w:hAnsi="宋体"/>
          <w:sz w:val="24"/>
        </w:rPr>
      </w:pPr>
      <w:r w:rsidRPr="00BD50DA">
        <w:rPr>
          <w:rFonts w:ascii="宋体" w:hAnsi="宋体" w:hint="eastAsia"/>
          <w:sz w:val="24"/>
        </w:rPr>
        <w:t>对服务进行模块划分，有助于对业务进行更清晰的梳理。同时在软件设计的层面上，好的模块划分更有利于程序员</w:t>
      </w:r>
      <w:proofErr w:type="gramStart"/>
      <w:r w:rsidRPr="00BD50DA">
        <w:rPr>
          <w:rFonts w:ascii="宋体" w:hAnsi="宋体" w:hint="eastAsia"/>
          <w:sz w:val="24"/>
        </w:rPr>
        <w:t>架构师</w:t>
      </w:r>
      <w:proofErr w:type="gramEnd"/>
      <w:r w:rsidRPr="00BD50DA">
        <w:rPr>
          <w:rFonts w:ascii="宋体" w:hAnsi="宋体" w:hint="eastAsia"/>
          <w:sz w:val="24"/>
        </w:rPr>
        <w:t>对项目的维护与扩展，减少开始的代码量。</w:t>
      </w:r>
    </w:p>
    <w:p w14:paraId="1BD7888A" w14:textId="082541D7" w:rsidR="00BD50DA" w:rsidRPr="00BD50DA" w:rsidRDefault="00BD50DA" w:rsidP="00BD50DA">
      <w:pPr>
        <w:pStyle w:val="af1"/>
        <w:spacing w:line="400" w:lineRule="exact"/>
        <w:ind w:firstLine="480"/>
        <w:jc w:val="left"/>
        <w:rPr>
          <w:rFonts w:ascii="宋体" w:hAnsi="宋体"/>
          <w:sz w:val="24"/>
        </w:rPr>
      </w:pPr>
      <w:r w:rsidRPr="00BD50DA">
        <w:rPr>
          <w:rFonts w:ascii="宋体" w:hAnsi="宋体" w:hint="eastAsia"/>
          <w:sz w:val="24"/>
        </w:rPr>
        <w:t>模块划分是分布式服务设计的第一步。有了上面的业务需求，对工作圈的模块第一步的划分很好理解，根据上面的需求功划分能得到：用户、圈子（</w:t>
      </w:r>
      <w:proofErr w:type="gramStart"/>
      <w:r w:rsidRPr="00BD50DA">
        <w:rPr>
          <w:rFonts w:ascii="宋体" w:hAnsi="宋体" w:hint="eastAsia"/>
          <w:sz w:val="24"/>
        </w:rPr>
        <w:t>贴子</w:t>
      </w:r>
      <w:proofErr w:type="gramEnd"/>
      <w:r w:rsidRPr="00BD50DA">
        <w:rPr>
          <w:rFonts w:ascii="宋体" w:hAnsi="宋体" w:hint="eastAsia"/>
          <w:sz w:val="24"/>
        </w:rPr>
        <w:t>）、评论、赞、IM消息、工作功能等模块服务。因为</w:t>
      </w:r>
      <w:proofErr w:type="gramStart"/>
      <w:r w:rsidRPr="00BD50DA">
        <w:rPr>
          <w:rFonts w:ascii="宋体" w:hAnsi="宋体" w:hint="eastAsia"/>
          <w:sz w:val="24"/>
        </w:rPr>
        <w:t>贴子</w:t>
      </w:r>
      <w:proofErr w:type="gramEnd"/>
      <w:r w:rsidRPr="00BD50DA">
        <w:rPr>
          <w:rFonts w:ascii="宋体" w:hAnsi="宋体" w:hint="eastAsia"/>
          <w:sz w:val="24"/>
        </w:rPr>
        <w:t>也是圈子的一个成员属性故划到圈子服务中。而评论和</w:t>
      </w:r>
      <w:proofErr w:type="gramStart"/>
      <w:r w:rsidRPr="00BD50DA">
        <w:rPr>
          <w:rFonts w:ascii="宋体" w:hAnsi="宋体" w:hint="eastAsia"/>
          <w:sz w:val="24"/>
        </w:rPr>
        <w:t>赞的</w:t>
      </w:r>
      <w:proofErr w:type="gramEnd"/>
      <w:r w:rsidRPr="00BD50DA">
        <w:rPr>
          <w:rFonts w:ascii="宋体" w:hAnsi="宋体" w:hint="eastAsia"/>
          <w:sz w:val="24"/>
        </w:rPr>
        <w:t>服务，可以通用化用在其它的一些业务上，比如用在工作的审批中。所以</w:t>
      </w:r>
      <w:proofErr w:type="gramStart"/>
      <w:r w:rsidRPr="00BD50DA">
        <w:rPr>
          <w:rFonts w:ascii="宋体" w:hAnsi="宋体" w:hint="eastAsia"/>
          <w:sz w:val="24"/>
        </w:rPr>
        <w:t>做为</w:t>
      </w:r>
      <w:proofErr w:type="gramEnd"/>
      <w:r w:rsidRPr="00BD50DA">
        <w:rPr>
          <w:rFonts w:ascii="宋体" w:hAnsi="宋体" w:hint="eastAsia"/>
          <w:sz w:val="24"/>
        </w:rPr>
        <w:t>一个基础的服务可以独立出来。</w:t>
      </w:r>
    </w:p>
    <w:p w14:paraId="607CBE20" w14:textId="185B9087" w:rsidR="00BD50DA" w:rsidRPr="00BD50DA" w:rsidRDefault="00BD50DA" w:rsidP="00BD50DA">
      <w:pPr>
        <w:pStyle w:val="af1"/>
        <w:spacing w:line="400" w:lineRule="exact"/>
        <w:ind w:firstLine="480"/>
        <w:jc w:val="left"/>
        <w:rPr>
          <w:rFonts w:ascii="宋体" w:hAnsi="宋体"/>
          <w:sz w:val="24"/>
        </w:rPr>
      </w:pPr>
      <w:r w:rsidRPr="00BD50DA">
        <w:rPr>
          <w:rFonts w:ascii="宋体" w:hAnsi="宋体" w:hint="eastAsia"/>
          <w:sz w:val="24"/>
        </w:rPr>
        <w:t>所有的业务模块，基本都需要操作数据库与缓存。所以将对</w:t>
      </w:r>
      <w:proofErr w:type="spellStart"/>
      <w:r w:rsidRPr="00BD50DA">
        <w:rPr>
          <w:rFonts w:ascii="宋体" w:hAnsi="宋体" w:hint="eastAsia"/>
          <w:sz w:val="24"/>
        </w:rPr>
        <w:t>MongoDB</w:t>
      </w:r>
      <w:proofErr w:type="spellEnd"/>
      <w:r w:rsidRPr="00BD50DA">
        <w:rPr>
          <w:rFonts w:ascii="宋体" w:hAnsi="宋体" w:hint="eastAsia"/>
          <w:sz w:val="24"/>
        </w:rPr>
        <w:t>数据库与</w:t>
      </w:r>
      <w:proofErr w:type="spellStart"/>
      <w:r w:rsidRPr="00BD50DA">
        <w:rPr>
          <w:rFonts w:ascii="宋体" w:hAnsi="宋体" w:hint="eastAsia"/>
          <w:sz w:val="24"/>
        </w:rPr>
        <w:t>Redis</w:t>
      </w:r>
      <w:proofErr w:type="spellEnd"/>
      <w:r w:rsidRPr="00BD50DA">
        <w:rPr>
          <w:rFonts w:ascii="宋体" w:hAnsi="宋体" w:hint="eastAsia"/>
          <w:sz w:val="24"/>
        </w:rPr>
        <w:t>缓存的连接与操作服务封装成公共模块的服务，开发时要求开发人员统计使用这些公共服务完成对持久层的开发。这样不仅可以减少在持久层上的</w:t>
      </w:r>
      <w:proofErr w:type="gramStart"/>
      <w:r w:rsidRPr="00BD50DA">
        <w:rPr>
          <w:rFonts w:ascii="宋体" w:hAnsi="宋体" w:hint="eastAsia"/>
          <w:sz w:val="24"/>
        </w:rPr>
        <w:t>的</w:t>
      </w:r>
      <w:proofErr w:type="gramEnd"/>
      <w:r w:rsidRPr="00BD50DA">
        <w:rPr>
          <w:rFonts w:ascii="宋体" w:hAnsi="宋体" w:hint="eastAsia"/>
          <w:sz w:val="24"/>
        </w:rPr>
        <w:t>代码开发量，同时也可以应用链接</w:t>
      </w:r>
      <w:proofErr w:type="gramStart"/>
      <w:r w:rsidRPr="00BD50DA">
        <w:rPr>
          <w:rFonts w:ascii="宋体" w:hAnsi="宋体" w:hint="eastAsia"/>
          <w:sz w:val="24"/>
        </w:rPr>
        <w:t>池技术</w:t>
      </w:r>
      <w:proofErr w:type="gramEnd"/>
      <w:r w:rsidRPr="00BD50DA">
        <w:rPr>
          <w:rFonts w:ascii="宋体" w:hAnsi="宋体" w:hint="eastAsia"/>
          <w:sz w:val="24"/>
        </w:rPr>
        <w:t>提升服务的吞吐性能，预防因为人为的疏忽导致的链接泄漏。</w:t>
      </w:r>
    </w:p>
    <w:p w14:paraId="2B792330" w14:textId="0BC44019" w:rsidR="00BD50DA" w:rsidRPr="00BD50DA" w:rsidRDefault="00BD50DA" w:rsidP="00BD50DA">
      <w:pPr>
        <w:pStyle w:val="af1"/>
        <w:spacing w:line="400" w:lineRule="exact"/>
        <w:ind w:firstLine="480"/>
        <w:jc w:val="left"/>
        <w:rPr>
          <w:rFonts w:ascii="宋体" w:hAnsi="宋体"/>
          <w:sz w:val="24"/>
        </w:rPr>
      </w:pPr>
      <w:r w:rsidRPr="00BD50DA">
        <w:rPr>
          <w:rFonts w:ascii="宋体" w:hAnsi="宋体" w:hint="eastAsia"/>
          <w:sz w:val="24"/>
        </w:rPr>
        <w:t>在进行模块划分设计需要考虑的要点：</w:t>
      </w:r>
    </w:p>
    <w:p w14:paraId="6147B802" w14:textId="02DBA347" w:rsidR="00BD50DA" w:rsidRPr="00BD50DA" w:rsidRDefault="00BD50DA" w:rsidP="00BD50DA">
      <w:pPr>
        <w:pStyle w:val="af1"/>
        <w:spacing w:line="400" w:lineRule="exact"/>
        <w:ind w:firstLine="480"/>
        <w:jc w:val="left"/>
        <w:rPr>
          <w:rFonts w:ascii="宋体" w:hAnsi="宋体"/>
          <w:sz w:val="24"/>
        </w:rPr>
      </w:pPr>
      <w:r w:rsidRPr="00BD50DA">
        <w:rPr>
          <w:rFonts w:ascii="宋体" w:hAnsi="宋体" w:hint="eastAsia"/>
          <w:sz w:val="24"/>
        </w:rPr>
        <w:t>1.高内聚，低耦合。模块之前要相互独立，</w:t>
      </w:r>
      <w:proofErr w:type="gramStart"/>
      <w:r w:rsidRPr="00BD50DA">
        <w:rPr>
          <w:rFonts w:ascii="宋体" w:hAnsi="宋体" w:hint="eastAsia"/>
          <w:sz w:val="24"/>
        </w:rPr>
        <w:t>仅数据</w:t>
      </w:r>
      <w:proofErr w:type="gramEnd"/>
      <w:r w:rsidRPr="00BD50DA">
        <w:rPr>
          <w:rFonts w:ascii="宋体" w:hAnsi="宋体" w:hint="eastAsia"/>
          <w:sz w:val="24"/>
        </w:rPr>
        <w:t>耦合。</w:t>
      </w:r>
    </w:p>
    <w:p w14:paraId="176B212F" w14:textId="3F138401" w:rsidR="00BD50DA" w:rsidRPr="00BD50DA" w:rsidRDefault="00BD50DA" w:rsidP="00BD50DA">
      <w:pPr>
        <w:pStyle w:val="af1"/>
        <w:spacing w:line="400" w:lineRule="exact"/>
        <w:ind w:firstLine="480"/>
        <w:jc w:val="left"/>
        <w:rPr>
          <w:rFonts w:ascii="宋体" w:hAnsi="宋体"/>
          <w:sz w:val="24"/>
        </w:rPr>
      </w:pPr>
      <w:r w:rsidRPr="00BD50DA">
        <w:rPr>
          <w:rFonts w:ascii="宋体" w:hAnsi="宋体" w:hint="eastAsia"/>
          <w:sz w:val="24"/>
        </w:rPr>
        <w:t>2.提取功能相同的代码到一个公共服务包进封装。减少开发代码量。</w:t>
      </w:r>
    </w:p>
    <w:p w14:paraId="03E4D69A" w14:textId="6ABBF075" w:rsidR="00BD50DA" w:rsidRPr="00BD50DA" w:rsidRDefault="00BD50DA" w:rsidP="00BD50DA">
      <w:pPr>
        <w:pStyle w:val="af1"/>
        <w:spacing w:line="400" w:lineRule="exact"/>
        <w:ind w:firstLine="480"/>
        <w:jc w:val="left"/>
        <w:rPr>
          <w:rFonts w:ascii="宋体" w:hAnsi="宋体"/>
          <w:sz w:val="24"/>
        </w:rPr>
      </w:pPr>
      <w:r w:rsidRPr="00BD50DA">
        <w:rPr>
          <w:rFonts w:ascii="宋体" w:hAnsi="宋体" w:hint="eastAsia"/>
          <w:sz w:val="24"/>
        </w:rPr>
        <w:t>3.模块服务要是无状态的，便于模块服务</w:t>
      </w:r>
      <w:proofErr w:type="gramStart"/>
      <w:r w:rsidRPr="00BD50DA">
        <w:rPr>
          <w:rFonts w:ascii="宋体" w:hAnsi="宋体" w:hint="eastAsia"/>
          <w:sz w:val="24"/>
        </w:rPr>
        <w:t>的模向扩容</w:t>
      </w:r>
      <w:proofErr w:type="gramEnd"/>
      <w:r w:rsidRPr="00BD50DA">
        <w:rPr>
          <w:rFonts w:ascii="宋体" w:hAnsi="宋体" w:hint="eastAsia"/>
          <w:sz w:val="24"/>
        </w:rPr>
        <w:t>，同时也为restful服务打基础</w:t>
      </w:r>
    </w:p>
    <w:p w14:paraId="73613A1C" w14:textId="47049E08" w:rsidR="00BD50DA" w:rsidRPr="00BD50DA" w:rsidRDefault="00BD50DA" w:rsidP="00BD50DA">
      <w:pPr>
        <w:pStyle w:val="af1"/>
        <w:spacing w:line="400" w:lineRule="exact"/>
        <w:ind w:firstLine="480"/>
        <w:jc w:val="left"/>
        <w:rPr>
          <w:rFonts w:ascii="宋体" w:hAnsi="宋体"/>
          <w:sz w:val="24"/>
        </w:rPr>
      </w:pPr>
      <w:r w:rsidRPr="00BD50DA">
        <w:rPr>
          <w:rFonts w:ascii="宋体" w:hAnsi="宋体" w:hint="eastAsia"/>
          <w:sz w:val="24"/>
        </w:rPr>
        <w:t>最终模块划分如下：</w:t>
      </w:r>
    </w:p>
    <w:p w14:paraId="73FF26B3" w14:textId="172F7778" w:rsidR="00BD50DA" w:rsidRPr="00BD50DA" w:rsidRDefault="00BD50DA" w:rsidP="00BD50DA">
      <w:pPr>
        <w:pStyle w:val="af1"/>
        <w:spacing w:line="400" w:lineRule="exact"/>
        <w:ind w:firstLine="480"/>
        <w:jc w:val="left"/>
        <w:rPr>
          <w:rFonts w:ascii="宋体" w:hAnsi="宋体"/>
          <w:sz w:val="24"/>
        </w:rPr>
      </w:pPr>
      <w:r w:rsidRPr="00BD50DA">
        <w:rPr>
          <w:rFonts w:ascii="宋体" w:hAnsi="宋体" w:hint="eastAsia"/>
          <w:sz w:val="24"/>
        </w:rPr>
        <w:lastRenderedPageBreak/>
        <w:t>公共模块：</w:t>
      </w:r>
    </w:p>
    <w:p w14:paraId="1E7C9BD6" w14:textId="1306F2EA" w:rsidR="00BD50DA" w:rsidRPr="00BD50DA" w:rsidRDefault="00BD50DA" w:rsidP="00BD50DA">
      <w:pPr>
        <w:pStyle w:val="af1"/>
        <w:spacing w:line="400" w:lineRule="exact"/>
        <w:ind w:firstLine="480"/>
        <w:jc w:val="left"/>
        <w:rPr>
          <w:rFonts w:ascii="宋体" w:hAnsi="宋体"/>
          <w:sz w:val="24"/>
        </w:rPr>
      </w:pPr>
      <w:proofErr w:type="spellStart"/>
      <w:r w:rsidRPr="00BD50DA">
        <w:rPr>
          <w:rFonts w:ascii="宋体" w:hAnsi="宋体" w:hint="eastAsia"/>
          <w:sz w:val="24"/>
        </w:rPr>
        <w:t>gongzuoquan</w:t>
      </w:r>
      <w:proofErr w:type="spellEnd"/>
      <w:r w:rsidRPr="00BD50DA">
        <w:rPr>
          <w:rFonts w:ascii="宋体" w:hAnsi="宋体" w:hint="eastAsia"/>
          <w:sz w:val="24"/>
        </w:rPr>
        <w:t>-mongo，提供数据库接入操作的封装。</w:t>
      </w:r>
    </w:p>
    <w:p w14:paraId="2D732F7E" w14:textId="0CA1B6F4" w:rsidR="00BD50DA" w:rsidRPr="00BD50DA" w:rsidRDefault="00BD50DA" w:rsidP="00BD50DA">
      <w:pPr>
        <w:pStyle w:val="af1"/>
        <w:spacing w:line="400" w:lineRule="exact"/>
        <w:ind w:firstLine="480"/>
        <w:jc w:val="left"/>
        <w:rPr>
          <w:rFonts w:ascii="宋体" w:hAnsi="宋体"/>
          <w:sz w:val="24"/>
        </w:rPr>
      </w:pPr>
      <w:proofErr w:type="spellStart"/>
      <w:r w:rsidRPr="00BD50DA">
        <w:rPr>
          <w:rFonts w:ascii="宋体" w:hAnsi="宋体" w:hint="eastAsia"/>
          <w:sz w:val="24"/>
        </w:rPr>
        <w:t>gongzuoquan</w:t>
      </w:r>
      <w:proofErr w:type="spellEnd"/>
      <w:r w:rsidRPr="00BD50DA">
        <w:rPr>
          <w:rFonts w:ascii="宋体" w:hAnsi="宋体" w:hint="eastAsia"/>
          <w:sz w:val="24"/>
        </w:rPr>
        <w:t>-cache，提供对缓存服务的接入操作。</w:t>
      </w:r>
    </w:p>
    <w:p w14:paraId="36F1CAF1" w14:textId="32F46E1B" w:rsidR="00BD50DA" w:rsidRPr="00BD50DA" w:rsidRDefault="00BD50DA" w:rsidP="00BD50DA">
      <w:pPr>
        <w:pStyle w:val="af1"/>
        <w:spacing w:line="400" w:lineRule="exact"/>
        <w:ind w:firstLine="480"/>
        <w:jc w:val="left"/>
        <w:rPr>
          <w:rFonts w:ascii="宋体" w:hAnsi="宋体"/>
          <w:sz w:val="24"/>
        </w:rPr>
      </w:pPr>
      <w:proofErr w:type="spellStart"/>
      <w:r w:rsidRPr="00BD50DA">
        <w:rPr>
          <w:rFonts w:ascii="宋体" w:hAnsi="宋体" w:hint="eastAsia"/>
          <w:sz w:val="24"/>
        </w:rPr>
        <w:t>gongzuoquan-configcenter</w:t>
      </w:r>
      <w:proofErr w:type="spellEnd"/>
      <w:r w:rsidRPr="00BD50DA">
        <w:rPr>
          <w:rFonts w:ascii="宋体" w:hAnsi="宋体" w:hint="eastAsia"/>
          <w:sz w:val="24"/>
        </w:rPr>
        <w:t>，提供自动化配置中的管理操作。</w:t>
      </w:r>
    </w:p>
    <w:p w14:paraId="7503550B" w14:textId="6630D5E0" w:rsidR="00BD50DA" w:rsidRPr="00BD50DA" w:rsidRDefault="00BD50DA" w:rsidP="00BD50DA">
      <w:pPr>
        <w:pStyle w:val="af1"/>
        <w:spacing w:line="400" w:lineRule="exact"/>
        <w:ind w:firstLine="480"/>
        <w:jc w:val="left"/>
        <w:rPr>
          <w:rFonts w:ascii="宋体" w:hAnsi="宋体"/>
          <w:sz w:val="24"/>
        </w:rPr>
      </w:pPr>
      <w:proofErr w:type="spellStart"/>
      <w:r w:rsidRPr="00BD50DA">
        <w:rPr>
          <w:rFonts w:ascii="宋体" w:hAnsi="宋体" w:hint="eastAsia"/>
          <w:sz w:val="24"/>
        </w:rPr>
        <w:t>gongzuoquan-util</w:t>
      </w:r>
      <w:proofErr w:type="spellEnd"/>
      <w:r w:rsidRPr="00BD50DA">
        <w:rPr>
          <w:rFonts w:ascii="宋体" w:hAnsi="宋体" w:hint="eastAsia"/>
          <w:sz w:val="24"/>
        </w:rPr>
        <w:t>，提供一些公共的工具类方法</w:t>
      </w:r>
    </w:p>
    <w:p w14:paraId="581C92BB" w14:textId="7A89EAEE" w:rsidR="00BD50DA" w:rsidRPr="00BD50DA" w:rsidRDefault="00BD50DA" w:rsidP="00BD50DA">
      <w:pPr>
        <w:pStyle w:val="af1"/>
        <w:spacing w:line="400" w:lineRule="exact"/>
        <w:ind w:firstLine="480"/>
        <w:jc w:val="left"/>
        <w:rPr>
          <w:rFonts w:ascii="宋体" w:hAnsi="宋体"/>
          <w:sz w:val="24"/>
        </w:rPr>
      </w:pPr>
      <w:r w:rsidRPr="00BD50DA">
        <w:rPr>
          <w:rFonts w:ascii="宋体" w:hAnsi="宋体" w:hint="eastAsia"/>
          <w:sz w:val="24"/>
        </w:rPr>
        <w:t>核心业务服务</w:t>
      </w:r>
    </w:p>
    <w:p w14:paraId="5B35EECB" w14:textId="1806B6A2" w:rsidR="00BD50DA" w:rsidRPr="00BD50DA" w:rsidRDefault="00BD50DA" w:rsidP="00BD50DA">
      <w:pPr>
        <w:pStyle w:val="af1"/>
        <w:spacing w:line="400" w:lineRule="exact"/>
        <w:ind w:firstLine="480"/>
        <w:jc w:val="left"/>
        <w:rPr>
          <w:rFonts w:ascii="宋体" w:hAnsi="宋体"/>
          <w:sz w:val="24"/>
        </w:rPr>
      </w:pPr>
      <w:proofErr w:type="spellStart"/>
      <w:r w:rsidRPr="00BD50DA">
        <w:rPr>
          <w:rFonts w:ascii="宋体" w:hAnsi="宋体" w:hint="eastAsia"/>
          <w:sz w:val="24"/>
        </w:rPr>
        <w:t>gongzuoquan-idcenter</w:t>
      </w:r>
      <w:proofErr w:type="spellEnd"/>
      <w:r w:rsidRPr="00BD50DA">
        <w:rPr>
          <w:rFonts w:ascii="宋体" w:hAnsi="宋体" w:hint="eastAsia"/>
          <w:sz w:val="24"/>
        </w:rPr>
        <w:t>，提供全局主键生成服务。</w:t>
      </w:r>
    </w:p>
    <w:p w14:paraId="3F16B9F0" w14:textId="5499163A" w:rsidR="00BD50DA" w:rsidRPr="00BD50DA" w:rsidRDefault="00BD50DA" w:rsidP="00BD50DA">
      <w:pPr>
        <w:pStyle w:val="af1"/>
        <w:spacing w:line="400" w:lineRule="exact"/>
        <w:ind w:firstLine="480"/>
        <w:jc w:val="left"/>
        <w:rPr>
          <w:rFonts w:ascii="宋体" w:hAnsi="宋体"/>
          <w:sz w:val="24"/>
        </w:rPr>
      </w:pPr>
      <w:proofErr w:type="spellStart"/>
      <w:r w:rsidRPr="00BD50DA">
        <w:rPr>
          <w:rFonts w:ascii="宋体" w:hAnsi="宋体" w:hint="eastAsia"/>
          <w:sz w:val="24"/>
        </w:rPr>
        <w:t>gongzuoquan-idlist</w:t>
      </w:r>
      <w:proofErr w:type="spellEnd"/>
      <w:r w:rsidRPr="00BD50DA">
        <w:rPr>
          <w:rFonts w:ascii="宋体" w:hAnsi="宋体" w:hint="eastAsia"/>
          <w:sz w:val="24"/>
        </w:rPr>
        <w:t>，提供数据主键索引中心。</w:t>
      </w:r>
    </w:p>
    <w:p w14:paraId="65E7FE02" w14:textId="0FF6A3D0" w:rsidR="00BD50DA" w:rsidRPr="00BD50DA" w:rsidRDefault="00BD50DA" w:rsidP="00BD50DA">
      <w:pPr>
        <w:pStyle w:val="af1"/>
        <w:spacing w:line="400" w:lineRule="exact"/>
        <w:ind w:firstLine="480"/>
        <w:jc w:val="left"/>
        <w:rPr>
          <w:rFonts w:ascii="宋体" w:hAnsi="宋体"/>
          <w:sz w:val="24"/>
        </w:rPr>
      </w:pPr>
      <w:proofErr w:type="spellStart"/>
      <w:r w:rsidRPr="00BD50DA">
        <w:rPr>
          <w:rFonts w:ascii="宋体" w:hAnsi="宋体" w:hint="eastAsia"/>
          <w:sz w:val="24"/>
        </w:rPr>
        <w:t>gongzuoquan</w:t>
      </w:r>
      <w:proofErr w:type="spellEnd"/>
      <w:r w:rsidRPr="00BD50DA">
        <w:rPr>
          <w:rFonts w:ascii="宋体" w:hAnsi="宋体" w:hint="eastAsia"/>
          <w:sz w:val="24"/>
        </w:rPr>
        <w:t>-setting，提供用户个性化设置配置服务。</w:t>
      </w:r>
    </w:p>
    <w:p w14:paraId="303F3112" w14:textId="03F715E4" w:rsidR="00BD50DA" w:rsidRPr="00BD50DA" w:rsidRDefault="00BD50DA" w:rsidP="00BD50DA">
      <w:pPr>
        <w:pStyle w:val="af1"/>
        <w:spacing w:line="400" w:lineRule="exact"/>
        <w:ind w:firstLine="480"/>
        <w:jc w:val="left"/>
        <w:rPr>
          <w:rFonts w:ascii="宋体" w:hAnsi="宋体"/>
          <w:sz w:val="24"/>
        </w:rPr>
      </w:pPr>
      <w:r w:rsidRPr="00BD50DA">
        <w:rPr>
          <w:rFonts w:ascii="宋体" w:hAnsi="宋体" w:hint="eastAsia"/>
          <w:sz w:val="24"/>
        </w:rPr>
        <w:t>业务服务</w:t>
      </w:r>
    </w:p>
    <w:p w14:paraId="034A4C0B" w14:textId="390F8F90" w:rsidR="00BD50DA" w:rsidRPr="00BD50DA" w:rsidRDefault="00BD50DA" w:rsidP="00BD50DA">
      <w:pPr>
        <w:pStyle w:val="af1"/>
        <w:spacing w:line="400" w:lineRule="exact"/>
        <w:ind w:firstLine="480"/>
        <w:jc w:val="left"/>
        <w:rPr>
          <w:rFonts w:ascii="宋体" w:hAnsi="宋体"/>
          <w:sz w:val="24"/>
        </w:rPr>
      </w:pPr>
      <w:proofErr w:type="spellStart"/>
      <w:r w:rsidRPr="00BD50DA">
        <w:rPr>
          <w:rFonts w:ascii="宋体" w:hAnsi="宋体" w:hint="eastAsia"/>
          <w:sz w:val="24"/>
        </w:rPr>
        <w:t>gongzuoquan</w:t>
      </w:r>
      <w:proofErr w:type="spellEnd"/>
      <w:r w:rsidRPr="00BD50DA">
        <w:rPr>
          <w:rFonts w:ascii="宋体" w:hAnsi="宋体" w:hint="eastAsia"/>
          <w:sz w:val="24"/>
        </w:rPr>
        <w:t>-account，用户账户服务</w:t>
      </w:r>
    </w:p>
    <w:p w14:paraId="545406EE" w14:textId="250368F2" w:rsidR="00BD50DA" w:rsidRPr="00BD50DA" w:rsidRDefault="00BD50DA" w:rsidP="00BD50DA">
      <w:pPr>
        <w:pStyle w:val="af1"/>
        <w:spacing w:line="400" w:lineRule="exact"/>
        <w:ind w:firstLine="480"/>
        <w:jc w:val="left"/>
        <w:rPr>
          <w:rFonts w:ascii="宋体" w:hAnsi="宋体"/>
          <w:sz w:val="24"/>
        </w:rPr>
      </w:pPr>
      <w:proofErr w:type="spellStart"/>
      <w:r w:rsidRPr="00BD50DA">
        <w:rPr>
          <w:rFonts w:ascii="宋体" w:hAnsi="宋体" w:hint="eastAsia"/>
          <w:sz w:val="24"/>
        </w:rPr>
        <w:t>gongzuoquan-quan</w:t>
      </w:r>
      <w:proofErr w:type="spellEnd"/>
      <w:r w:rsidRPr="00BD50DA">
        <w:rPr>
          <w:rFonts w:ascii="宋体" w:hAnsi="宋体" w:hint="eastAsia"/>
          <w:sz w:val="24"/>
        </w:rPr>
        <w:t>，圈子、</w:t>
      </w:r>
      <w:proofErr w:type="gramStart"/>
      <w:r w:rsidRPr="00BD50DA">
        <w:rPr>
          <w:rFonts w:ascii="宋体" w:hAnsi="宋体" w:hint="eastAsia"/>
          <w:sz w:val="24"/>
        </w:rPr>
        <w:t>贴子</w:t>
      </w:r>
      <w:proofErr w:type="gramEnd"/>
      <w:r w:rsidRPr="00BD50DA">
        <w:rPr>
          <w:rFonts w:ascii="宋体" w:hAnsi="宋体" w:hint="eastAsia"/>
          <w:sz w:val="24"/>
        </w:rPr>
        <w:t>服务</w:t>
      </w:r>
    </w:p>
    <w:p w14:paraId="369AB680" w14:textId="0EDDD965" w:rsidR="00BD50DA" w:rsidRPr="00BD50DA" w:rsidRDefault="00BD50DA" w:rsidP="00BD50DA">
      <w:pPr>
        <w:pStyle w:val="af1"/>
        <w:spacing w:line="400" w:lineRule="exact"/>
        <w:ind w:firstLine="480"/>
        <w:jc w:val="left"/>
        <w:rPr>
          <w:rFonts w:ascii="宋体" w:hAnsi="宋体"/>
          <w:sz w:val="24"/>
        </w:rPr>
      </w:pPr>
      <w:proofErr w:type="spellStart"/>
      <w:r w:rsidRPr="00BD50DA">
        <w:rPr>
          <w:rFonts w:ascii="宋体" w:hAnsi="宋体" w:hint="eastAsia"/>
          <w:sz w:val="24"/>
        </w:rPr>
        <w:t>gongzuoquan</w:t>
      </w:r>
      <w:proofErr w:type="spellEnd"/>
      <w:r w:rsidRPr="00BD50DA">
        <w:rPr>
          <w:rFonts w:ascii="宋体" w:hAnsi="宋体" w:hint="eastAsia"/>
          <w:sz w:val="24"/>
        </w:rPr>
        <w:t>-comment，评论服务</w:t>
      </w:r>
    </w:p>
    <w:p w14:paraId="68581567" w14:textId="6FE9A41F" w:rsidR="00BD50DA" w:rsidRPr="00BD50DA" w:rsidRDefault="00BD50DA" w:rsidP="00BD50DA">
      <w:pPr>
        <w:pStyle w:val="af1"/>
        <w:spacing w:line="400" w:lineRule="exact"/>
        <w:ind w:firstLine="480"/>
        <w:jc w:val="left"/>
        <w:rPr>
          <w:rFonts w:ascii="宋体" w:hAnsi="宋体"/>
          <w:sz w:val="24"/>
        </w:rPr>
      </w:pPr>
      <w:proofErr w:type="spellStart"/>
      <w:r w:rsidRPr="00BD50DA">
        <w:rPr>
          <w:rFonts w:ascii="宋体" w:hAnsi="宋体" w:hint="eastAsia"/>
          <w:sz w:val="24"/>
        </w:rPr>
        <w:t>gongzuoquan</w:t>
      </w:r>
      <w:proofErr w:type="spellEnd"/>
      <w:r w:rsidRPr="00BD50DA">
        <w:rPr>
          <w:rFonts w:ascii="宋体" w:hAnsi="宋体" w:hint="eastAsia"/>
          <w:sz w:val="24"/>
        </w:rPr>
        <w:t>-favorite，赞服务</w:t>
      </w:r>
    </w:p>
    <w:p w14:paraId="22304770" w14:textId="7B7ED778" w:rsidR="00BD50DA" w:rsidRDefault="00BD50DA" w:rsidP="00122656">
      <w:pPr>
        <w:pStyle w:val="af1"/>
        <w:spacing w:line="400" w:lineRule="exact"/>
        <w:ind w:firstLine="480"/>
        <w:jc w:val="left"/>
      </w:pPr>
      <w:proofErr w:type="spellStart"/>
      <w:r w:rsidRPr="00BD50DA">
        <w:rPr>
          <w:rFonts w:ascii="宋体" w:hAnsi="宋体" w:hint="eastAsia"/>
          <w:sz w:val="24"/>
        </w:rPr>
        <w:t>gongzuoquan</w:t>
      </w:r>
      <w:proofErr w:type="spellEnd"/>
      <w:r w:rsidRPr="00BD50DA">
        <w:rPr>
          <w:rFonts w:ascii="宋体" w:hAnsi="宋体" w:hint="eastAsia"/>
          <w:sz w:val="24"/>
        </w:rPr>
        <w:t>-app，工作应用服务</w:t>
      </w:r>
    </w:p>
    <w:p w14:paraId="05AD31DB" w14:textId="7DB06EC0" w:rsidR="009E2125" w:rsidRPr="00CA246A" w:rsidRDefault="009E2125" w:rsidP="00626322">
      <w:pPr>
        <w:pStyle w:val="2"/>
        <w:rPr>
          <w:rFonts w:ascii="黑体"/>
          <w:sz w:val="28"/>
        </w:rPr>
      </w:pPr>
      <w:bookmarkStart w:id="21" w:name="_Toc451011693"/>
      <w:proofErr w:type="spellStart"/>
      <w:r w:rsidRPr="00CA246A">
        <w:rPr>
          <w:rFonts w:ascii="黑体" w:hint="eastAsia"/>
          <w:sz w:val="28"/>
        </w:rPr>
        <w:t>分布式服务与自动化配置中心</w:t>
      </w:r>
      <w:bookmarkEnd w:id="21"/>
      <w:proofErr w:type="spellEnd"/>
    </w:p>
    <w:p w14:paraId="063C0C7D" w14:textId="720D6E96" w:rsidR="009E2125" w:rsidRPr="009E2125" w:rsidRDefault="009E2125" w:rsidP="009E2125">
      <w:pPr>
        <w:pStyle w:val="af1"/>
        <w:spacing w:line="400" w:lineRule="exact"/>
        <w:ind w:firstLine="480"/>
        <w:jc w:val="left"/>
        <w:rPr>
          <w:rFonts w:ascii="宋体" w:hAnsi="宋体"/>
          <w:sz w:val="24"/>
        </w:rPr>
      </w:pPr>
      <w:r w:rsidRPr="009E2125">
        <w:rPr>
          <w:rFonts w:ascii="宋体" w:hAnsi="宋体" w:hint="eastAsia"/>
          <w:sz w:val="24"/>
        </w:rPr>
        <w:t>模块划分完成之后，这个框架还不能被称为分布式框架。因为它还没有满足前面（3.3 现代分布式系统的特点）中提到的特性。下面来尝试进一步的满足这些特性。</w:t>
      </w:r>
    </w:p>
    <w:p w14:paraId="50229ECA" w14:textId="08585533" w:rsidR="009E2125" w:rsidRPr="009E2125" w:rsidRDefault="009E2125" w:rsidP="009E2125">
      <w:pPr>
        <w:pStyle w:val="af1"/>
        <w:spacing w:line="400" w:lineRule="exact"/>
        <w:ind w:firstLine="480"/>
        <w:jc w:val="left"/>
        <w:rPr>
          <w:rFonts w:ascii="宋体" w:hAnsi="宋体"/>
          <w:sz w:val="24"/>
        </w:rPr>
      </w:pPr>
      <w:r w:rsidRPr="009E2125">
        <w:rPr>
          <w:rFonts w:ascii="宋体" w:hAnsi="宋体" w:hint="eastAsia"/>
          <w:sz w:val="24"/>
        </w:rPr>
        <w:t>横向可扩展性（Scale Out）。意味着一个业务服务模块是可以部署很多个副本，这样就带来一个问题，如何保证所有的请求都能平均的分发到所有的服务上去？这时候我们需要一个自动化配置中心。在一个模块服务启动时，将启动的服务器在网络上的IP地址和提供服务的端口注册到自动化配置中心服务中，这样就完成了服务状态的发布。然后任</w:t>
      </w:r>
      <w:proofErr w:type="gramStart"/>
      <w:r w:rsidRPr="009E2125">
        <w:rPr>
          <w:rFonts w:ascii="宋体" w:hAnsi="宋体" w:hint="eastAsia"/>
          <w:sz w:val="24"/>
        </w:rPr>
        <w:t>一</w:t>
      </w:r>
      <w:proofErr w:type="gramEnd"/>
      <w:r w:rsidRPr="009E2125">
        <w:rPr>
          <w:rFonts w:ascii="宋体" w:hAnsi="宋体" w:hint="eastAsia"/>
          <w:sz w:val="24"/>
        </w:rPr>
        <w:t>客户端在需要调用这个服务的时候，先在自动化配置中心中读取一下这个服务的服务状态，取得了可以提供这个服务的服务</w:t>
      </w:r>
      <w:r w:rsidRPr="009E2125">
        <w:rPr>
          <w:rFonts w:ascii="宋体" w:hAnsi="宋体" w:hint="eastAsia"/>
          <w:sz w:val="24"/>
        </w:rPr>
        <w:lastRenderedPageBreak/>
        <w:t>器地址列表，然后再以一个算法随机的地址发起请求，完成一次调用。这样就满足了服务的横向可扩展性（Scale Out）。</w:t>
      </w:r>
    </w:p>
    <w:p w14:paraId="3BCBF1C7" w14:textId="3FC93DCD" w:rsidR="009E2125" w:rsidRPr="009E2125" w:rsidRDefault="009E2125" w:rsidP="009E2125">
      <w:pPr>
        <w:pStyle w:val="af1"/>
        <w:spacing w:line="400" w:lineRule="exact"/>
        <w:ind w:firstLine="480"/>
        <w:jc w:val="left"/>
        <w:rPr>
          <w:rFonts w:ascii="宋体" w:hAnsi="宋体"/>
          <w:sz w:val="24"/>
        </w:rPr>
      </w:pPr>
      <w:r w:rsidRPr="009E2125">
        <w:rPr>
          <w:rFonts w:ascii="宋体" w:hAnsi="宋体" w:hint="eastAsia"/>
          <w:sz w:val="24"/>
        </w:rPr>
        <w:t>不允许单点失效（No Single Point Failure）。只要对自动化配置中心的功能稍加改动，便能满足这一特性。只要能将服务状态列表中的故障节点检测到，并从中剔出除们，客户端便不会受到影响。只要这个服务状态列表中仍有一台服务器上的服务是正常的，就会不造成整个服务失效。当然，这里我们也要考虑到这个自动化配置中心服务本身会出问题，需要保证这组服务也是高可用的服务。</w:t>
      </w:r>
    </w:p>
    <w:p w14:paraId="2016B6D2" w14:textId="2654A4C3" w:rsidR="009E2125" w:rsidRPr="009E2125" w:rsidRDefault="009E2125" w:rsidP="009E2125">
      <w:pPr>
        <w:pStyle w:val="af1"/>
        <w:spacing w:line="400" w:lineRule="exact"/>
        <w:ind w:firstLine="480"/>
        <w:jc w:val="left"/>
        <w:rPr>
          <w:rFonts w:ascii="宋体" w:hAnsi="宋体"/>
          <w:sz w:val="24"/>
        </w:rPr>
      </w:pPr>
      <w:r w:rsidRPr="009E2125">
        <w:rPr>
          <w:rFonts w:ascii="宋体" w:hAnsi="宋体" w:hint="eastAsia"/>
          <w:sz w:val="24"/>
        </w:rPr>
        <w:t>对故障列表的检测，有两种方式：1.在启动的服务与自动化配置中心之间建立一个心跳，心跳消失即失效；2.从客户端来检测，如果客户端调用服务失败后，将其从自动化配置中心中剔除然后访问下一个服务地址。第一种方式，因为心跳会有延时。如果在延时中发生问题，那么在这一段时间内就会有一定机率的请求会因为请求到故障节点上。第二种方式，需要做到客户端实时监听自动化配置中心的服务器状态变化，这样虽然会避免请求故障节点，但是在客户端数量过大的时候会大量的占用自动化配置中心服务的链接。工作</w:t>
      </w:r>
      <w:proofErr w:type="gramStart"/>
      <w:r w:rsidRPr="009E2125">
        <w:rPr>
          <w:rFonts w:ascii="宋体" w:hAnsi="宋体" w:hint="eastAsia"/>
          <w:sz w:val="24"/>
        </w:rPr>
        <w:t>圈目前</w:t>
      </w:r>
      <w:proofErr w:type="gramEnd"/>
      <w:r w:rsidRPr="009E2125">
        <w:rPr>
          <w:rFonts w:ascii="宋体" w:hAnsi="宋体" w:hint="eastAsia"/>
          <w:sz w:val="24"/>
        </w:rPr>
        <w:t>的设计，客户端服务还是可控的，所以选择了第二种实时性较高的处理方式。</w:t>
      </w:r>
    </w:p>
    <w:p w14:paraId="605E4632" w14:textId="0E064709" w:rsidR="009E2125" w:rsidRPr="00BD50DA" w:rsidRDefault="009E2125" w:rsidP="009E2125">
      <w:pPr>
        <w:pStyle w:val="af1"/>
        <w:spacing w:line="400" w:lineRule="exact"/>
        <w:ind w:firstLine="480"/>
        <w:jc w:val="left"/>
        <w:rPr>
          <w:rFonts w:ascii="宋体" w:hAnsi="宋体"/>
          <w:sz w:val="24"/>
        </w:rPr>
      </w:pPr>
      <w:r w:rsidRPr="009E2125">
        <w:rPr>
          <w:rFonts w:ascii="宋体" w:hAnsi="宋体" w:hint="eastAsia"/>
          <w:sz w:val="24"/>
        </w:rPr>
        <w:t>在实际的开发中，Apache Zookeeper服务成为了自动化配置中心服务的</w:t>
      </w:r>
      <w:proofErr w:type="gramStart"/>
      <w:r w:rsidRPr="009E2125">
        <w:rPr>
          <w:rFonts w:ascii="宋体" w:hAnsi="宋体" w:hint="eastAsia"/>
          <w:sz w:val="24"/>
        </w:rPr>
        <w:t>不</w:t>
      </w:r>
      <w:proofErr w:type="gramEnd"/>
      <w:r w:rsidRPr="009E2125">
        <w:rPr>
          <w:rFonts w:ascii="宋体" w:hAnsi="宋体" w:hint="eastAsia"/>
          <w:sz w:val="24"/>
        </w:rPr>
        <w:t>二之选。工作圈在Zookeeper约定以/</w:t>
      </w:r>
      <w:proofErr w:type="spellStart"/>
      <w:r w:rsidRPr="009E2125">
        <w:rPr>
          <w:rFonts w:ascii="宋体" w:hAnsi="宋体" w:hint="eastAsia"/>
          <w:sz w:val="24"/>
        </w:rPr>
        <w:t>gongzuoquan</w:t>
      </w:r>
      <w:proofErr w:type="spellEnd"/>
      <w:r w:rsidRPr="009E2125">
        <w:rPr>
          <w:rFonts w:ascii="宋体" w:hAnsi="宋体" w:hint="eastAsia"/>
          <w:sz w:val="24"/>
        </w:rPr>
        <w:t>为根目录，在下面以模块</w:t>
      </w:r>
      <w:proofErr w:type="gramStart"/>
      <w:r w:rsidRPr="009E2125">
        <w:rPr>
          <w:rFonts w:ascii="宋体" w:hAnsi="宋体" w:hint="eastAsia"/>
          <w:sz w:val="24"/>
        </w:rPr>
        <w:t>名建立</w:t>
      </w:r>
      <w:proofErr w:type="gramEnd"/>
      <w:r w:rsidRPr="009E2125">
        <w:rPr>
          <w:rFonts w:ascii="宋体" w:hAnsi="宋体" w:hint="eastAsia"/>
          <w:sz w:val="24"/>
        </w:rPr>
        <w:t>服务配置与服务状态的目录。客户端只要建立相应节点上的监听就可以得到相应服务的当前服务状态。同样，也可以将数据库和缓存服务的地址与链接配置存到Zookeeper中相应的节点下。当服务器的数据库或是缓存进行迁移数所据的时候，监听节点的变化，重新建立指向新服务的链接池就可以了。</w:t>
      </w:r>
    </w:p>
    <w:p w14:paraId="52A63187" w14:textId="1DFE2C4C" w:rsidR="009E2125" w:rsidRDefault="009E2125" w:rsidP="00BD50DA"/>
    <w:p w14:paraId="6CE0D091" w14:textId="36687BF2" w:rsidR="00862D67" w:rsidRPr="00CA246A" w:rsidRDefault="00862D67" w:rsidP="00626322">
      <w:pPr>
        <w:pStyle w:val="2"/>
        <w:rPr>
          <w:rFonts w:ascii="黑体"/>
          <w:sz w:val="28"/>
        </w:rPr>
      </w:pPr>
      <w:bookmarkStart w:id="22" w:name="_Toc451011694"/>
      <w:proofErr w:type="spellStart"/>
      <w:r w:rsidRPr="00CA246A">
        <w:rPr>
          <w:rFonts w:ascii="黑体" w:hint="eastAsia"/>
          <w:sz w:val="28"/>
        </w:rPr>
        <w:t>数据分片</w:t>
      </w:r>
      <w:proofErr w:type="spellEnd"/>
      <w:r w:rsidRPr="00CA246A">
        <w:rPr>
          <w:rFonts w:ascii="黑体" w:hint="eastAsia"/>
          <w:sz w:val="28"/>
        </w:rPr>
        <w:t xml:space="preserve">(Data </w:t>
      </w:r>
      <w:proofErr w:type="spellStart"/>
      <w:r w:rsidRPr="00CA246A">
        <w:rPr>
          <w:rFonts w:ascii="黑体" w:hint="eastAsia"/>
          <w:sz w:val="28"/>
        </w:rPr>
        <w:t>Sharding</w:t>
      </w:r>
      <w:proofErr w:type="spellEnd"/>
      <w:r w:rsidRPr="00CA246A">
        <w:rPr>
          <w:rFonts w:ascii="黑体" w:hint="eastAsia"/>
          <w:sz w:val="28"/>
        </w:rPr>
        <w:t>)</w:t>
      </w:r>
      <w:proofErr w:type="spellStart"/>
      <w:r w:rsidRPr="00CA246A">
        <w:rPr>
          <w:rFonts w:ascii="黑体" w:hint="eastAsia"/>
          <w:sz w:val="28"/>
        </w:rPr>
        <w:t>与数据索引中心</w:t>
      </w:r>
      <w:bookmarkEnd w:id="22"/>
      <w:proofErr w:type="spellEnd"/>
    </w:p>
    <w:p w14:paraId="2A75A2FE" w14:textId="2C72E837" w:rsidR="00862D67" w:rsidRPr="00862D67" w:rsidRDefault="00862D67" w:rsidP="007E2E3C">
      <w:pPr>
        <w:pStyle w:val="af1"/>
        <w:spacing w:line="400" w:lineRule="exact"/>
        <w:ind w:firstLine="480"/>
        <w:jc w:val="left"/>
        <w:rPr>
          <w:rFonts w:ascii="宋体" w:hAnsi="宋体"/>
          <w:sz w:val="24"/>
        </w:rPr>
      </w:pPr>
      <w:r w:rsidRPr="00862D67">
        <w:rPr>
          <w:rFonts w:ascii="宋体" w:hAnsi="宋体" w:hint="eastAsia"/>
          <w:sz w:val="24"/>
        </w:rPr>
        <w:t>大数据时代，数据的持久化性能会影响服务的整体的性能。如果一个模块下的业务都存储在一个表中，那么随着数据量的上升性能必然会下降。解决的办法是对数据库中的数据进行水平扩展(分表，分库等)，</w:t>
      </w:r>
      <w:proofErr w:type="gramStart"/>
      <w:r w:rsidRPr="00862D67">
        <w:rPr>
          <w:rFonts w:ascii="宋体" w:hAnsi="宋体" w:hint="eastAsia"/>
          <w:sz w:val="24"/>
        </w:rPr>
        <w:t>控制住单表中</w:t>
      </w:r>
      <w:proofErr w:type="gramEnd"/>
      <w:r w:rsidRPr="00862D67">
        <w:rPr>
          <w:rFonts w:ascii="宋体" w:hAnsi="宋体" w:hint="eastAsia"/>
          <w:sz w:val="24"/>
        </w:rPr>
        <w:t>的数据量不会超过一个阀值即可。这个阀值的界定不是固定的，会根据数据库的选择以及运行的环境不同而不同。比如我们需要数据库插入一条业务数据的响应时间要在1ms以内，需要我们在实际的运行环境中对数据库进行一个insert压力测试，得到在多少条数据的情况下单表的插入响应时间超过了1ms（这个时间需要根据业务场景来设定），那么这个阀值就是我们估算的一个单表数据量上限的指标。假设</w:t>
      </w:r>
      <w:r w:rsidRPr="00862D67">
        <w:rPr>
          <w:rFonts w:ascii="宋体" w:hAnsi="宋体" w:hint="eastAsia"/>
          <w:sz w:val="24"/>
        </w:rPr>
        <w:lastRenderedPageBreak/>
        <w:t>这个值是f，需求预估的整个系统容量是m，那个分表数t = m / f。如果数据库服务器不只一台，那么我们可以再将数据散列到不同的数据库上去，此时假设有n台数据库服务，那么t = m / (f * n)。</w:t>
      </w:r>
    </w:p>
    <w:p w14:paraId="7DFAB98B" w14:textId="0C630152" w:rsidR="00862D67" w:rsidRPr="00862D67" w:rsidRDefault="00862D67" w:rsidP="00862D67">
      <w:pPr>
        <w:pStyle w:val="af1"/>
        <w:spacing w:line="400" w:lineRule="exact"/>
        <w:ind w:firstLine="480"/>
        <w:jc w:val="left"/>
        <w:rPr>
          <w:rFonts w:ascii="宋体" w:hAnsi="宋体"/>
          <w:sz w:val="24"/>
        </w:rPr>
      </w:pPr>
      <w:r w:rsidRPr="00862D67">
        <w:rPr>
          <w:rFonts w:ascii="宋体" w:hAnsi="宋体" w:hint="eastAsia"/>
          <w:sz w:val="24"/>
        </w:rPr>
        <w:t>对数据进行分表，分库的插入的过程我们</w:t>
      </w:r>
      <w:proofErr w:type="gramStart"/>
      <w:r w:rsidRPr="00862D67">
        <w:rPr>
          <w:rFonts w:ascii="宋体" w:hAnsi="宋体" w:hint="eastAsia"/>
          <w:sz w:val="24"/>
        </w:rPr>
        <w:t>叫数据</w:t>
      </w:r>
      <w:proofErr w:type="gramEnd"/>
      <w:r w:rsidRPr="00862D67">
        <w:rPr>
          <w:rFonts w:ascii="宋体" w:hAnsi="宋体" w:hint="eastAsia"/>
          <w:sz w:val="24"/>
        </w:rPr>
        <w:t xml:space="preserve">分片((Data </w:t>
      </w:r>
      <w:proofErr w:type="spellStart"/>
      <w:r w:rsidRPr="00862D67">
        <w:rPr>
          <w:rFonts w:ascii="宋体" w:hAnsi="宋体" w:hint="eastAsia"/>
          <w:sz w:val="24"/>
        </w:rPr>
        <w:t>Sharding</w:t>
      </w:r>
      <w:proofErr w:type="spellEnd"/>
      <w:r w:rsidRPr="00862D67">
        <w:rPr>
          <w:rFonts w:ascii="宋体" w:hAnsi="宋体" w:hint="eastAsia"/>
          <w:sz w:val="24"/>
        </w:rPr>
        <w:t>)。当系统分片的策略有很多，例如常见的有以下几种：</w:t>
      </w:r>
    </w:p>
    <w:p w14:paraId="16AD1072" w14:textId="7813BF3C" w:rsidR="00862D67" w:rsidRPr="00862D67" w:rsidRDefault="00862D67" w:rsidP="00862D67">
      <w:pPr>
        <w:pStyle w:val="af1"/>
        <w:spacing w:line="400" w:lineRule="exact"/>
        <w:ind w:firstLine="480"/>
        <w:jc w:val="left"/>
        <w:rPr>
          <w:rFonts w:ascii="宋体" w:hAnsi="宋体"/>
          <w:sz w:val="24"/>
        </w:rPr>
      </w:pPr>
      <w:r w:rsidRPr="00862D67">
        <w:rPr>
          <w:rFonts w:ascii="宋体" w:hAnsi="宋体" w:hint="eastAsia"/>
          <w:sz w:val="24"/>
        </w:rPr>
        <w:t>根据ID特征：例如对记录的ID取模，得到的结果是几，那么这条记录就放在编号为几的数据分区上。</w:t>
      </w:r>
    </w:p>
    <w:p w14:paraId="085C9E23" w14:textId="7E736E76" w:rsidR="00862D67" w:rsidRPr="00862D67" w:rsidRDefault="00862D67" w:rsidP="00862D67">
      <w:pPr>
        <w:pStyle w:val="af1"/>
        <w:spacing w:line="400" w:lineRule="exact"/>
        <w:ind w:firstLine="480"/>
        <w:jc w:val="left"/>
        <w:rPr>
          <w:rFonts w:ascii="宋体" w:hAnsi="宋体"/>
          <w:sz w:val="24"/>
        </w:rPr>
      </w:pPr>
      <w:r w:rsidRPr="00862D67">
        <w:rPr>
          <w:rFonts w:ascii="宋体" w:hAnsi="宋体" w:hint="eastAsia"/>
          <w:sz w:val="24"/>
        </w:rPr>
        <w:t>根据时间范围：例如前100万个用户数据在第1个分区中，第二个100万用户数据放在第2个分区中。</w:t>
      </w:r>
    </w:p>
    <w:p w14:paraId="642B6B72" w14:textId="2D61A0BA" w:rsidR="00862D67" w:rsidRPr="00862D67" w:rsidRDefault="00862D67" w:rsidP="00862D67">
      <w:pPr>
        <w:pStyle w:val="af1"/>
        <w:spacing w:line="400" w:lineRule="exact"/>
        <w:ind w:firstLine="480"/>
        <w:jc w:val="left"/>
        <w:rPr>
          <w:rFonts w:ascii="宋体" w:hAnsi="宋体"/>
          <w:sz w:val="24"/>
        </w:rPr>
      </w:pPr>
      <w:r w:rsidRPr="00862D67">
        <w:rPr>
          <w:rFonts w:ascii="宋体" w:hAnsi="宋体" w:hint="eastAsia"/>
          <w:sz w:val="24"/>
        </w:rPr>
        <w:t>基于检索表：根据ID先去一个表内找到它所在的分区，然后再去目标分区进行查找。</w:t>
      </w:r>
    </w:p>
    <w:p w14:paraId="7238463F" w14:textId="155FBCCA" w:rsidR="00862D67" w:rsidRPr="00862D67" w:rsidRDefault="00862D67" w:rsidP="00862D67">
      <w:pPr>
        <w:pStyle w:val="af1"/>
        <w:spacing w:line="400" w:lineRule="exact"/>
        <w:ind w:firstLine="480"/>
        <w:jc w:val="left"/>
        <w:rPr>
          <w:rFonts w:ascii="宋体" w:hAnsi="宋体"/>
          <w:sz w:val="24"/>
        </w:rPr>
      </w:pPr>
      <w:r w:rsidRPr="00862D67">
        <w:rPr>
          <w:rFonts w:ascii="宋体" w:hAnsi="宋体" w:hint="eastAsia"/>
          <w:sz w:val="24"/>
        </w:rPr>
        <w:t>在这些数据分片策略之中没有哪个有绝对的优势，选择哪种策略完全是根据系统的业务或是数据特征来确定的。值得强调的是：数据分片不是银弹，它对系统的性能和伸缩性（Scalability）带来一定好处的同时，也会对系统开发带来许多复杂度。例如，有两条记录分别处在不同的服务器上，那么如果有一个业务是为它们建立一个“关联”，那么很可能表示“关联”的记录就必须在两个分区内各放一条。另外，如果</w:t>
      </w:r>
      <w:proofErr w:type="gramStart"/>
      <w:r w:rsidRPr="00862D67">
        <w:rPr>
          <w:rFonts w:ascii="宋体" w:hAnsi="宋体" w:hint="eastAsia"/>
          <w:sz w:val="24"/>
        </w:rPr>
        <w:t>您重视</w:t>
      </w:r>
      <w:proofErr w:type="gramEnd"/>
      <w:r w:rsidRPr="00862D67">
        <w:rPr>
          <w:rFonts w:ascii="宋体" w:hAnsi="宋体" w:hint="eastAsia"/>
          <w:sz w:val="24"/>
        </w:rPr>
        <w:t>数据的完整性，那么</w:t>
      </w:r>
      <w:proofErr w:type="gramStart"/>
      <w:r w:rsidRPr="00862D67">
        <w:rPr>
          <w:rFonts w:ascii="宋体" w:hAnsi="宋体" w:hint="eastAsia"/>
          <w:sz w:val="24"/>
        </w:rPr>
        <w:t>跨数据</w:t>
      </w:r>
      <w:proofErr w:type="gramEnd"/>
      <w:r w:rsidRPr="00862D67">
        <w:rPr>
          <w:rFonts w:ascii="宋体" w:hAnsi="宋体" w:hint="eastAsia"/>
          <w:sz w:val="24"/>
        </w:rPr>
        <w:t>分区的事务又立即变成了性能杀手。最后，如果有一些需要进行全局查找的业务，光有数据分片策略也很难对系统性能带来什么优势。</w:t>
      </w:r>
    </w:p>
    <w:p w14:paraId="3650FB5A" w14:textId="14DA5439" w:rsidR="00862D67" w:rsidRPr="00862D67" w:rsidRDefault="00862D67" w:rsidP="00862D67">
      <w:pPr>
        <w:pStyle w:val="af1"/>
        <w:spacing w:line="400" w:lineRule="exact"/>
        <w:ind w:firstLine="480"/>
        <w:jc w:val="left"/>
        <w:rPr>
          <w:rFonts w:ascii="宋体" w:hAnsi="宋体"/>
          <w:sz w:val="24"/>
        </w:rPr>
      </w:pPr>
      <w:r w:rsidRPr="00862D67">
        <w:rPr>
          <w:rFonts w:ascii="宋体" w:hAnsi="宋体" w:hint="eastAsia"/>
          <w:sz w:val="24"/>
        </w:rPr>
        <w:t>工作圈的数据分片主要使用的是ID取模的方式，但是对这个策略进行了改进。首先引入一个</w:t>
      </w:r>
      <w:proofErr w:type="spellStart"/>
      <w:r w:rsidRPr="00862D67">
        <w:rPr>
          <w:rFonts w:ascii="宋体" w:hAnsi="宋体" w:hint="eastAsia"/>
          <w:sz w:val="24"/>
        </w:rPr>
        <w:t>gongzuoquan-idcenter</w:t>
      </w:r>
      <w:proofErr w:type="spellEnd"/>
      <w:r w:rsidRPr="00862D67">
        <w:rPr>
          <w:rFonts w:ascii="宋体" w:hAnsi="宋体" w:hint="eastAsia"/>
          <w:sz w:val="24"/>
        </w:rPr>
        <w:t>的服务，用来随机生成数据在工作圈服务内全局唯一的主键id。这样，id在进行取模分片的时候就可以较为均匀的分布在所有的分表中。</w:t>
      </w:r>
    </w:p>
    <w:p w14:paraId="07AE299D" w14:textId="6D56BA5E" w:rsidR="00862D67" w:rsidRDefault="00862D67" w:rsidP="00862D67">
      <w:pPr>
        <w:pStyle w:val="af1"/>
        <w:spacing w:line="400" w:lineRule="exact"/>
        <w:ind w:firstLine="480"/>
        <w:jc w:val="left"/>
        <w:rPr>
          <w:rFonts w:ascii="宋体" w:hAnsi="宋体"/>
          <w:sz w:val="24"/>
        </w:rPr>
      </w:pPr>
      <w:r w:rsidRPr="00862D67">
        <w:rPr>
          <w:rFonts w:ascii="宋体" w:hAnsi="宋体" w:hint="eastAsia"/>
          <w:sz w:val="24"/>
        </w:rPr>
        <w:t>同时，为了解决跨区数据查询的问题，我们需要一个数据索引中心（</w:t>
      </w:r>
      <w:proofErr w:type="gramStart"/>
      <w:r w:rsidRPr="00862D67">
        <w:rPr>
          <w:rFonts w:ascii="宋体" w:hAnsi="宋体" w:hint="eastAsia"/>
          <w:sz w:val="24"/>
        </w:rPr>
        <w:t>类拟于</w:t>
      </w:r>
      <w:proofErr w:type="spellStart"/>
      <w:proofErr w:type="gramEnd"/>
      <w:r w:rsidRPr="00862D67">
        <w:rPr>
          <w:rFonts w:ascii="宋体" w:hAnsi="宋体" w:hint="eastAsia"/>
          <w:sz w:val="24"/>
        </w:rPr>
        <w:t>hadoop</w:t>
      </w:r>
      <w:proofErr w:type="spellEnd"/>
      <w:r w:rsidRPr="00862D67">
        <w:rPr>
          <w:rFonts w:ascii="宋体" w:hAnsi="宋体" w:hint="eastAsia"/>
          <w:sz w:val="24"/>
        </w:rPr>
        <w:t>的</w:t>
      </w:r>
      <w:proofErr w:type="spellStart"/>
      <w:r w:rsidRPr="00862D67">
        <w:rPr>
          <w:rFonts w:ascii="宋体" w:hAnsi="宋体" w:hint="eastAsia"/>
          <w:sz w:val="24"/>
        </w:rPr>
        <w:t>nameService</w:t>
      </w:r>
      <w:proofErr w:type="spellEnd"/>
      <w:r w:rsidRPr="00862D67">
        <w:rPr>
          <w:rFonts w:ascii="宋体" w:hAnsi="宋体" w:hint="eastAsia"/>
          <w:sz w:val="24"/>
        </w:rPr>
        <w:t>的概念)。相一组有关系的数据id索引在一起保存起来，在查询的时候通过这个索引可以得到这些数据的id，然后再通过id取模来得到分库分表的数据，从而查询到需要的业务数据。工作圈中承担这部份工作的核心服务是</w:t>
      </w:r>
      <w:proofErr w:type="spellStart"/>
      <w:r w:rsidRPr="00862D67">
        <w:rPr>
          <w:rFonts w:ascii="宋体" w:hAnsi="宋体" w:hint="eastAsia"/>
          <w:sz w:val="24"/>
        </w:rPr>
        <w:t>gongzuoquan-idlist</w:t>
      </w:r>
      <w:proofErr w:type="spellEnd"/>
      <w:r w:rsidRPr="00862D67">
        <w:rPr>
          <w:rFonts w:ascii="宋体" w:hAnsi="宋体" w:hint="eastAsia"/>
          <w:sz w:val="24"/>
        </w:rPr>
        <w:t>。</w:t>
      </w:r>
    </w:p>
    <w:p w14:paraId="5B1D00A5" w14:textId="5F144944" w:rsidR="004D01B4" w:rsidRPr="00CA246A" w:rsidRDefault="004D01B4" w:rsidP="00626322">
      <w:pPr>
        <w:pStyle w:val="2"/>
        <w:rPr>
          <w:rFonts w:ascii="黑体"/>
          <w:sz w:val="28"/>
        </w:rPr>
      </w:pPr>
      <w:bookmarkStart w:id="23" w:name="_Toc451011695"/>
      <w:r w:rsidRPr="00CA246A">
        <w:rPr>
          <w:rFonts w:ascii="黑体" w:hint="eastAsia"/>
          <w:sz w:val="28"/>
        </w:rPr>
        <w:lastRenderedPageBreak/>
        <w:t xml:space="preserve">Rest </w:t>
      </w:r>
      <w:proofErr w:type="spellStart"/>
      <w:r w:rsidRPr="00CA246A">
        <w:rPr>
          <w:rFonts w:ascii="黑体" w:hint="eastAsia"/>
          <w:sz w:val="28"/>
        </w:rPr>
        <w:t>server设计</w:t>
      </w:r>
      <w:bookmarkEnd w:id="23"/>
      <w:proofErr w:type="spellEnd"/>
    </w:p>
    <w:p w14:paraId="47EA7073" w14:textId="4F434B4A" w:rsidR="00516B3F" w:rsidRPr="00516B3F" w:rsidRDefault="00516B3F" w:rsidP="007E2E3C">
      <w:pPr>
        <w:pStyle w:val="af1"/>
        <w:spacing w:line="400" w:lineRule="exact"/>
        <w:ind w:firstLine="480"/>
        <w:jc w:val="left"/>
        <w:rPr>
          <w:rFonts w:ascii="宋体" w:hAnsi="宋体"/>
          <w:sz w:val="24"/>
        </w:rPr>
      </w:pPr>
      <w:r w:rsidRPr="00516B3F">
        <w:rPr>
          <w:rFonts w:ascii="宋体" w:hAnsi="宋体" w:hint="eastAsia"/>
          <w:sz w:val="24"/>
        </w:rPr>
        <w:t xml:space="preserve">Rest server是整个工作圈服务的表现层，是和工作圈移动端或是WEB端通信的一层。工作圈终端借由Rest Server这一层提供的Rest </w:t>
      </w:r>
      <w:proofErr w:type="spellStart"/>
      <w:r w:rsidRPr="00516B3F">
        <w:rPr>
          <w:rFonts w:ascii="宋体" w:hAnsi="宋体" w:hint="eastAsia"/>
          <w:sz w:val="24"/>
        </w:rPr>
        <w:t>api</w:t>
      </w:r>
      <w:proofErr w:type="spellEnd"/>
      <w:r w:rsidRPr="00516B3F">
        <w:rPr>
          <w:rFonts w:ascii="宋体" w:hAnsi="宋体" w:hint="eastAsia"/>
          <w:sz w:val="24"/>
        </w:rPr>
        <w:t>，来和工作圈服务进行数据的交换。</w:t>
      </w:r>
    </w:p>
    <w:p w14:paraId="07E8C2EC" w14:textId="02E26D27" w:rsidR="00516B3F" w:rsidRPr="00516B3F" w:rsidRDefault="00516B3F" w:rsidP="00516B3F">
      <w:pPr>
        <w:pStyle w:val="af1"/>
        <w:spacing w:line="400" w:lineRule="exact"/>
        <w:ind w:firstLine="480"/>
        <w:jc w:val="left"/>
        <w:rPr>
          <w:rFonts w:ascii="宋体" w:hAnsi="宋体"/>
          <w:sz w:val="24"/>
        </w:rPr>
      </w:pPr>
      <w:r w:rsidRPr="00516B3F">
        <w:rPr>
          <w:rFonts w:ascii="宋体" w:hAnsi="宋体" w:hint="eastAsia"/>
          <w:sz w:val="24"/>
        </w:rPr>
        <w:t>分布式的Rest server。</w:t>
      </w:r>
    </w:p>
    <w:p w14:paraId="078A94BB" w14:textId="43823547" w:rsidR="00516B3F" w:rsidRPr="00516B3F" w:rsidRDefault="00516B3F" w:rsidP="00516B3F">
      <w:pPr>
        <w:pStyle w:val="af1"/>
        <w:spacing w:line="400" w:lineRule="exact"/>
        <w:ind w:firstLine="480"/>
        <w:jc w:val="left"/>
        <w:rPr>
          <w:rFonts w:ascii="宋体" w:hAnsi="宋体"/>
          <w:sz w:val="24"/>
        </w:rPr>
      </w:pPr>
      <w:r w:rsidRPr="00516B3F">
        <w:rPr>
          <w:rFonts w:ascii="宋体" w:hAnsi="宋体" w:hint="eastAsia"/>
          <w:sz w:val="24"/>
        </w:rPr>
        <w:t>1.Nginx负载均衡</w:t>
      </w:r>
    </w:p>
    <w:p w14:paraId="2A9B4063" w14:textId="47D75F61" w:rsidR="00516B3F" w:rsidRPr="00516B3F" w:rsidRDefault="00516B3F" w:rsidP="007E2E3C">
      <w:pPr>
        <w:pStyle w:val="af1"/>
        <w:spacing w:line="400" w:lineRule="exact"/>
        <w:ind w:firstLine="480"/>
        <w:jc w:val="left"/>
        <w:rPr>
          <w:rFonts w:ascii="宋体" w:hAnsi="宋体"/>
          <w:sz w:val="24"/>
        </w:rPr>
      </w:pPr>
      <w:r w:rsidRPr="00516B3F">
        <w:rPr>
          <w:rFonts w:ascii="宋体" w:hAnsi="宋体" w:hint="eastAsia"/>
          <w:sz w:val="24"/>
        </w:rPr>
        <w:t>分布式的Rest server意味着一个Rest服务器可以运行在多个服务器上。那么就需要一个前端的负载均衡来分发从互联网传来的请求。可用的服务也很多，</w:t>
      </w:r>
      <w:proofErr w:type="spellStart"/>
      <w:r w:rsidRPr="00516B3F">
        <w:rPr>
          <w:rFonts w:ascii="宋体" w:hAnsi="宋体" w:hint="eastAsia"/>
          <w:sz w:val="24"/>
        </w:rPr>
        <w:t>Nginx</w:t>
      </w:r>
      <w:proofErr w:type="spellEnd"/>
      <w:r w:rsidRPr="00516B3F">
        <w:rPr>
          <w:rFonts w:ascii="宋体" w:hAnsi="宋体" w:hint="eastAsia"/>
          <w:sz w:val="24"/>
        </w:rPr>
        <w:t>是一个开源的优秀的http服务器，可以满足目前的需求。</w:t>
      </w:r>
    </w:p>
    <w:p w14:paraId="2101ED69" w14:textId="1D3C0E28" w:rsidR="00516B3F" w:rsidRPr="00516B3F" w:rsidRDefault="00516B3F" w:rsidP="00516B3F">
      <w:pPr>
        <w:pStyle w:val="af1"/>
        <w:spacing w:line="400" w:lineRule="exact"/>
        <w:ind w:firstLine="480"/>
        <w:jc w:val="left"/>
        <w:rPr>
          <w:rFonts w:ascii="宋体" w:hAnsi="宋体"/>
          <w:sz w:val="24"/>
        </w:rPr>
      </w:pPr>
      <w:r w:rsidRPr="00516B3F">
        <w:rPr>
          <w:rFonts w:ascii="宋体" w:hAnsi="宋体" w:hint="eastAsia"/>
          <w:sz w:val="24"/>
        </w:rPr>
        <w:t>2.无状态的服务设计</w:t>
      </w:r>
    </w:p>
    <w:p w14:paraId="61FD87A5" w14:textId="23F7E049" w:rsidR="00516B3F" w:rsidRPr="00516B3F" w:rsidRDefault="00516B3F" w:rsidP="00516B3F">
      <w:pPr>
        <w:pStyle w:val="af1"/>
        <w:spacing w:line="400" w:lineRule="exact"/>
        <w:ind w:firstLine="480"/>
        <w:jc w:val="left"/>
        <w:rPr>
          <w:rFonts w:ascii="宋体" w:hAnsi="宋体"/>
          <w:sz w:val="24"/>
        </w:rPr>
      </w:pPr>
      <w:r w:rsidRPr="00516B3F">
        <w:rPr>
          <w:rFonts w:ascii="宋体" w:hAnsi="宋体" w:hint="eastAsia"/>
          <w:sz w:val="24"/>
        </w:rPr>
        <w:t>其实提出这点反而是为了解决用户的登录状态问题，假设用户登录的请求发到了Rest A服务上，对用户的数据请求又发送到了Rest B服务上。那Rest B怎么能知道用户的登录状态呢。在以前的单点式系统中，有一个Session的概念。用户登录后建立在服务器，请求的时候</w:t>
      </w:r>
      <w:proofErr w:type="gramStart"/>
      <w:r w:rsidRPr="00516B3F">
        <w:rPr>
          <w:rFonts w:ascii="宋体" w:hAnsi="宋体" w:hint="eastAsia"/>
          <w:sz w:val="24"/>
        </w:rPr>
        <w:t>服务端会查询</w:t>
      </w:r>
      <w:proofErr w:type="gramEnd"/>
      <w:r w:rsidRPr="00516B3F">
        <w:rPr>
          <w:rFonts w:ascii="宋体" w:hAnsi="宋体" w:hint="eastAsia"/>
          <w:sz w:val="24"/>
        </w:rPr>
        <w:t>这个Session，登出后销毁。但是在分布式的Rest server上主机之前内存的数据</w:t>
      </w:r>
      <w:proofErr w:type="gramStart"/>
      <w:r w:rsidRPr="00516B3F">
        <w:rPr>
          <w:rFonts w:ascii="宋体" w:hAnsi="宋体" w:hint="eastAsia"/>
          <w:sz w:val="24"/>
        </w:rPr>
        <w:t>不</w:t>
      </w:r>
      <w:proofErr w:type="gramEnd"/>
      <w:r w:rsidRPr="00516B3F">
        <w:rPr>
          <w:rFonts w:ascii="宋体" w:hAnsi="宋体" w:hint="eastAsia"/>
          <w:sz w:val="24"/>
        </w:rPr>
        <w:t>共享，无法得知用户的Session状态。</w:t>
      </w:r>
    </w:p>
    <w:p w14:paraId="36AAABB0" w14:textId="7709D7CD" w:rsidR="00BD50DA" w:rsidRDefault="00516B3F" w:rsidP="00902DD0">
      <w:pPr>
        <w:pStyle w:val="af1"/>
        <w:spacing w:line="400" w:lineRule="exact"/>
        <w:ind w:firstLine="480"/>
        <w:jc w:val="left"/>
        <w:rPr>
          <w:rFonts w:ascii="宋体" w:hAnsi="宋体"/>
          <w:sz w:val="24"/>
        </w:rPr>
      </w:pPr>
      <w:r w:rsidRPr="00516B3F">
        <w:rPr>
          <w:rFonts w:ascii="宋体" w:hAnsi="宋体" w:hint="eastAsia"/>
          <w:sz w:val="24"/>
        </w:rPr>
        <w:t xml:space="preserve">工作圈的解决方式是登录后返回一个加密的token给终端。不是在服务端保存用户的登录状态，而是在用户使用的终端上保存这个token。在Android </w:t>
      </w:r>
      <w:proofErr w:type="spellStart"/>
      <w:r w:rsidRPr="00516B3F">
        <w:rPr>
          <w:rFonts w:ascii="宋体" w:hAnsi="宋体" w:hint="eastAsia"/>
          <w:sz w:val="24"/>
        </w:rPr>
        <w:t>iOS</w:t>
      </w:r>
      <w:proofErr w:type="spellEnd"/>
      <w:r w:rsidRPr="00516B3F">
        <w:rPr>
          <w:rFonts w:ascii="宋体" w:hAnsi="宋体" w:hint="eastAsia"/>
          <w:sz w:val="24"/>
        </w:rPr>
        <w:t>系统上是由工作圈App软件保存在手机的数据库中，PC WEB因为没有数据库，将这个token保存在Cookie中。在每次请求的时候将WEB</w:t>
      </w:r>
      <w:proofErr w:type="gramStart"/>
      <w:r w:rsidRPr="00516B3F">
        <w:rPr>
          <w:rFonts w:ascii="宋体" w:hAnsi="宋体" w:hint="eastAsia"/>
          <w:sz w:val="24"/>
        </w:rPr>
        <w:t>端会自动</w:t>
      </w:r>
      <w:proofErr w:type="gramEnd"/>
      <w:r w:rsidRPr="00516B3F">
        <w:rPr>
          <w:rFonts w:ascii="宋体" w:hAnsi="宋体" w:hint="eastAsia"/>
          <w:sz w:val="24"/>
        </w:rPr>
        <w:t>的带上Cookie供服务器查询，手机端的App需要程序从手机上读取这个请求加到Http Header中来便于服务检查。</w:t>
      </w:r>
    </w:p>
    <w:p w14:paraId="4FA8D134" w14:textId="11E23B9D" w:rsidR="00902DD0" w:rsidRPr="00CA246A" w:rsidRDefault="00902DD0" w:rsidP="00902DD0">
      <w:pPr>
        <w:pStyle w:val="2"/>
        <w:rPr>
          <w:rFonts w:ascii="黑体"/>
          <w:sz w:val="28"/>
        </w:rPr>
      </w:pPr>
      <w:proofErr w:type="spellStart"/>
      <w:r w:rsidRPr="00CA246A">
        <w:rPr>
          <w:rFonts w:ascii="黑体" w:hint="eastAsia"/>
          <w:sz w:val="28"/>
        </w:rPr>
        <w:t>最终架构图</w:t>
      </w:r>
      <w:proofErr w:type="spellEnd"/>
    </w:p>
    <w:p w14:paraId="5F302104" w14:textId="1CC4E023" w:rsidR="007E2E3C" w:rsidRPr="007E2E3C" w:rsidRDefault="007E2E3C" w:rsidP="007E2E3C">
      <w:pPr>
        <w:pStyle w:val="af1"/>
        <w:spacing w:line="400" w:lineRule="exact"/>
        <w:ind w:firstLine="480"/>
        <w:jc w:val="left"/>
        <w:rPr>
          <w:rFonts w:ascii="宋体" w:hAnsi="宋体"/>
          <w:sz w:val="24"/>
        </w:rPr>
      </w:pPr>
      <w:r w:rsidRPr="007E2E3C">
        <w:rPr>
          <w:rFonts w:ascii="宋体" w:hAnsi="宋体" w:hint="eastAsia"/>
          <w:sz w:val="24"/>
        </w:rPr>
        <w:t>结合上面的设计，我们最终得到了如下图示的一个完整的服务系统框架</w:t>
      </w:r>
    </w:p>
    <w:p w14:paraId="2BB1EBC1" w14:textId="0D801FF0" w:rsidR="00BD50DA" w:rsidRDefault="00BD50DA">
      <w:pPr>
        <w:widowControl/>
        <w:jc w:val="left"/>
      </w:pPr>
      <w:r>
        <w:br w:type="page"/>
      </w:r>
      <w:r w:rsidR="00733AE8">
        <w:object w:dxaOrig="6934" w:dyaOrig="11404" w14:anchorId="56B233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5pt;height:570pt" o:ole="">
            <v:imagedata r:id="rId16" o:title=""/>
          </v:shape>
          <o:OLEObject Type="Embed" ProgID="Visio.Drawing.11" ShapeID="_x0000_i1025" DrawAspect="Content" ObjectID="_1527085283" r:id="rId17"/>
        </w:object>
      </w:r>
    </w:p>
    <w:p w14:paraId="43B355B8" w14:textId="39EECD0E" w:rsidR="00911ECC" w:rsidRDefault="00911ECC" w:rsidP="00A9185D">
      <w:pPr>
        <w:pStyle w:val="1"/>
        <w:numPr>
          <w:ilvl w:val="0"/>
          <w:numId w:val="0"/>
        </w:numPr>
        <w:ind w:left="432"/>
        <w:jc w:val="center"/>
        <w:rPr>
          <w:rFonts w:eastAsia="黑体"/>
          <w:sz w:val="32"/>
        </w:rPr>
      </w:pPr>
      <w:bookmarkStart w:id="24" w:name="_Toc451011769"/>
      <w:proofErr w:type="spellStart"/>
      <w:r>
        <w:rPr>
          <w:rFonts w:eastAsia="黑体" w:hint="eastAsia"/>
          <w:sz w:val="32"/>
        </w:rPr>
        <w:lastRenderedPageBreak/>
        <w:t>第</w:t>
      </w:r>
      <w:r w:rsidR="00203E8A">
        <w:rPr>
          <w:rFonts w:eastAsia="黑体" w:hint="eastAsia"/>
          <w:sz w:val="32"/>
          <w:lang w:eastAsia="zh-CN"/>
        </w:rPr>
        <w:t>六</w:t>
      </w:r>
      <w:proofErr w:type="spellEnd"/>
      <w:r>
        <w:rPr>
          <w:rFonts w:eastAsia="黑体" w:hint="eastAsia"/>
          <w:sz w:val="32"/>
        </w:rPr>
        <w:t>章</w:t>
      </w:r>
      <w:r>
        <w:rPr>
          <w:rFonts w:eastAsia="黑体" w:hint="eastAsia"/>
          <w:sz w:val="32"/>
        </w:rPr>
        <w:t xml:space="preserve"> </w:t>
      </w:r>
      <w:proofErr w:type="spellStart"/>
      <w:r>
        <w:rPr>
          <w:rFonts w:eastAsia="黑体" w:hint="eastAsia"/>
          <w:sz w:val="32"/>
        </w:rPr>
        <w:t>结束语</w:t>
      </w:r>
      <w:bookmarkEnd w:id="24"/>
      <w:proofErr w:type="spellEnd"/>
    </w:p>
    <w:p w14:paraId="2B5AEA9C" w14:textId="77777777" w:rsidR="00A9185D" w:rsidRPr="00A9185D" w:rsidRDefault="00A9185D" w:rsidP="00F937CF">
      <w:pPr>
        <w:pStyle w:val="af0"/>
        <w:keepNext/>
        <w:keepLines/>
        <w:numPr>
          <w:ilvl w:val="0"/>
          <w:numId w:val="1"/>
        </w:numPr>
        <w:spacing w:before="340" w:after="330" w:line="578" w:lineRule="auto"/>
        <w:ind w:firstLineChars="0"/>
        <w:outlineLvl w:val="0"/>
        <w:rPr>
          <w:b/>
          <w:bCs/>
          <w:vanish/>
          <w:kern w:val="44"/>
          <w:sz w:val="44"/>
          <w:szCs w:val="44"/>
          <w:lang w:val="x-none" w:eastAsia="x-none"/>
        </w:rPr>
      </w:pPr>
      <w:bookmarkStart w:id="25" w:name="_Toc451011770"/>
    </w:p>
    <w:p w14:paraId="51EC3A93" w14:textId="21072D20" w:rsidR="00911ECC" w:rsidRPr="00CA246A" w:rsidRDefault="00911ECC" w:rsidP="00A9185D">
      <w:pPr>
        <w:pStyle w:val="2"/>
        <w:rPr>
          <w:rFonts w:ascii="黑体"/>
          <w:sz w:val="28"/>
        </w:rPr>
      </w:pPr>
      <w:proofErr w:type="spellStart"/>
      <w:r w:rsidRPr="00CA246A">
        <w:rPr>
          <w:rFonts w:ascii="黑体" w:hint="eastAsia"/>
          <w:sz w:val="28"/>
        </w:rPr>
        <w:t>论文工作总结</w:t>
      </w:r>
      <w:bookmarkEnd w:id="25"/>
      <w:proofErr w:type="spellEnd"/>
    </w:p>
    <w:p w14:paraId="112C8D23" w14:textId="198757A9" w:rsidR="003E4B5F" w:rsidRPr="003E4B5F" w:rsidRDefault="003E4B5F" w:rsidP="003E4B5F">
      <w:pPr>
        <w:spacing w:line="400" w:lineRule="exact"/>
        <w:ind w:firstLine="432"/>
        <w:jc w:val="left"/>
        <w:rPr>
          <w:rFonts w:ascii="宋体" w:hAnsi="宋体"/>
          <w:sz w:val="24"/>
        </w:rPr>
      </w:pPr>
      <w:r w:rsidRPr="003E4B5F">
        <w:rPr>
          <w:rFonts w:ascii="宋体" w:hAnsi="宋体"/>
          <w:sz w:val="24"/>
        </w:rPr>
        <w:t>本文分析了分布式计算的思想，并结合现代开源社区组件设计了一个高性能，高可用的分布式系统框架。给出了这个</w:t>
      </w:r>
      <w:proofErr w:type="gramStart"/>
      <w:r w:rsidRPr="003E4B5F">
        <w:rPr>
          <w:rFonts w:ascii="宋体" w:hAnsi="宋体"/>
          <w:sz w:val="24"/>
        </w:rPr>
        <w:t>框发布</w:t>
      </w:r>
      <w:proofErr w:type="gramEnd"/>
      <w:r w:rsidRPr="003E4B5F">
        <w:rPr>
          <w:rFonts w:ascii="宋体" w:hAnsi="宋体"/>
          <w:sz w:val="24"/>
        </w:rPr>
        <w:t>式计算核心的服务注册中心，服务横向扩展以及数据分片算法的实现等。这些模块既可以组合在一起成为一个完整的分布式服务框架，同时也可以独立出来为其它的一些服务系统提供解决方案。</w:t>
      </w:r>
    </w:p>
    <w:p w14:paraId="752F2F02" w14:textId="77777777" w:rsidR="003E4B5F" w:rsidRPr="003E4B5F" w:rsidRDefault="003E4B5F" w:rsidP="003E4B5F">
      <w:pPr>
        <w:spacing w:line="400" w:lineRule="exact"/>
        <w:ind w:firstLine="432"/>
        <w:jc w:val="left"/>
        <w:rPr>
          <w:rFonts w:ascii="宋体" w:hAnsi="宋体"/>
          <w:sz w:val="24"/>
        </w:rPr>
      </w:pPr>
      <w:r w:rsidRPr="003E4B5F">
        <w:rPr>
          <w:rFonts w:ascii="宋体" w:hAnsi="宋体"/>
          <w:sz w:val="24"/>
        </w:rPr>
        <w:t>本文取得的主要成果有：</w:t>
      </w:r>
    </w:p>
    <w:p w14:paraId="2E2B61E1" w14:textId="77777777" w:rsidR="003E4B5F" w:rsidRPr="003E4B5F" w:rsidRDefault="003E4B5F" w:rsidP="00F937CF">
      <w:pPr>
        <w:pStyle w:val="af0"/>
        <w:numPr>
          <w:ilvl w:val="0"/>
          <w:numId w:val="2"/>
        </w:numPr>
        <w:spacing w:line="400" w:lineRule="exact"/>
        <w:ind w:firstLineChars="0"/>
        <w:jc w:val="left"/>
        <w:rPr>
          <w:rFonts w:ascii="宋体" w:hAnsi="宋体"/>
          <w:sz w:val="24"/>
        </w:rPr>
      </w:pPr>
      <w:r w:rsidRPr="003E4B5F">
        <w:rPr>
          <w:rFonts w:ascii="宋体" w:hAnsi="宋体"/>
          <w:sz w:val="24"/>
        </w:rPr>
        <w:t>阐述了分布式思想</w:t>
      </w:r>
    </w:p>
    <w:p w14:paraId="5156BBD8" w14:textId="77777777" w:rsidR="003E4B5F" w:rsidRPr="003E4B5F" w:rsidRDefault="003E4B5F" w:rsidP="00F937CF">
      <w:pPr>
        <w:pStyle w:val="af0"/>
        <w:numPr>
          <w:ilvl w:val="0"/>
          <w:numId w:val="2"/>
        </w:numPr>
        <w:spacing w:line="400" w:lineRule="exact"/>
        <w:ind w:firstLineChars="0"/>
        <w:jc w:val="left"/>
        <w:rPr>
          <w:rFonts w:ascii="宋体" w:hAnsi="宋体"/>
          <w:sz w:val="24"/>
        </w:rPr>
      </w:pPr>
      <w:r w:rsidRPr="003E4B5F">
        <w:rPr>
          <w:rFonts w:ascii="宋体" w:hAnsi="宋体"/>
          <w:sz w:val="24"/>
        </w:rPr>
        <w:t>设计了一个以开源技术为基础的分布式服务框架</w:t>
      </w:r>
    </w:p>
    <w:p w14:paraId="67E2C72B" w14:textId="1762C686" w:rsidR="00911ECC" w:rsidRPr="003E4B5F" w:rsidRDefault="003E4B5F" w:rsidP="00F937CF">
      <w:pPr>
        <w:pStyle w:val="af0"/>
        <w:numPr>
          <w:ilvl w:val="0"/>
          <w:numId w:val="2"/>
        </w:numPr>
        <w:spacing w:line="400" w:lineRule="exact"/>
        <w:ind w:firstLineChars="0"/>
        <w:jc w:val="left"/>
        <w:rPr>
          <w:rFonts w:ascii="宋体" w:hAnsi="宋体"/>
          <w:sz w:val="24"/>
        </w:rPr>
      </w:pPr>
      <w:r w:rsidRPr="003E4B5F">
        <w:rPr>
          <w:rFonts w:ascii="宋体" w:hAnsi="宋体"/>
          <w:sz w:val="24"/>
        </w:rPr>
        <w:t>以分布式服务框架为基础，完成了一个基于移动互联网的企业协同办公软件服务</w:t>
      </w:r>
    </w:p>
    <w:p w14:paraId="01FFB0C4" w14:textId="1EA25364" w:rsidR="00911ECC" w:rsidRDefault="00911ECC" w:rsidP="00626322">
      <w:pPr>
        <w:pStyle w:val="2"/>
        <w:rPr>
          <w:rFonts w:ascii="黑体"/>
          <w:sz w:val="28"/>
        </w:rPr>
      </w:pPr>
      <w:bookmarkStart w:id="26" w:name="_Toc451011771"/>
      <w:proofErr w:type="spellStart"/>
      <w:r>
        <w:rPr>
          <w:rFonts w:ascii="黑体" w:hint="eastAsia"/>
          <w:sz w:val="28"/>
        </w:rPr>
        <w:t>问题和展望</w:t>
      </w:r>
      <w:bookmarkEnd w:id="26"/>
      <w:proofErr w:type="spellEnd"/>
    </w:p>
    <w:p w14:paraId="4366C0DF" w14:textId="77777777" w:rsidR="003E4B5F" w:rsidRPr="0038282C" w:rsidRDefault="003E4B5F" w:rsidP="0038282C">
      <w:pPr>
        <w:spacing w:line="400" w:lineRule="exact"/>
        <w:ind w:firstLine="432"/>
        <w:jc w:val="left"/>
        <w:rPr>
          <w:rFonts w:ascii="宋体" w:hAnsi="宋体"/>
          <w:sz w:val="24"/>
        </w:rPr>
      </w:pPr>
      <w:r w:rsidRPr="0038282C">
        <w:rPr>
          <w:rFonts w:ascii="宋体" w:hAnsi="宋体"/>
          <w:sz w:val="24"/>
        </w:rPr>
        <w:t>本文探讨的 这个分布式框架，有两个不太明显的性能瓶颈。说不太明显，是因为这两个问题是在两个数据量非常大的情况下会出现的。一个是分布式注册中心，</w:t>
      </w:r>
      <w:proofErr w:type="gramStart"/>
      <w:r w:rsidRPr="0038282C">
        <w:rPr>
          <w:rFonts w:ascii="宋体" w:hAnsi="宋体"/>
          <w:sz w:val="24"/>
        </w:rPr>
        <w:t>当注册</w:t>
      </w:r>
      <w:proofErr w:type="gramEnd"/>
      <w:r w:rsidRPr="0038282C">
        <w:rPr>
          <w:rFonts w:ascii="宋体" w:hAnsi="宋体"/>
          <w:sz w:val="24"/>
        </w:rPr>
        <w:t>的服务非常之多的时候，它的性能会有问题。另一个是分布式数据索引服务，当业务数据量过大，而且没有很好的进行分片的时候会对这个服务有较大的影响。</w:t>
      </w:r>
    </w:p>
    <w:p w14:paraId="2F5FFD17" w14:textId="3D3E0DBE" w:rsidR="00EE7019" w:rsidRDefault="003E4B5F" w:rsidP="00EE7019">
      <w:pPr>
        <w:spacing w:line="400" w:lineRule="exact"/>
        <w:ind w:firstLine="432"/>
        <w:jc w:val="left"/>
        <w:rPr>
          <w:rFonts w:ascii="宋体" w:hAnsi="宋体"/>
          <w:sz w:val="24"/>
        </w:rPr>
      </w:pPr>
      <w:r w:rsidRPr="0038282C">
        <w:rPr>
          <w:rFonts w:ascii="宋体" w:hAnsi="宋体"/>
          <w:sz w:val="24"/>
        </w:rPr>
        <w:t>互联网与移动互联网将人类的沟通拉进了一个前所未有的地球村，从世界的一个地方发送一个信息到遥远的另一方不过短短的数秒，人们之前的交流变的非常便利，分布式的服务在其中做了很大的贡献。</w:t>
      </w:r>
      <w:r w:rsidR="00EE7019">
        <w:rPr>
          <w:rFonts w:ascii="宋体" w:hAnsi="宋体" w:hint="eastAsia"/>
          <w:sz w:val="24"/>
        </w:rPr>
        <w:t>本文所描述的框架还有许多可以扩展的地方。</w:t>
      </w:r>
    </w:p>
    <w:p w14:paraId="10A20BDE" w14:textId="7BC77680" w:rsidR="00EE7019" w:rsidRDefault="00EE7019" w:rsidP="00EE7019">
      <w:pPr>
        <w:spacing w:line="400" w:lineRule="exact"/>
        <w:ind w:firstLine="432"/>
        <w:jc w:val="left"/>
        <w:rPr>
          <w:rFonts w:ascii="宋体" w:hAnsi="宋体"/>
          <w:sz w:val="24"/>
        </w:rPr>
      </w:pPr>
      <w:proofErr w:type="spellStart"/>
      <w:r>
        <w:rPr>
          <w:rFonts w:ascii="宋体" w:hAnsi="宋体"/>
          <w:sz w:val="24"/>
        </w:rPr>
        <w:t>D</w:t>
      </w:r>
      <w:r>
        <w:rPr>
          <w:rFonts w:ascii="宋体" w:hAnsi="宋体" w:hint="eastAsia"/>
          <w:sz w:val="24"/>
        </w:rPr>
        <w:t>ocker</w:t>
      </w:r>
      <w:proofErr w:type="spellEnd"/>
      <w:r>
        <w:rPr>
          <w:rFonts w:ascii="宋体" w:hAnsi="宋体" w:hint="eastAsia"/>
          <w:sz w:val="24"/>
        </w:rPr>
        <w:t>，如果说近两年虚拟化最火</w:t>
      </w:r>
      <w:proofErr w:type="gramStart"/>
      <w:r>
        <w:rPr>
          <w:rFonts w:ascii="宋体" w:hAnsi="宋体" w:hint="eastAsia"/>
          <w:sz w:val="24"/>
        </w:rPr>
        <w:t>的热词无疑</w:t>
      </w:r>
      <w:proofErr w:type="gramEnd"/>
      <w:r>
        <w:rPr>
          <w:rFonts w:ascii="宋体" w:hAnsi="宋体" w:hint="eastAsia"/>
          <w:sz w:val="24"/>
        </w:rPr>
        <w:t>就是这个技术了。它以最轻量级的方式为程序运行打造一个完整的虚拟机环境，可以快速的分发、部署与运行。这样，分布式服务就能方便的在业务高峰时段进行弹性扩展与收缩。</w:t>
      </w:r>
    </w:p>
    <w:p w14:paraId="2E1A10AD" w14:textId="60635E93" w:rsidR="00EE7019" w:rsidRPr="00EE7019" w:rsidRDefault="00EE7019" w:rsidP="00EE7019">
      <w:pPr>
        <w:spacing w:line="400" w:lineRule="exact"/>
        <w:ind w:firstLine="432"/>
        <w:jc w:val="left"/>
        <w:rPr>
          <w:rFonts w:ascii="宋体" w:hAnsi="宋体"/>
          <w:sz w:val="24"/>
        </w:rPr>
      </w:pPr>
      <w:r>
        <w:rPr>
          <w:rFonts w:ascii="宋体" w:hAnsi="宋体" w:hint="eastAsia"/>
          <w:sz w:val="24"/>
        </w:rPr>
        <w:t>Spark，一个基于</w:t>
      </w:r>
      <w:proofErr w:type="spellStart"/>
      <w:r>
        <w:rPr>
          <w:rFonts w:ascii="宋体" w:hAnsi="宋体" w:hint="eastAsia"/>
          <w:sz w:val="24"/>
        </w:rPr>
        <w:t>Hadoop</w:t>
      </w:r>
      <w:proofErr w:type="spellEnd"/>
      <w:r>
        <w:rPr>
          <w:rFonts w:ascii="宋体" w:hAnsi="宋体" w:hint="eastAsia"/>
          <w:sz w:val="24"/>
        </w:rPr>
        <w:t>的流数据处理组件。互联网的分布式服务和大数据处理两者是相辅相成的，当用户量达到</w:t>
      </w:r>
      <w:r w:rsidR="007E2E3C">
        <w:rPr>
          <w:rFonts w:ascii="宋体" w:hAnsi="宋体" w:hint="eastAsia"/>
          <w:sz w:val="24"/>
        </w:rPr>
        <w:t>千万级别的时候，产生的数据是非常可观的，同时其中的价值也是巨大的。</w:t>
      </w:r>
    </w:p>
    <w:p w14:paraId="4B4161D9" w14:textId="77777777" w:rsidR="00911ECC" w:rsidRDefault="00911ECC">
      <w:pPr>
        <w:pStyle w:val="af1"/>
        <w:adjustRightInd/>
        <w:snapToGrid/>
        <w:spacing w:before="0" w:after="0" w:line="360" w:lineRule="auto"/>
        <w:rPr>
          <w:rFonts w:ascii="黑体" w:eastAsia="黑体" w:hAnsi="宋体"/>
          <w:sz w:val="32"/>
        </w:rPr>
      </w:pPr>
      <w:r>
        <w:rPr>
          <w:rFonts w:ascii="宋体"/>
        </w:rPr>
        <w:br w:type="page"/>
      </w:r>
      <w:r>
        <w:rPr>
          <w:rFonts w:ascii="黑体" w:eastAsia="黑体" w:hAnsi="宋体" w:hint="eastAsia"/>
          <w:sz w:val="32"/>
        </w:rPr>
        <w:lastRenderedPageBreak/>
        <w:t>参考文献</w:t>
      </w:r>
    </w:p>
    <w:p w14:paraId="2653A0D8" w14:textId="77777777" w:rsidR="00911ECC" w:rsidRDefault="00911ECC">
      <w:pPr>
        <w:pStyle w:val="af1"/>
        <w:adjustRightInd/>
        <w:snapToGrid/>
        <w:spacing w:before="0" w:after="0" w:line="240" w:lineRule="auto"/>
        <w:jc w:val="both"/>
        <w:rPr>
          <w:rFonts w:ascii="宋体" w:hAnsi="宋体"/>
        </w:rPr>
      </w:pPr>
    </w:p>
    <w:p w14:paraId="54A13849" w14:textId="21B8E482" w:rsidR="00911ECC" w:rsidRDefault="00181929">
      <w:pPr>
        <w:spacing w:line="400" w:lineRule="exact"/>
        <w:ind w:firstLine="420"/>
        <w:rPr>
          <w:rFonts w:ascii="宋体" w:hAnsi="宋体"/>
          <w:szCs w:val="21"/>
        </w:rPr>
      </w:pPr>
      <w:r>
        <w:rPr>
          <w:rFonts w:ascii="宋体" w:hAnsi="宋体" w:hint="eastAsia"/>
          <w:szCs w:val="21"/>
        </w:rPr>
        <w:t>[1</w:t>
      </w:r>
      <w:r w:rsidR="00C65599">
        <w:rPr>
          <w:rFonts w:ascii="宋体" w:hAnsi="宋体" w:hint="eastAsia"/>
          <w:szCs w:val="21"/>
        </w:rPr>
        <w:t xml:space="preserve">] </w:t>
      </w:r>
      <w:r w:rsidR="00FC68CC" w:rsidRPr="00FC68CC">
        <w:rPr>
          <w:rFonts w:ascii="宋体" w:hAnsi="宋体" w:hint="eastAsia"/>
          <w:szCs w:val="21"/>
        </w:rPr>
        <w:t>吴强</w:t>
      </w:r>
      <w:r w:rsidR="00FC68CC">
        <w:rPr>
          <w:rFonts w:ascii="宋体" w:hAnsi="宋体"/>
          <w:szCs w:val="21"/>
        </w:rPr>
        <w:t xml:space="preserve"> </w:t>
      </w:r>
      <w:r w:rsidR="00FC68CC" w:rsidRPr="00FC68CC">
        <w:rPr>
          <w:rFonts w:ascii="宋体" w:hAnsi="宋体" w:hint="eastAsia"/>
          <w:szCs w:val="21"/>
        </w:rPr>
        <w:t>分布式系统一致性的发展历史（一）</w:t>
      </w:r>
      <w:r w:rsidR="00FC68CC">
        <w:rPr>
          <w:rFonts w:ascii="宋体" w:hAnsi="宋体"/>
          <w:szCs w:val="21"/>
        </w:rPr>
        <w:t xml:space="preserve"> </w:t>
      </w:r>
      <w:proofErr w:type="gramStart"/>
      <w:r w:rsidR="00FC68CC">
        <w:rPr>
          <w:rFonts w:ascii="宋体" w:hAnsi="宋体" w:hint="eastAsia"/>
          <w:szCs w:val="21"/>
        </w:rPr>
        <w:t>点融黑帮</w:t>
      </w:r>
      <w:proofErr w:type="gramEnd"/>
      <w:r w:rsidR="00911ECC">
        <w:rPr>
          <w:rFonts w:ascii="宋体" w:hAnsi="宋体" w:hint="eastAsia"/>
          <w:szCs w:val="21"/>
        </w:rPr>
        <w:t xml:space="preserve"> </w:t>
      </w:r>
      <w:r w:rsidR="00FC68CC">
        <w:rPr>
          <w:rFonts w:ascii="宋体" w:hAnsi="宋体" w:hint="eastAsia"/>
          <w:szCs w:val="21"/>
        </w:rPr>
        <w:t xml:space="preserve">2015年9月8日 </w:t>
      </w:r>
    </w:p>
    <w:p w14:paraId="5E0C5AD5" w14:textId="5E872AAB" w:rsidR="00911ECC" w:rsidRDefault="00181929" w:rsidP="00A9185D">
      <w:pPr>
        <w:spacing w:line="400" w:lineRule="exact"/>
        <w:ind w:firstLine="420"/>
        <w:rPr>
          <w:rFonts w:ascii="宋体" w:hAnsi="宋体"/>
          <w:szCs w:val="21"/>
        </w:rPr>
      </w:pPr>
      <w:r>
        <w:rPr>
          <w:rFonts w:ascii="宋体" w:hAnsi="宋体" w:hint="eastAsia"/>
          <w:szCs w:val="21"/>
        </w:rPr>
        <w:t>[2</w:t>
      </w:r>
      <w:r w:rsidR="00C65599">
        <w:rPr>
          <w:rFonts w:ascii="宋体" w:hAnsi="宋体" w:hint="eastAsia"/>
          <w:szCs w:val="21"/>
        </w:rPr>
        <w:t xml:space="preserve">] </w:t>
      </w:r>
      <w:r w:rsidR="00FC68CC" w:rsidRPr="00C65599">
        <w:rPr>
          <w:szCs w:val="21"/>
        </w:rPr>
        <w:t xml:space="preserve">L </w:t>
      </w:r>
      <w:proofErr w:type="spellStart"/>
      <w:r w:rsidR="00FC68CC" w:rsidRPr="00C65599">
        <w:rPr>
          <w:szCs w:val="21"/>
        </w:rPr>
        <w:t>Lamport</w:t>
      </w:r>
      <w:proofErr w:type="spellEnd"/>
      <w:r w:rsidR="00C65599" w:rsidRPr="00C65599">
        <w:rPr>
          <w:szCs w:val="21"/>
        </w:rPr>
        <w:t xml:space="preserve"> </w:t>
      </w:r>
      <w:r w:rsidR="00FC68CC" w:rsidRPr="00C65599">
        <w:rPr>
          <w:szCs w:val="21"/>
        </w:rPr>
        <w:t xml:space="preserve">Time, Clocks, and the Ordering of Events in a Distributed System </w:t>
      </w:r>
      <w:r w:rsidR="00C65599" w:rsidRPr="00C65599">
        <w:rPr>
          <w:szCs w:val="21"/>
        </w:rPr>
        <w:t>Operating Systems July 1978 Fig.1</w:t>
      </w:r>
    </w:p>
    <w:p w14:paraId="31715575" w14:textId="0A097297" w:rsidR="00B72F57" w:rsidRDefault="00C65599" w:rsidP="00B72F57">
      <w:pPr>
        <w:spacing w:line="400" w:lineRule="exact"/>
        <w:ind w:firstLine="420"/>
        <w:rPr>
          <w:rFonts w:ascii="宋体" w:hAnsi="宋体"/>
          <w:szCs w:val="21"/>
        </w:rPr>
      </w:pPr>
      <w:r>
        <w:rPr>
          <w:rFonts w:ascii="宋体" w:hAnsi="宋体"/>
          <w:szCs w:val="21"/>
        </w:rPr>
        <w:t>[</w:t>
      </w:r>
      <w:r w:rsidR="00181929">
        <w:rPr>
          <w:rFonts w:ascii="宋体" w:hAnsi="宋体"/>
          <w:szCs w:val="21"/>
        </w:rPr>
        <w:t>3</w:t>
      </w:r>
      <w:r w:rsidR="00B72F57">
        <w:rPr>
          <w:rFonts w:ascii="宋体" w:hAnsi="宋体"/>
          <w:szCs w:val="21"/>
        </w:rPr>
        <w:t xml:space="preserve">] </w:t>
      </w:r>
      <w:r w:rsidR="00B72F57">
        <w:rPr>
          <w:rFonts w:ascii="宋体" w:hAnsi="宋体" w:hint="eastAsia"/>
          <w:szCs w:val="21"/>
        </w:rPr>
        <w:t xml:space="preserve">黄晓军,张静，张凯 </w:t>
      </w:r>
      <w:r w:rsidR="00B72F57" w:rsidRPr="00B72F57">
        <w:rPr>
          <w:rFonts w:ascii="宋体" w:hAnsi="宋体" w:hint="eastAsia"/>
          <w:szCs w:val="21"/>
        </w:rPr>
        <w:t>Apache Thrift - 可伸缩的跨语言服务开发框架</w:t>
      </w:r>
      <w:r w:rsidR="00B72F57">
        <w:rPr>
          <w:rFonts w:ascii="宋体" w:hAnsi="宋体" w:hint="eastAsia"/>
          <w:szCs w:val="21"/>
        </w:rPr>
        <w:t xml:space="preserve"> IBM </w:t>
      </w:r>
      <w:proofErr w:type="spellStart"/>
      <w:r w:rsidR="00B72F57">
        <w:rPr>
          <w:rFonts w:ascii="宋体" w:hAnsi="宋体" w:hint="eastAsia"/>
          <w:szCs w:val="21"/>
        </w:rPr>
        <w:t>developWorks</w:t>
      </w:r>
      <w:proofErr w:type="spellEnd"/>
      <w:r w:rsidR="00B72F57">
        <w:rPr>
          <w:rFonts w:ascii="宋体" w:hAnsi="宋体" w:hint="eastAsia"/>
          <w:szCs w:val="21"/>
        </w:rPr>
        <w:t xml:space="preserve"> 2012年1月16日 </w:t>
      </w:r>
    </w:p>
    <w:p w14:paraId="7EA08BA4" w14:textId="1D607288" w:rsidR="00C92B5B" w:rsidRDefault="00B72F57" w:rsidP="00C92B5B">
      <w:pPr>
        <w:spacing w:line="400" w:lineRule="exact"/>
        <w:ind w:firstLine="420"/>
        <w:rPr>
          <w:rFonts w:ascii="宋体" w:hAnsi="宋体"/>
          <w:szCs w:val="21"/>
        </w:rPr>
      </w:pPr>
      <w:r>
        <w:rPr>
          <w:rFonts w:ascii="宋体" w:hAnsi="宋体"/>
          <w:szCs w:val="21"/>
        </w:rPr>
        <w:t>[</w:t>
      </w:r>
      <w:r w:rsidR="00181929">
        <w:rPr>
          <w:rFonts w:ascii="宋体" w:hAnsi="宋体"/>
          <w:szCs w:val="21"/>
        </w:rPr>
        <w:t>4</w:t>
      </w:r>
      <w:r>
        <w:rPr>
          <w:rFonts w:ascii="宋体" w:hAnsi="宋体"/>
          <w:szCs w:val="21"/>
        </w:rPr>
        <w:t xml:space="preserve">] </w:t>
      </w:r>
      <w:proofErr w:type="gramStart"/>
      <w:r>
        <w:rPr>
          <w:rFonts w:ascii="宋体" w:hAnsi="宋体" w:hint="eastAsia"/>
          <w:szCs w:val="21"/>
        </w:rPr>
        <w:t>许令波</w:t>
      </w:r>
      <w:proofErr w:type="gramEnd"/>
      <w:r>
        <w:rPr>
          <w:rFonts w:ascii="宋体" w:hAnsi="宋体" w:hint="eastAsia"/>
          <w:szCs w:val="21"/>
        </w:rPr>
        <w:t xml:space="preserve"> </w:t>
      </w:r>
      <w:r w:rsidRPr="00B72F57">
        <w:rPr>
          <w:rFonts w:ascii="宋体" w:hAnsi="宋体" w:hint="eastAsia"/>
          <w:szCs w:val="21"/>
        </w:rPr>
        <w:t>分布式服务框架 Zookeeper -- 管理分布式环境中的数据</w:t>
      </w:r>
      <w:r>
        <w:rPr>
          <w:rFonts w:ascii="宋体" w:hAnsi="宋体" w:hint="eastAsia"/>
          <w:szCs w:val="21"/>
        </w:rPr>
        <w:t xml:space="preserve">IBM </w:t>
      </w:r>
      <w:proofErr w:type="spellStart"/>
      <w:r>
        <w:rPr>
          <w:rFonts w:ascii="宋体" w:hAnsi="宋体" w:hint="eastAsia"/>
          <w:szCs w:val="21"/>
        </w:rPr>
        <w:t>developWorks</w:t>
      </w:r>
      <w:proofErr w:type="spellEnd"/>
      <w:r>
        <w:rPr>
          <w:rFonts w:ascii="宋体" w:hAnsi="宋体" w:hint="eastAsia"/>
          <w:szCs w:val="21"/>
        </w:rPr>
        <w:t xml:space="preserve"> 2010年</w:t>
      </w:r>
      <w:r w:rsidR="00C50DB7">
        <w:rPr>
          <w:rFonts w:ascii="宋体" w:hAnsi="宋体" w:hint="eastAsia"/>
          <w:szCs w:val="21"/>
        </w:rPr>
        <w:t>1</w:t>
      </w:r>
      <w:r>
        <w:rPr>
          <w:rFonts w:ascii="宋体" w:hAnsi="宋体" w:hint="eastAsia"/>
          <w:szCs w:val="21"/>
        </w:rPr>
        <w:t>1月</w:t>
      </w:r>
      <w:r w:rsidR="00C50DB7">
        <w:rPr>
          <w:rFonts w:ascii="宋体" w:hAnsi="宋体" w:hint="eastAsia"/>
          <w:szCs w:val="21"/>
        </w:rPr>
        <w:t>18</w:t>
      </w:r>
      <w:r>
        <w:rPr>
          <w:rFonts w:ascii="宋体" w:hAnsi="宋体" w:hint="eastAsia"/>
          <w:szCs w:val="21"/>
        </w:rPr>
        <w:t xml:space="preserve">日 </w:t>
      </w:r>
    </w:p>
    <w:p w14:paraId="63E82645" w14:textId="32F2FB7E" w:rsidR="00B72F57" w:rsidRDefault="00C92B5B" w:rsidP="0075188A">
      <w:pPr>
        <w:tabs>
          <w:tab w:val="left" w:pos="3846"/>
        </w:tabs>
        <w:spacing w:line="400" w:lineRule="exact"/>
        <w:ind w:firstLine="420"/>
        <w:rPr>
          <w:rFonts w:ascii="宋体" w:hAnsi="宋体"/>
          <w:szCs w:val="21"/>
        </w:rPr>
      </w:pPr>
      <w:r>
        <w:rPr>
          <w:rFonts w:ascii="宋体" w:hAnsi="宋体" w:hint="eastAsia"/>
          <w:szCs w:val="21"/>
        </w:rPr>
        <w:t>[</w:t>
      </w:r>
      <w:r w:rsidR="00181929">
        <w:rPr>
          <w:rFonts w:ascii="宋体" w:hAnsi="宋体" w:hint="eastAsia"/>
          <w:szCs w:val="21"/>
        </w:rPr>
        <w:t>5</w:t>
      </w:r>
      <w:r>
        <w:rPr>
          <w:rFonts w:ascii="宋体" w:hAnsi="宋体" w:hint="eastAsia"/>
          <w:szCs w:val="21"/>
        </w:rPr>
        <w:t xml:space="preserve">] </w:t>
      </w:r>
      <w:proofErr w:type="spellStart"/>
      <w:r>
        <w:rPr>
          <w:rFonts w:ascii="宋体" w:hAnsi="宋体" w:hint="eastAsia"/>
          <w:szCs w:val="21"/>
        </w:rPr>
        <w:t>canez</w:t>
      </w:r>
      <w:r>
        <w:rPr>
          <w:rFonts w:ascii="宋体" w:hAnsi="宋体"/>
          <w:szCs w:val="21"/>
        </w:rPr>
        <w:t>k</w:t>
      </w:r>
      <w:proofErr w:type="spellEnd"/>
      <w:r>
        <w:rPr>
          <w:rFonts w:ascii="宋体" w:hAnsi="宋体"/>
          <w:szCs w:val="21"/>
        </w:rPr>
        <w:t xml:space="preserve">, </w:t>
      </w:r>
      <w:proofErr w:type="spellStart"/>
      <w:r>
        <w:rPr>
          <w:rFonts w:ascii="宋体" w:hAnsi="宋体"/>
          <w:szCs w:val="21"/>
        </w:rPr>
        <w:t>icbd</w:t>
      </w:r>
      <w:proofErr w:type="spellEnd"/>
      <w:r>
        <w:rPr>
          <w:rFonts w:ascii="宋体" w:hAnsi="宋体"/>
          <w:szCs w:val="21"/>
        </w:rPr>
        <w:t xml:space="preserve">, </w:t>
      </w:r>
      <w:r>
        <w:rPr>
          <w:rFonts w:ascii="宋体" w:hAnsi="宋体" w:hint="eastAsia"/>
          <w:szCs w:val="21"/>
        </w:rPr>
        <w:t xml:space="preserve">许瑞等 </w:t>
      </w:r>
      <w:r w:rsidR="00620410">
        <w:rPr>
          <w:rFonts w:ascii="宋体" w:hAnsi="宋体" w:hint="eastAsia"/>
          <w:szCs w:val="21"/>
        </w:rPr>
        <w:t xml:space="preserve">译  </w:t>
      </w:r>
      <w:proofErr w:type="spellStart"/>
      <w:r w:rsidR="00620410">
        <w:rPr>
          <w:rFonts w:ascii="宋体" w:hAnsi="宋体" w:hint="eastAsia"/>
          <w:szCs w:val="21"/>
        </w:rPr>
        <w:t>Redis</w:t>
      </w:r>
      <w:proofErr w:type="spellEnd"/>
      <w:r w:rsidR="00620410">
        <w:rPr>
          <w:rFonts w:ascii="宋体" w:hAnsi="宋体" w:hint="eastAsia"/>
          <w:szCs w:val="21"/>
        </w:rPr>
        <w:t xml:space="preserve">介绍 Redis.io 2016年4月27日 </w:t>
      </w:r>
    </w:p>
    <w:p w14:paraId="429C6986" w14:textId="54372E22" w:rsidR="0075188A" w:rsidRDefault="0075188A" w:rsidP="00181929">
      <w:pPr>
        <w:spacing w:line="400" w:lineRule="exact"/>
        <w:ind w:firstLine="420"/>
        <w:rPr>
          <w:rFonts w:ascii="宋体" w:hAnsi="宋体"/>
          <w:szCs w:val="21"/>
        </w:rPr>
      </w:pPr>
      <w:r>
        <w:rPr>
          <w:rFonts w:ascii="宋体" w:hAnsi="宋体" w:hint="eastAsia"/>
          <w:szCs w:val="21"/>
        </w:rPr>
        <w:t>[</w:t>
      </w:r>
      <w:r w:rsidR="00181929">
        <w:rPr>
          <w:rFonts w:ascii="宋体" w:hAnsi="宋体" w:hint="eastAsia"/>
          <w:szCs w:val="21"/>
        </w:rPr>
        <w:t>6</w:t>
      </w:r>
      <w:r>
        <w:rPr>
          <w:rFonts w:ascii="宋体" w:hAnsi="宋体" w:hint="eastAsia"/>
          <w:szCs w:val="21"/>
        </w:rPr>
        <w:t xml:space="preserve">] 金蓓弘，马应龙等 译 分布式系统：概念与设计 原书第5版 机械工业出版社 2013年3月1日 </w:t>
      </w:r>
    </w:p>
    <w:p w14:paraId="7E880BF3" w14:textId="4ABB2B55" w:rsidR="00181929" w:rsidRDefault="0075188A" w:rsidP="00181929">
      <w:pPr>
        <w:spacing w:line="400" w:lineRule="exact"/>
        <w:ind w:firstLine="420"/>
        <w:rPr>
          <w:rFonts w:ascii="宋体" w:hAnsi="宋体"/>
          <w:szCs w:val="21"/>
        </w:rPr>
      </w:pPr>
      <w:r>
        <w:rPr>
          <w:rFonts w:ascii="宋体" w:hAnsi="宋体" w:hint="eastAsia"/>
          <w:szCs w:val="21"/>
        </w:rPr>
        <w:t>[</w:t>
      </w:r>
      <w:r w:rsidR="00181929">
        <w:rPr>
          <w:rFonts w:ascii="宋体" w:hAnsi="宋体" w:hint="eastAsia"/>
          <w:szCs w:val="21"/>
        </w:rPr>
        <w:t xml:space="preserve">7] Alexander </w:t>
      </w:r>
      <w:proofErr w:type="spellStart"/>
      <w:r w:rsidR="00181929">
        <w:rPr>
          <w:rFonts w:ascii="宋体" w:hAnsi="宋体" w:hint="eastAsia"/>
          <w:szCs w:val="21"/>
        </w:rPr>
        <w:t>Misel</w:t>
      </w:r>
      <w:proofErr w:type="spellEnd"/>
      <w:r w:rsidR="00181929">
        <w:rPr>
          <w:rFonts w:ascii="宋体" w:hAnsi="宋体" w:hint="eastAsia"/>
          <w:szCs w:val="21"/>
        </w:rPr>
        <w:t xml:space="preserve">, </w:t>
      </w:r>
      <w:proofErr w:type="spellStart"/>
      <w:r w:rsidR="00181929">
        <w:rPr>
          <w:rFonts w:ascii="宋体" w:hAnsi="宋体" w:hint="eastAsia"/>
          <w:szCs w:val="21"/>
        </w:rPr>
        <w:t>Abadcafe</w:t>
      </w:r>
      <w:proofErr w:type="spellEnd"/>
      <w:r w:rsidR="00181929">
        <w:rPr>
          <w:rFonts w:ascii="宋体" w:hAnsi="宋体" w:hint="eastAsia"/>
          <w:szCs w:val="21"/>
        </w:rPr>
        <w:t>,</w:t>
      </w:r>
      <w:r w:rsidR="00181929" w:rsidRPr="00181929">
        <w:t xml:space="preserve"> </w:t>
      </w:r>
      <w:proofErr w:type="spellStart"/>
      <w:r w:rsidR="00181929" w:rsidRPr="00181929">
        <w:rPr>
          <w:rFonts w:ascii="宋体" w:hAnsi="宋体"/>
          <w:szCs w:val="21"/>
        </w:rPr>
        <w:t>ZéroBot</w:t>
      </w:r>
      <w:proofErr w:type="spellEnd"/>
      <w:r w:rsidR="00181929">
        <w:rPr>
          <w:rFonts w:ascii="宋体" w:hAnsi="宋体" w:hint="eastAsia"/>
          <w:szCs w:val="21"/>
        </w:rPr>
        <w:t xml:space="preserve">等 </w:t>
      </w:r>
      <w:r w:rsidR="00181929" w:rsidRPr="00181929">
        <w:rPr>
          <w:rFonts w:ascii="宋体" w:hAnsi="宋体" w:hint="eastAsia"/>
          <w:szCs w:val="21"/>
        </w:rPr>
        <w:t>CAP定理</w:t>
      </w:r>
      <w:r w:rsidR="00181929">
        <w:rPr>
          <w:rFonts w:ascii="宋体" w:hAnsi="宋体" w:hint="eastAsia"/>
          <w:szCs w:val="21"/>
        </w:rPr>
        <w:t xml:space="preserve"> </w:t>
      </w:r>
      <w:r w:rsidR="00181929">
        <w:rPr>
          <w:rFonts w:ascii="宋体" w:hAnsi="宋体"/>
          <w:szCs w:val="21"/>
        </w:rPr>
        <w:t>Wikipedia</w:t>
      </w:r>
      <w:r w:rsidR="00181929">
        <w:rPr>
          <w:rFonts w:ascii="宋体" w:hAnsi="宋体" w:hint="eastAsia"/>
          <w:szCs w:val="21"/>
        </w:rPr>
        <w:t>.org 2015年12月11日</w:t>
      </w:r>
    </w:p>
    <w:p w14:paraId="10C37B09" w14:textId="77777777" w:rsidR="00181929" w:rsidRDefault="00181929" w:rsidP="00181929">
      <w:pPr>
        <w:spacing w:line="400" w:lineRule="exact"/>
        <w:ind w:left="420"/>
        <w:rPr>
          <w:rFonts w:ascii="宋体" w:hAnsi="宋体"/>
          <w:szCs w:val="21"/>
        </w:rPr>
      </w:pPr>
      <w:r>
        <w:rPr>
          <w:rFonts w:ascii="宋体" w:hAnsi="宋体" w:hint="eastAsia"/>
          <w:szCs w:val="21"/>
        </w:rPr>
        <w:t xml:space="preserve">[8] </w:t>
      </w:r>
      <w:r w:rsidRPr="007C4F7B">
        <w:rPr>
          <w:rFonts w:ascii="宋体" w:hAnsi="宋体" w:hint="eastAsia"/>
          <w:szCs w:val="21"/>
        </w:rPr>
        <w:t>王璞</w:t>
      </w:r>
      <w:r>
        <w:rPr>
          <w:rFonts w:ascii="宋体" w:hAnsi="宋体"/>
          <w:szCs w:val="21"/>
        </w:rPr>
        <w:t xml:space="preserve"> </w:t>
      </w:r>
      <w:r w:rsidRPr="00D35510">
        <w:rPr>
          <w:rFonts w:ascii="宋体" w:hAnsi="宋体" w:hint="eastAsia"/>
          <w:szCs w:val="21"/>
        </w:rPr>
        <w:t>分布式系统的特点以及设计理念</w:t>
      </w:r>
      <w:r>
        <w:rPr>
          <w:rFonts w:ascii="宋体" w:hAnsi="宋体" w:hint="eastAsia"/>
          <w:szCs w:val="21"/>
        </w:rPr>
        <w:t xml:space="preserve">  </w:t>
      </w:r>
      <w:proofErr w:type="spellStart"/>
      <w:r>
        <w:rPr>
          <w:rFonts w:ascii="宋体" w:hAnsi="宋体" w:hint="eastAsia"/>
          <w:szCs w:val="21"/>
        </w:rPr>
        <w:t>InfoQ</w:t>
      </w:r>
      <w:proofErr w:type="spellEnd"/>
      <w:r>
        <w:rPr>
          <w:rFonts w:ascii="宋体" w:hAnsi="宋体" w:hint="eastAsia"/>
          <w:szCs w:val="21"/>
        </w:rPr>
        <w:t xml:space="preserve">  </w:t>
      </w:r>
      <w:r>
        <w:rPr>
          <w:rFonts w:ascii="宋体" w:hAnsi="宋体"/>
          <w:szCs w:val="21"/>
        </w:rPr>
        <w:t>2015</w:t>
      </w:r>
      <w:r>
        <w:rPr>
          <w:rFonts w:ascii="宋体" w:hAnsi="宋体" w:hint="eastAsia"/>
          <w:szCs w:val="21"/>
        </w:rPr>
        <w:t>年6月22日</w:t>
      </w:r>
    </w:p>
    <w:p w14:paraId="443F66A2" w14:textId="4EBBAC07" w:rsidR="00181929" w:rsidRPr="00746483" w:rsidRDefault="00181929" w:rsidP="00B72F57">
      <w:pPr>
        <w:spacing w:line="400" w:lineRule="exact"/>
        <w:ind w:firstLine="420"/>
        <w:rPr>
          <w:rFonts w:ascii="宋体" w:hAnsi="宋体"/>
          <w:szCs w:val="21"/>
        </w:rPr>
        <w:sectPr w:rsidR="00181929" w:rsidRPr="00746483">
          <w:headerReference w:type="default" r:id="rId18"/>
          <w:footerReference w:type="default" r:id="rId19"/>
          <w:pgSz w:w="11906" w:h="16838"/>
          <w:pgMar w:top="1440" w:right="1800" w:bottom="1440" w:left="1800" w:header="851" w:footer="992" w:gutter="0"/>
          <w:pgNumType w:start="1"/>
          <w:cols w:space="720"/>
          <w:docGrid w:type="lines" w:linePitch="312"/>
        </w:sectPr>
      </w:pPr>
    </w:p>
    <w:p w14:paraId="1B058F59" w14:textId="77777777" w:rsidR="00911ECC" w:rsidRDefault="00911ECC">
      <w:pPr>
        <w:pStyle w:val="af1"/>
        <w:adjustRightInd/>
        <w:snapToGrid/>
        <w:spacing w:before="0" w:after="0" w:line="360" w:lineRule="auto"/>
        <w:rPr>
          <w:rFonts w:ascii="黑体" w:eastAsia="黑体" w:hAnsi="宋体"/>
          <w:sz w:val="32"/>
        </w:rPr>
      </w:pPr>
      <w:r>
        <w:rPr>
          <w:rFonts w:ascii="黑体" w:eastAsia="黑体" w:hAnsi="宋体" w:hint="eastAsia"/>
          <w:sz w:val="32"/>
        </w:rPr>
        <w:lastRenderedPageBreak/>
        <w:t>致  谢</w:t>
      </w:r>
    </w:p>
    <w:p w14:paraId="3F59075F" w14:textId="77777777" w:rsidR="00911ECC" w:rsidRDefault="00911ECC">
      <w:pPr>
        <w:pStyle w:val="af1"/>
        <w:adjustRightInd/>
        <w:snapToGrid/>
        <w:spacing w:before="0" w:after="0" w:line="240" w:lineRule="auto"/>
        <w:jc w:val="both"/>
        <w:rPr>
          <w:rFonts w:ascii="宋体" w:hAnsi="宋体"/>
        </w:rPr>
      </w:pPr>
    </w:p>
    <w:p w14:paraId="557CB0A3" w14:textId="77777777" w:rsidR="00911ECC" w:rsidRDefault="00911ECC">
      <w:pPr>
        <w:pStyle w:val="af1"/>
        <w:adjustRightInd/>
        <w:snapToGrid/>
        <w:spacing w:before="0" w:after="0" w:line="240" w:lineRule="auto"/>
        <w:jc w:val="both"/>
        <w:rPr>
          <w:rFonts w:ascii="宋体" w:hAnsi="宋体"/>
        </w:rPr>
      </w:pPr>
    </w:p>
    <w:p w14:paraId="2B9130FC" w14:textId="77777777" w:rsidR="00911ECC" w:rsidRDefault="00911ECC">
      <w:pPr>
        <w:spacing w:line="400" w:lineRule="exact"/>
        <w:ind w:firstLine="420"/>
        <w:rPr>
          <w:rFonts w:ascii="宋体" w:hAnsi="宋体"/>
          <w:sz w:val="24"/>
        </w:rPr>
      </w:pPr>
      <w:r>
        <w:rPr>
          <w:rFonts w:ascii="宋体" w:hAnsi="宋体" w:hint="eastAsia"/>
          <w:sz w:val="24"/>
        </w:rPr>
        <w:t>对于提供各类资助、指导和协助完成论文研究工作的单位及个人表示感谢。致谢应实事求是，切忌浮夸与庸俗之词。（用小四宋体）</w:t>
      </w:r>
    </w:p>
    <w:p w14:paraId="7C11103B" w14:textId="77777777" w:rsidR="00911ECC" w:rsidRDefault="00911ECC">
      <w:pPr>
        <w:pStyle w:val="af1"/>
        <w:adjustRightInd/>
        <w:snapToGrid/>
        <w:spacing w:before="0" w:after="0" w:line="240" w:lineRule="auto"/>
        <w:jc w:val="both"/>
        <w:rPr>
          <w:rFonts w:ascii="宋体" w:hAnsi="宋体"/>
        </w:rPr>
      </w:pPr>
    </w:p>
    <w:p w14:paraId="6863098B" w14:textId="59E050EB" w:rsidR="00911ECC" w:rsidRDefault="00911ECC" w:rsidP="003F6C1E">
      <w:pPr>
        <w:pStyle w:val="af1"/>
        <w:adjustRightInd/>
        <w:snapToGrid/>
        <w:spacing w:before="0" w:after="0" w:line="360" w:lineRule="auto"/>
        <w:jc w:val="both"/>
        <w:rPr>
          <w:rFonts w:ascii="宋体" w:hAnsi="宋体"/>
          <w:sz w:val="24"/>
        </w:rPr>
      </w:pPr>
    </w:p>
    <w:sectPr w:rsidR="00911ECC">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0F431A" w14:textId="77777777" w:rsidR="008F5FD1" w:rsidRDefault="008F5FD1">
      <w:r>
        <w:separator/>
      </w:r>
    </w:p>
  </w:endnote>
  <w:endnote w:type="continuationSeparator" w:id="0">
    <w:p w14:paraId="6BEEEEBF" w14:textId="77777777" w:rsidR="008F5FD1" w:rsidRDefault="008F5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libri Light">
    <w:altName w:val="Calibri"/>
    <w:charset w:val="00"/>
    <w:family w:val="swiss"/>
    <w:pitch w:val="variable"/>
    <w:sig w:usb0="00000001" w:usb1="4000207B" w:usb2="00000000" w:usb3="00000000" w:csb0="0000019F" w:csb1="00000000"/>
  </w:font>
  <w:font w:name="等线 Light">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等线">
    <w:altName w:val="微软雅黑"/>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9DFA8F" w14:textId="77777777" w:rsidR="008F5FD1" w:rsidRDefault="008F5FD1">
    <w:pPr>
      <w:pStyle w:val="af"/>
      <w:framePr w:wrap="around" w:vAnchor="text" w:hAnchor="margin" w:xAlign="center" w:y="1"/>
      <w:rPr>
        <w:rStyle w:val="a7"/>
      </w:rPr>
    </w:pPr>
    <w:r>
      <w:fldChar w:fldCharType="begin"/>
    </w:r>
    <w:r>
      <w:rPr>
        <w:rStyle w:val="a7"/>
      </w:rPr>
      <w:instrText xml:space="preserve">PAGE  </w:instrText>
    </w:r>
    <w:r>
      <w:fldChar w:fldCharType="separate"/>
    </w:r>
    <w:r>
      <w:rPr>
        <w:rStyle w:val="a7"/>
      </w:rPr>
      <w:t>2</w:t>
    </w:r>
    <w:r>
      <w:fldChar w:fldCharType="end"/>
    </w:r>
  </w:p>
  <w:p w14:paraId="63A226D4" w14:textId="77777777" w:rsidR="008F5FD1" w:rsidRDefault="008F5FD1">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295FBF" w14:textId="77777777" w:rsidR="008F5FD1" w:rsidRDefault="008F5FD1">
    <w:pPr>
      <w:pStyle w:val="af"/>
      <w:framePr w:wrap="around" w:vAnchor="text" w:hAnchor="margin" w:xAlign="center" w:y="1"/>
      <w:rPr>
        <w:rStyle w:val="a7"/>
      </w:rPr>
    </w:pPr>
  </w:p>
  <w:p w14:paraId="224B0C43" w14:textId="77777777" w:rsidR="008F5FD1" w:rsidRDefault="008F5FD1">
    <w:pPr>
      <w:pStyle w:val="af"/>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DED04" w14:textId="77777777" w:rsidR="008F5FD1" w:rsidRDefault="008F5FD1">
    <w:pPr>
      <w:pStyle w:val="af"/>
      <w:framePr w:wrap="around" w:vAnchor="text" w:hAnchor="margin" w:xAlign="center" w:y="1"/>
      <w:rPr>
        <w:rStyle w:val="a7"/>
      </w:rPr>
    </w:pPr>
  </w:p>
  <w:p w14:paraId="744A841F" w14:textId="77777777" w:rsidR="008F5FD1" w:rsidRDefault="008F5FD1">
    <w:pPr>
      <w:pStyle w:val="af"/>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E9FCC0" w14:textId="77777777" w:rsidR="008F5FD1" w:rsidRDefault="008F5FD1">
    <w:pPr>
      <w:pStyle w:val="af"/>
      <w:framePr w:wrap="around" w:vAnchor="text" w:hAnchor="margin" w:xAlign="center" w:y="1"/>
      <w:rPr>
        <w:rStyle w:val="a7"/>
        <w:rFonts w:ascii="宋体" w:hAnsi="宋体" w:cs="宋体"/>
      </w:rPr>
    </w:pPr>
    <w:r>
      <w:rPr>
        <w:rStyle w:val="a7"/>
        <w:rFonts w:ascii="宋体" w:hAnsi="宋体" w:cs="宋体" w:hint="eastAsia"/>
      </w:rPr>
      <w:t>Ⅰ</w:t>
    </w:r>
  </w:p>
  <w:p w14:paraId="17924AD6" w14:textId="77777777" w:rsidR="008F5FD1" w:rsidRDefault="008F5FD1">
    <w:pPr>
      <w:pStyle w:val="af"/>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9276D8" w14:textId="6B22E393" w:rsidR="008F5FD1" w:rsidRDefault="008F5FD1">
    <w:pPr>
      <w:pStyle w:val="af"/>
      <w:framePr w:wrap="around" w:vAnchor="text" w:hAnchor="margin" w:xAlign="center" w:y="1"/>
      <w:rPr>
        <w:rStyle w:val="a7"/>
      </w:rPr>
    </w:pPr>
    <w:r>
      <w:fldChar w:fldCharType="begin"/>
    </w:r>
    <w:r>
      <w:rPr>
        <w:rStyle w:val="a7"/>
      </w:rPr>
      <w:instrText xml:space="preserve">PAGE  </w:instrText>
    </w:r>
    <w:r>
      <w:fldChar w:fldCharType="separate"/>
    </w:r>
    <w:r w:rsidR="004A5409">
      <w:rPr>
        <w:rStyle w:val="a7"/>
        <w:noProof/>
      </w:rPr>
      <w:t>20</w:t>
    </w:r>
    <w:r>
      <w:fldChar w:fldCharType="end"/>
    </w:r>
  </w:p>
  <w:p w14:paraId="6DE62FC8" w14:textId="77777777" w:rsidR="008F5FD1" w:rsidRDefault="008F5FD1">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78B925" w14:textId="77777777" w:rsidR="008F5FD1" w:rsidRDefault="008F5FD1">
      <w:r>
        <w:separator/>
      </w:r>
    </w:p>
  </w:footnote>
  <w:footnote w:type="continuationSeparator" w:id="0">
    <w:p w14:paraId="4B2236CF" w14:textId="77777777" w:rsidR="008F5FD1" w:rsidRDefault="008F5F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22BDD6" w14:textId="77777777" w:rsidR="008F5FD1" w:rsidRDefault="008F5FD1">
    <w:pPr>
      <w:pStyle w:val="ae"/>
    </w:pPr>
    <w:r>
      <w:rPr>
        <w:rFonts w:hint="eastAsia"/>
      </w:rPr>
      <w:t>第一章引言</w:t>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256E8"/>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32134E27"/>
    <w:multiLevelType w:val="hybridMultilevel"/>
    <w:tmpl w:val="FE327780"/>
    <w:lvl w:ilvl="0" w:tplc="0409000F">
      <w:start w:val="1"/>
      <w:numFmt w:val="decimal"/>
      <w:lvlText w:val="%1."/>
      <w:lvlJc w:val="left"/>
      <w:pPr>
        <w:ind w:left="852" w:hanging="420"/>
      </w:p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num w:numId="1">
    <w:abstractNumId w:val="0"/>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1228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2000"/>
    <w:rsid w:val="00042B0B"/>
    <w:rsid w:val="00044FB2"/>
    <w:rsid w:val="00090C32"/>
    <w:rsid w:val="00092E02"/>
    <w:rsid w:val="000A62F1"/>
    <w:rsid w:val="000B5AA5"/>
    <w:rsid w:val="000B685D"/>
    <w:rsid w:val="000B694B"/>
    <w:rsid w:val="000C217C"/>
    <w:rsid w:val="000D05B2"/>
    <w:rsid w:val="000E7547"/>
    <w:rsid w:val="000F3D01"/>
    <w:rsid w:val="000F5577"/>
    <w:rsid w:val="0010084C"/>
    <w:rsid w:val="00102C0C"/>
    <w:rsid w:val="001133B9"/>
    <w:rsid w:val="00120E1E"/>
    <w:rsid w:val="00121695"/>
    <w:rsid w:val="00122656"/>
    <w:rsid w:val="0015003E"/>
    <w:rsid w:val="00172A27"/>
    <w:rsid w:val="00181929"/>
    <w:rsid w:val="00193FBA"/>
    <w:rsid w:val="001B014D"/>
    <w:rsid w:val="001B24BB"/>
    <w:rsid w:val="001C0BF9"/>
    <w:rsid w:val="001C1E64"/>
    <w:rsid w:val="001C7BDA"/>
    <w:rsid w:val="001D7FF4"/>
    <w:rsid w:val="001E0F0F"/>
    <w:rsid w:val="001E22D4"/>
    <w:rsid w:val="001E300E"/>
    <w:rsid w:val="001F618B"/>
    <w:rsid w:val="00203E8A"/>
    <w:rsid w:val="00242196"/>
    <w:rsid w:val="002462FF"/>
    <w:rsid w:val="00246924"/>
    <w:rsid w:val="002471F2"/>
    <w:rsid w:val="0024726C"/>
    <w:rsid w:val="0025196A"/>
    <w:rsid w:val="0026357C"/>
    <w:rsid w:val="00264144"/>
    <w:rsid w:val="00264C46"/>
    <w:rsid w:val="00281974"/>
    <w:rsid w:val="00295DEE"/>
    <w:rsid w:val="002D13D8"/>
    <w:rsid w:val="002E0264"/>
    <w:rsid w:val="002E28AD"/>
    <w:rsid w:val="002E5B15"/>
    <w:rsid w:val="003020B2"/>
    <w:rsid w:val="003054DD"/>
    <w:rsid w:val="0031444E"/>
    <w:rsid w:val="00323E05"/>
    <w:rsid w:val="00327D54"/>
    <w:rsid w:val="0033755D"/>
    <w:rsid w:val="003615B9"/>
    <w:rsid w:val="00366F8F"/>
    <w:rsid w:val="0038282C"/>
    <w:rsid w:val="003A0D42"/>
    <w:rsid w:val="003A5F8C"/>
    <w:rsid w:val="003B319F"/>
    <w:rsid w:val="003C3DA4"/>
    <w:rsid w:val="003E243E"/>
    <w:rsid w:val="003E4B5F"/>
    <w:rsid w:val="003F5661"/>
    <w:rsid w:val="003F6C1E"/>
    <w:rsid w:val="004029C9"/>
    <w:rsid w:val="0041204D"/>
    <w:rsid w:val="00412262"/>
    <w:rsid w:val="00412DB6"/>
    <w:rsid w:val="00417E82"/>
    <w:rsid w:val="00430BE5"/>
    <w:rsid w:val="004443DF"/>
    <w:rsid w:val="00453740"/>
    <w:rsid w:val="0045497D"/>
    <w:rsid w:val="00456055"/>
    <w:rsid w:val="00471A5A"/>
    <w:rsid w:val="00487283"/>
    <w:rsid w:val="004A3DC9"/>
    <w:rsid w:val="004A5409"/>
    <w:rsid w:val="004B2754"/>
    <w:rsid w:val="004B32EF"/>
    <w:rsid w:val="004C717D"/>
    <w:rsid w:val="004D01B4"/>
    <w:rsid w:val="004D69F6"/>
    <w:rsid w:val="00501918"/>
    <w:rsid w:val="0050278A"/>
    <w:rsid w:val="005032EC"/>
    <w:rsid w:val="00505F0D"/>
    <w:rsid w:val="00506070"/>
    <w:rsid w:val="00516B3F"/>
    <w:rsid w:val="00522875"/>
    <w:rsid w:val="00525C77"/>
    <w:rsid w:val="00532AED"/>
    <w:rsid w:val="0054199E"/>
    <w:rsid w:val="00574370"/>
    <w:rsid w:val="005949C0"/>
    <w:rsid w:val="00597750"/>
    <w:rsid w:val="005B0838"/>
    <w:rsid w:val="005B30AA"/>
    <w:rsid w:val="005C6AF8"/>
    <w:rsid w:val="005C6B57"/>
    <w:rsid w:val="005E65B4"/>
    <w:rsid w:val="005E7588"/>
    <w:rsid w:val="005F6DA2"/>
    <w:rsid w:val="005F7C00"/>
    <w:rsid w:val="006140E1"/>
    <w:rsid w:val="00620410"/>
    <w:rsid w:val="006205C5"/>
    <w:rsid w:val="00623563"/>
    <w:rsid w:val="00626322"/>
    <w:rsid w:val="006340F6"/>
    <w:rsid w:val="00642494"/>
    <w:rsid w:val="00667E3A"/>
    <w:rsid w:val="00670F45"/>
    <w:rsid w:val="00683343"/>
    <w:rsid w:val="006A4B30"/>
    <w:rsid w:val="006A6E2F"/>
    <w:rsid w:val="006B0DE0"/>
    <w:rsid w:val="006B62A7"/>
    <w:rsid w:val="006E438C"/>
    <w:rsid w:val="0072240F"/>
    <w:rsid w:val="00727D58"/>
    <w:rsid w:val="00733AE8"/>
    <w:rsid w:val="00746483"/>
    <w:rsid w:val="0075188A"/>
    <w:rsid w:val="00752CED"/>
    <w:rsid w:val="00757936"/>
    <w:rsid w:val="0076776F"/>
    <w:rsid w:val="00780455"/>
    <w:rsid w:val="00783CDB"/>
    <w:rsid w:val="007C2508"/>
    <w:rsid w:val="007C4F7B"/>
    <w:rsid w:val="007E14BE"/>
    <w:rsid w:val="007E2E39"/>
    <w:rsid w:val="007E2E3C"/>
    <w:rsid w:val="007E5FCD"/>
    <w:rsid w:val="008026C1"/>
    <w:rsid w:val="00803315"/>
    <w:rsid w:val="00813BC1"/>
    <w:rsid w:val="0081642F"/>
    <w:rsid w:val="00824DAA"/>
    <w:rsid w:val="008263BD"/>
    <w:rsid w:val="008314C6"/>
    <w:rsid w:val="00856853"/>
    <w:rsid w:val="0085716B"/>
    <w:rsid w:val="00862D67"/>
    <w:rsid w:val="0086505A"/>
    <w:rsid w:val="008673AC"/>
    <w:rsid w:val="008723C7"/>
    <w:rsid w:val="008933E1"/>
    <w:rsid w:val="008A0799"/>
    <w:rsid w:val="008A781C"/>
    <w:rsid w:val="008B4900"/>
    <w:rsid w:val="008C1316"/>
    <w:rsid w:val="008D2525"/>
    <w:rsid w:val="008E2231"/>
    <w:rsid w:val="008E421B"/>
    <w:rsid w:val="008F4392"/>
    <w:rsid w:val="008F5FD1"/>
    <w:rsid w:val="00901369"/>
    <w:rsid w:val="00902DD0"/>
    <w:rsid w:val="00911ECC"/>
    <w:rsid w:val="00916FBB"/>
    <w:rsid w:val="0095050A"/>
    <w:rsid w:val="00953927"/>
    <w:rsid w:val="00953E69"/>
    <w:rsid w:val="009665D9"/>
    <w:rsid w:val="00967AB5"/>
    <w:rsid w:val="009738C8"/>
    <w:rsid w:val="00993F28"/>
    <w:rsid w:val="009A26C4"/>
    <w:rsid w:val="009A6099"/>
    <w:rsid w:val="009A76FB"/>
    <w:rsid w:val="009B63AE"/>
    <w:rsid w:val="009C1A83"/>
    <w:rsid w:val="009C55D5"/>
    <w:rsid w:val="009D22A7"/>
    <w:rsid w:val="009D3DCD"/>
    <w:rsid w:val="009E2125"/>
    <w:rsid w:val="009E5E2F"/>
    <w:rsid w:val="009F1B4C"/>
    <w:rsid w:val="009F2E6F"/>
    <w:rsid w:val="009F7D67"/>
    <w:rsid w:val="00A02BE8"/>
    <w:rsid w:val="00A20667"/>
    <w:rsid w:val="00A265F9"/>
    <w:rsid w:val="00A27CBB"/>
    <w:rsid w:val="00A31853"/>
    <w:rsid w:val="00A3546B"/>
    <w:rsid w:val="00A370F6"/>
    <w:rsid w:val="00A4239A"/>
    <w:rsid w:val="00A50920"/>
    <w:rsid w:val="00A609FB"/>
    <w:rsid w:val="00A60CEC"/>
    <w:rsid w:val="00A665D8"/>
    <w:rsid w:val="00A67151"/>
    <w:rsid w:val="00A673C1"/>
    <w:rsid w:val="00A80E2F"/>
    <w:rsid w:val="00A83129"/>
    <w:rsid w:val="00A9185D"/>
    <w:rsid w:val="00AA1B19"/>
    <w:rsid w:val="00AB5644"/>
    <w:rsid w:val="00AB7529"/>
    <w:rsid w:val="00AB7F65"/>
    <w:rsid w:val="00AC274B"/>
    <w:rsid w:val="00AC4226"/>
    <w:rsid w:val="00AC4C8A"/>
    <w:rsid w:val="00AD39E8"/>
    <w:rsid w:val="00AF3BF0"/>
    <w:rsid w:val="00AF6D02"/>
    <w:rsid w:val="00B0057B"/>
    <w:rsid w:val="00B07EB8"/>
    <w:rsid w:val="00B3132A"/>
    <w:rsid w:val="00B31567"/>
    <w:rsid w:val="00B33A72"/>
    <w:rsid w:val="00B349D1"/>
    <w:rsid w:val="00B651CC"/>
    <w:rsid w:val="00B72F57"/>
    <w:rsid w:val="00B76EBD"/>
    <w:rsid w:val="00B9337E"/>
    <w:rsid w:val="00B947CC"/>
    <w:rsid w:val="00BC4F4F"/>
    <w:rsid w:val="00BD50DA"/>
    <w:rsid w:val="00BD5D8D"/>
    <w:rsid w:val="00BE025C"/>
    <w:rsid w:val="00BE2A50"/>
    <w:rsid w:val="00BF5E3D"/>
    <w:rsid w:val="00C0148C"/>
    <w:rsid w:val="00C066C7"/>
    <w:rsid w:val="00C136D9"/>
    <w:rsid w:val="00C2199A"/>
    <w:rsid w:val="00C26A2A"/>
    <w:rsid w:val="00C50DB7"/>
    <w:rsid w:val="00C61198"/>
    <w:rsid w:val="00C62268"/>
    <w:rsid w:val="00C65599"/>
    <w:rsid w:val="00C77B6C"/>
    <w:rsid w:val="00C92B5B"/>
    <w:rsid w:val="00CA246A"/>
    <w:rsid w:val="00CB45DC"/>
    <w:rsid w:val="00CB529C"/>
    <w:rsid w:val="00CC1B0B"/>
    <w:rsid w:val="00CE22E9"/>
    <w:rsid w:val="00CE460C"/>
    <w:rsid w:val="00CE558A"/>
    <w:rsid w:val="00CF43F9"/>
    <w:rsid w:val="00D0621B"/>
    <w:rsid w:val="00D112AC"/>
    <w:rsid w:val="00D117A7"/>
    <w:rsid w:val="00D2780D"/>
    <w:rsid w:val="00D35510"/>
    <w:rsid w:val="00D43AEF"/>
    <w:rsid w:val="00D5214D"/>
    <w:rsid w:val="00D5335C"/>
    <w:rsid w:val="00D704CC"/>
    <w:rsid w:val="00DA6E37"/>
    <w:rsid w:val="00DB7123"/>
    <w:rsid w:val="00DC243B"/>
    <w:rsid w:val="00DD6799"/>
    <w:rsid w:val="00DF1BBB"/>
    <w:rsid w:val="00DF2A92"/>
    <w:rsid w:val="00E102A7"/>
    <w:rsid w:val="00E3489E"/>
    <w:rsid w:val="00E37E58"/>
    <w:rsid w:val="00E55A10"/>
    <w:rsid w:val="00E71D6D"/>
    <w:rsid w:val="00E85E62"/>
    <w:rsid w:val="00E87E06"/>
    <w:rsid w:val="00EB7C61"/>
    <w:rsid w:val="00EC206C"/>
    <w:rsid w:val="00ED1A64"/>
    <w:rsid w:val="00ED33B6"/>
    <w:rsid w:val="00ED7D97"/>
    <w:rsid w:val="00EE7019"/>
    <w:rsid w:val="00F007AA"/>
    <w:rsid w:val="00F10FA1"/>
    <w:rsid w:val="00F12FE8"/>
    <w:rsid w:val="00F14A55"/>
    <w:rsid w:val="00F21DCC"/>
    <w:rsid w:val="00F26FCB"/>
    <w:rsid w:val="00F3282E"/>
    <w:rsid w:val="00F34386"/>
    <w:rsid w:val="00F370BE"/>
    <w:rsid w:val="00F44C1A"/>
    <w:rsid w:val="00F50900"/>
    <w:rsid w:val="00F64F28"/>
    <w:rsid w:val="00F6714D"/>
    <w:rsid w:val="00F81FE8"/>
    <w:rsid w:val="00F909BC"/>
    <w:rsid w:val="00F937CF"/>
    <w:rsid w:val="00F94575"/>
    <w:rsid w:val="00FB3FF6"/>
    <w:rsid w:val="00FC2397"/>
    <w:rsid w:val="00FC68CC"/>
    <w:rsid w:val="00FF3AB4"/>
    <w:rsid w:val="308D57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76001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Hyperlink" w:semiHidden="0" w:unhideWhenUsed="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link w:val="1Char"/>
    <w:qFormat/>
    <w:pPr>
      <w:keepNext/>
      <w:keepLines/>
      <w:numPr>
        <w:numId w:val="1"/>
      </w:numPr>
      <w:spacing w:before="340" w:after="330" w:line="578" w:lineRule="auto"/>
      <w:outlineLvl w:val="0"/>
    </w:pPr>
    <w:rPr>
      <w:b/>
      <w:bCs/>
      <w:kern w:val="44"/>
      <w:sz w:val="44"/>
      <w:szCs w:val="44"/>
      <w:lang w:val="x-none" w:eastAsia="x-none"/>
    </w:rPr>
  </w:style>
  <w:style w:type="paragraph" w:styleId="2">
    <w:name w:val="heading 2"/>
    <w:basedOn w:val="a"/>
    <w:next w:val="a"/>
    <w:link w:val="2Char"/>
    <w:qFormat/>
    <w:pPr>
      <w:keepNext/>
      <w:keepLines/>
      <w:numPr>
        <w:ilvl w:val="1"/>
        <w:numId w:val="1"/>
      </w:numPr>
      <w:spacing w:before="260" w:after="260" w:line="416" w:lineRule="auto"/>
      <w:outlineLvl w:val="1"/>
    </w:pPr>
    <w:rPr>
      <w:rFonts w:ascii="Arial" w:eastAsia="黑体" w:hAnsi="Arial"/>
      <w:b/>
      <w:bCs/>
      <w:sz w:val="32"/>
      <w:szCs w:val="32"/>
      <w:lang w:val="x-none" w:eastAsia="x-none"/>
    </w:rPr>
  </w:style>
  <w:style w:type="paragraph" w:styleId="3">
    <w:name w:val="heading 3"/>
    <w:basedOn w:val="a"/>
    <w:next w:val="a0"/>
    <w:link w:val="3Char"/>
    <w:qFormat/>
    <w:pPr>
      <w:keepNext/>
      <w:keepLines/>
      <w:numPr>
        <w:ilvl w:val="2"/>
        <w:numId w:val="1"/>
      </w:numPr>
      <w:tabs>
        <w:tab w:val="left" w:pos="709"/>
      </w:tabs>
      <w:outlineLvl w:val="2"/>
    </w:pPr>
    <w:rPr>
      <w:rFonts w:ascii="Arial" w:eastAsia="黑体" w:hAnsi="Arial"/>
      <w:b/>
      <w:sz w:val="28"/>
      <w:lang w:val="x-none" w:eastAsia="x-none"/>
    </w:rPr>
  </w:style>
  <w:style w:type="paragraph" w:styleId="4">
    <w:name w:val="heading 4"/>
    <w:basedOn w:val="a"/>
    <w:next w:val="a"/>
    <w:qFormat/>
    <w:pPr>
      <w:keepNext/>
      <w:keepLines/>
      <w:numPr>
        <w:ilvl w:val="3"/>
        <w:numId w:val="1"/>
      </w:numPr>
      <w:tabs>
        <w:tab w:val="left" w:pos="851"/>
      </w:tabs>
      <w:spacing w:before="280" w:after="290" w:line="376" w:lineRule="auto"/>
      <w:outlineLvl w:val="3"/>
    </w:pPr>
    <w:rPr>
      <w:b/>
      <w:bCs/>
      <w:sz w:val="28"/>
      <w:szCs w:val="28"/>
    </w:rPr>
  </w:style>
  <w:style w:type="paragraph" w:styleId="5">
    <w:name w:val="heading 5"/>
    <w:basedOn w:val="a"/>
    <w:next w:val="a"/>
    <w:qFormat/>
    <w:pPr>
      <w:keepNext/>
      <w:keepLines/>
      <w:numPr>
        <w:ilvl w:val="4"/>
        <w:numId w:val="1"/>
      </w:numPr>
      <w:tabs>
        <w:tab w:val="left" w:pos="992"/>
      </w:tabs>
      <w:spacing w:before="280" w:after="290" w:line="376" w:lineRule="auto"/>
      <w:outlineLvl w:val="4"/>
    </w:pPr>
    <w:rPr>
      <w:b/>
      <w:bCs/>
      <w:sz w:val="24"/>
      <w:szCs w:val="28"/>
    </w:rPr>
  </w:style>
  <w:style w:type="paragraph" w:styleId="6">
    <w:name w:val="heading 6"/>
    <w:basedOn w:val="a"/>
    <w:next w:val="a"/>
    <w:link w:val="6Char"/>
    <w:uiPriority w:val="9"/>
    <w:semiHidden/>
    <w:unhideWhenUsed/>
    <w:qFormat/>
    <w:rsid w:val="0024692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24692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246924"/>
    <w:pPr>
      <w:keepNext/>
      <w:keepLines/>
      <w:numPr>
        <w:ilvl w:val="7"/>
        <w:numId w:val="1"/>
      </w:numPr>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
    <w:next w:val="a"/>
    <w:link w:val="9Char"/>
    <w:uiPriority w:val="9"/>
    <w:semiHidden/>
    <w:unhideWhenUsed/>
    <w:qFormat/>
    <w:rsid w:val="00246924"/>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link w:val="2"/>
    <w:rPr>
      <w:rFonts w:ascii="Arial" w:eastAsia="黑体" w:hAnsi="Arial"/>
      <w:b/>
      <w:bCs/>
      <w:kern w:val="2"/>
      <w:sz w:val="32"/>
      <w:szCs w:val="32"/>
      <w:lang w:val="x-none" w:eastAsia="x-none"/>
    </w:rPr>
  </w:style>
  <w:style w:type="character" w:customStyle="1" w:styleId="Char">
    <w:name w:val="批注文字 Char"/>
    <w:link w:val="a4"/>
    <w:uiPriority w:val="99"/>
    <w:rPr>
      <w:kern w:val="2"/>
      <w:sz w:val="21"/>
      <w:szCs w:val="24"/>
    </w:rPr>
  </w:style>
  <w:style w:type="character" w:styleId="a5">
    <w:name w:val="Hyperlink"/>
    <w:uiPriority w:val="99"/>
    <w:rPr>
      <w:color w:val="0000FF"/>
      <w:u w:val="single"/>
    </w:rPr>
  </w:style>
  <w:style w:type="character" w:styleId="a6">
    <w:name w:val="annotation reference"/>
    <w:unhideWhenUsed/>
    <w:rPr>
      <w:sz w:val="21"/>
      <w:szCs w:val="21"/>
    </w:rPr>
  </w:style>
  <w:style w:type="character" w:styleId="a7">
    <w:name w:val="page number"/>
    <w:basedOn w:val="a1"/>
  </w:style>
  <w:style w:type="character" w:customStyle="1" w:styleId="1Char">
    <w:name w:val="标题 1 Char"/>
    <w:link w:val="1"/>
    <w:rPr>
      <w:b/>
      <w:bCs/>
      <w:kern w:val="44"/>
      <w:sz w:val="44"/>
      <w:szCs w:val="44"/>
      <w:lang w:val="x-none" w:eastAsia="x-none"/>
    </w:rPr>
  </w:style>
  <w:style w:type="character" w:customStyle="1" w:styleId="3Char">
    <w:name w:val="标题 3 Char"/>
    <w:link w:val="3"/>
    <w:rPr>
      <w:rFonts w:ascii="Arial" w:eastAsia="黑体" w:hAnsi="Arial"/>
      <w:b/>
      <w:kern w:val="2"/>
      <w:sz w:val="28"/>
      <w:lang w:val="x-none" w:eastAsia="x-none"/>
    </w:rPr>
  </w:style>
  <w:style w:type="character" w:customStyle="1" w:styleId="Char0">
    <w:name w:val="批注主题 Char"/>
    <w:basedOn w:val="Char"/>
    <w:link w:val="a8"/>
    <w:rPr>
      <w:kern w:val="2"/>
      <w:sz w:val="21"/>
      <w:szCs w:val="24"/>
    </w:rPr>
  </w:style>
  <w:style w:type="paragraph" w:customStyle="1" w:styleId="p16">
    <w:name w:val="p16"/>
    <w:basedOn w:val="a"/>
    <w:pPr>
      <w:widowControl/>
    </w:pPr>
    <w:rPr>
      <w:kern w:val="0"/>
      <w:sz w:val="24"/>
    </w:rPr>
  </w:style>
  <w:style w:type="paragraph" w:styleId="70">
    <w:name w:val="toc 7"/>
    <w:basedOn w:val="a"/>
    <w:next w:val="a"/>
    <w:uiPriority w:val="39"/>
    <w:pPr>
      <w:ind w:left="1260"/>
      <w:jc w:val="left"/>
    </w:pPr>
    <w:rPr>
      <w:szCs w:val="21"/>
    </w:rPr>
  </w:style>
  <w:style w:type="paragraph" w:styleId="a4">
    <w:name w:val="annotation text"/>
    <w:basedOn w:val="a"/>
    <w:link w:val="Char"/>
    <w:unhideWhenUsed/>
    <w:pPr>
      <w:jc w:val="left"/>
    </w:pPr>
  </w:style>
  <w:style w:type="paragraph" w:styleId="40">
    <w:name w:val="toc 4"/>
    <w:basedOn w:val="a"/>
    <w:next w:val="a"/>
    <w:uiPriority w:val="39"/>
    <w:pPr>
      <w:ind w:left="630"/>
      <w:jc w:val="left"/>
    </w:pPr>
    <w:rPr>
      <w:szCs w:val="21"/>
    </w:rPr>
  </w:style>
  <w:style w:type="paragraph" w:styleId="a9">
    <w:name w:val="Body Text Indent"/>
    <w:basedOn w:val="a"/>
    <w:pPr>
      <w:spacing w:line="360" w:lineRule="auto"/>
      <w:ind w:firstLine="420"/>
    </w:pPr>
    <w:rPr>
      <w:rFonts w:ascii="宋体" w:hAnsi="宋体"/>
    </w:rPr>
  </w:style>
  <w:style w:type="paragraph" w:styleId="a8">
    <w:name w:val="annotation subject"/>
    <w:basedOn w:val="a4"/>
    <w:next w:val="a4"/>
    <w:link w:val="Char0"/>
    <w:uiPriority w:val="99"/>
    <w:unhideWhenUsed/>
    <w:rPr>
      <w:b/>
      <w:bCs/>
    </w:rPr>
  </w:style>
  <w:style w:type="paragraph" w:styleId="aa">
    <w:name w:val="Body Text"/>
    <w:basedOn w:val="a"/>
    <w:pPr>
      <w:tabs>
        <w:tab w:val="left" w:pos="1245"/>
      </w:tabs>
      <w:spacing w:line="360" w:lineRule="auto"/>
      <w:jc w:val="left"/>
    </w:pPr>
    <w:rPr>
      <w:rFonts w:ascii="宋体" w:hAnsi="宋体"/>
      <w:szCs w:val="21"/>
    </w:rPr>
  </w:style>
  <w:style w:type="paragraph" w:customStyle="1" w:styleId="p0">
    <w:name w:val="p0"/>
    <w:basedOn w:val="a"/>
    <w:pPr>
      <w:widowControl/>
    </w:pPr>
    <w:rPr>
      <w:kern w:val="0"/>
      <w:szCs w:val="21"/>
    </w:rPr>
  </w:style>
  <w:style w:type="paragraph" w:styleId="a0">
    <w:name w:val="Normal Indent"/>
    <w:basedOn w:val="a"/>
    <w:pPr>
      <w:ind w:firstLineChars="200" w:firstLine="420"/>
    </w:pPr>
  </w:style>
  <w:style w:type="paragraph" w:styleId="ab">
    <w:name w:val="Balloon Text"/>
    <w:basedOn w:val="a"/>
    <w:rPr>
      <w:sz w:val="18"/>
      <w:szCs w:val="18"/>
    </w:rPr>
  </w:style>
  <w:style w:type="paragraph" w:styleId="50">
    <w:name w:val="toc 5"/>
    <w:basedOn w:val="a"/>
    <w:next w:val="a"/>
    <w:uiPriority w:val="39"/>
    <w:pPr>
      <w:ind w:left="840"/>
      <w:jc w:val="left"/>
    </w:pPr>
    <w:rPr>
      <w:szCs w:val="21"/>
    </w:rPr>
  </w:style>
  <w:style w:type="paragraph" w:styleId="ac">
    <w:name w:val="Document Map"/>
    <w:basedOn w:val="a"/>
    <w:pPr>
      <w:shd w:val="clear" w:color="auto" w:fill="000080"/>
    </w:pPr>
  </w:style>
  <w:style w:type="paragraph" w:styleId="ad">
    <w:name w:val="caption"/>
    <w:basedOn w:val="a"/>
    <w:next w:val="a"/>
    <w:qFormat/>
    <w:pPr>
      <w:spacing w:line="440" w:lineRule="exact"/>
    </w:pPr>
    <w:rPr>
      <w:rFonts w:ascii="Cambria" w:eastAsia="黑体" w:hAnsi="Cambria"/>
      <w:sz w:val="20"/>
      <w:szCs w:val="20"/>
    </w:rPr>
  </w:style>
  <w:style w:type="paragraph" w:styleId="ae">
    <w:name w:val="header"/>
    <w:basedOn w:val="a"/>
    <w:pPr>
      <w:pBdr>
        <w:bottom w:val="single" w:sz="6" w:space="1" w:color="auto"/>
      </w:pBdr>
      <w:tabs>
        <w:tab w:val="center" w:pos="4153"/>
        <w:tab w:val="right" w:pos="8306"/>
      </w:tabs>
      <w:snapToGrid w:val="0"/>
      <w:jc w:val="center"/>
    </w:pPr>
    <w:rPr>
      <w:sz w:val="18"/>
      <w:szCs w:val="18"/>
    </w:rPr>
  </w:style>
  <w:style w:type="paragraph" w:styleId="30">
    <w:name w:val="toc 3"/>
    <w:basedOn w:val="a"/>
    <w:next w:val="a"/>
    <w:uiPriority w:val="39"/>
    <w:pPr>
      <w:ind w:left="420"/>
      <w:jc w:val="left"/>
    </w:pPr>
    <w:rPr>
      <w:i/>
      <w:iCs/>
    </w:rPr>
  </w:style>
  <w:style w:type="paragraph" w:styleId="af">
    <w:name w:val="footer"/>
    <w:basedOn w:val="a"/>
    <w:pPr>
      <w:tabs>
        <w:tab w:val="center" w:pos="4153"/>
        <w:tab w:val="right" w:pos="8306"/>
      </w:tabs>
      <w:snapToGrid w:val="0"/>
      <w:jc w:val="left"/>
    </w:pPr>
    <w:rPr>
      <w:sz w:val="18"/>
      <w:szCs w:val="18"/>
    </w:rPr>
  </w:style>
  <w:style w:type="paragraph" w:styleId="80">
    <w:name w:val="toc 8"/>
    <w:basedOn w:val="a"/>
    <w:next w:val="a"/>
    <w:uiPriority w:val="39"/>
    <w:pPr>
      <w:ind w:left="1470"/>
      <w:jc w:val="left"/>
    </w:pPr>
    <w:rPr>
      <w:szCs w:val="21"/>
    </w:rPr>
  </w:style>
  <w:style w:type="paragraph" w:styleId="af0">
    <w:name w:val="List Paragraph"/>
    <w:basedOn w:val="a"/>
    <w:link w:val="Char1"/>
    <w:uiPriority w:val="34"/>
    <w:qFormat/>
    <w:pPr>
      <w:spacing w:line="440" w:lineRule="exact"/>
      <w:ind w:firstLineChars="200" w:firstLine="420"/>
    </w:pPr>
  </w:style>
  <w:style w:type="paragraph" w:styleId="60">
    <w:name w:val="toc 6"/>
    <w:basedOn w:val="a"/>
    <w:next w:val="a"/>
    <w:uiPriority w:val="39"/>
    <w:pPr>
      <w:ind w:left="1050"/>
      <w:jc w:val="left"/>
    </w:pPr>
    <w:rPr>
      <w:szCs w:val="21"/>
    </w:rPr>
  </w:style>
  <w:style w:type="paragraph" w:styleId="20">
    <w:name w:val="Body Text Indent 2"/>
    <w:basedOn w:val="a"/>
    <w:pPr>
      <w:spacing w:line="360" w:lineRule="auto"/>
      <w:ind w:left="420" w:hangingChars="200" w:hanging="420"/>
    </w:pPr>
  </w:style>
  <w:style w:type="paragraph" w:styleId="10">
    <w:name w:val="toc 1"/>
    <w:basedOn w:val="a"/>
    <w:next w:val="a"/>
    <w:uiPriority w:val="39"/>
    <w:pPr>
      <w:spacing w:before="120" w:after="120"/>
      <w:jc w:val="left"/>
    </w:pPr>
    <w:rPr>
      <w:b/>
      <w:bCs/>
      <w:caps/>
    </w:rPr>
  </w:style>
  <w:style w:type="paragraph" w:styleId="90">
    <w:name w:val="toc 9"/>
    <w:basedOn w:val="a"/>
    <w:next w:val="a"/>
    <w:uiPriority w:val="39"/>
    <w:pPr>
      <w:ind w:left="1680"/>
      <w:jc w:val="left"/>
    </w:pPr>
    <w:rPr>
      <w:szCs w:val="21"/>
    </w:rPr>
  </w:style>
  <w:style w:type="paragraph" w:styleId="21">
    <w:name w:val="toc 2"/>
    <w:basedOn w:val="a"/>
    <w:next w:val="a"/>
    <w:uiPriority w:val="39"/>
    <w:pPr>
      <w:ind w:left="210"/>
      <w:jc w:val="left"/>
    </w:pPr>
    <w:rPr>
      <w:smallCaps/>
    </w:rPr>
  </w:style>
  <w:style w:type="paragraph" w:customStyle="1" w:styleId="af1">
    <w:name w:val="图"/>
    <w:basedOn w:val="a"/>
    <w:pPr>
      <w:adjustRightInd w:val="0"/>
      <w:snapToGrid w:val="0"/>
      <w:spacing w:before="200" w:after="40" w:line="320" w:lineRule="atLeast"/>
      <w:jc w:val="center"/>
    </w:pPr>
  </w:style>
  <w:style w:type="character" w:customStyle="1" w:styleId="6Char">
    <w:name w:val="标题 6 Char"/>
    <w:basedOn w:val="a1"/>
    <w:link w:val="6"/>
    <w:uiPriority w:val="9"/>
    <w:semiHidden/>
    <w:rsid w:val="00246924"/>
    <w:rPr>
      <w:rFonts w:asciiTheme="majorHAnsi" w:eastAsiaTheme="majorEastAsia" w:hAnsiTheme="majorHAnsi" w:cstheme="majorBidi"/>
      <w:color w:val="1F4D78" w:themeColor="accent1" w:themeShade="7F"/>
      <w:kern w:val="2"/>
      <w:sz w:val="21"/>
    </w:rPr>
  </w:style>
  <w:style w:type="character" w:customStyle="1" w:styleId="7Char">
    <w:name w:val="标题 7 Char"/>
    <w:basedOn w:val="a1"/>
    <w:link w:val="7"/>
    <w:uiPriority w:val="9"/>
    <w:semiHidden/>
    <w:rsid w:val="00246924"/>
    <w:rPr>
      <w:rFonts w:asciiTheme="majorHAnsi" w:eastAsiaTheme="majorEastAsia" w:hAnsiTheme="majorHAnsi" w:cstheme="majorBidi"/>
      <w:i/>
      <w:iCs/>
      <w:color w:val="1F4D78" w:themeColor="accent1" w:themeShade="7F"/>
      <w:kern w:val="2"/>
      <w:sz w:val="21"/>
    </w:rPr>
  </w:style>
  <w:style w:type="character" w:customStyle="1" w:styleId="8Char">
    <w:name w:val="标题 8 Char"/>
    <w:basedOn w:val="a1"/>
    <w:link w:val="8"/>
    <w:uiPriority w:val="9"/>
    <w:semiHidden/>
    <w:rsid w:val="00246924"/>
    <w:rPr>
      <w:rFonts w:asciiTheme="majorHAnsi" w:eastAsiaTheme="majorEastAsia" w:hAnsiTheme="majorHAnsi" w:cstheme="majorBidi"/>
      <w:color w:val="272727" w:themeColor="text1" w:themeTint="D8"/>
      <w:kern w:val="2"/>
      <w:sz w:val="21"/>
      <w:szCs w:val="21"/>
    </w:rPr>
  </w:style>
  <w:style w:type="character" w:customStyle="1" w:styleId="9Char">
    <w:name w:val="标题 9 Char"/>
    <w:basedOn w:val="a1"/>
    <w:link w:val="9"/>
    <w:uiPriority w:val="9"/>
    <w:semiHidden/>
    <w:rsid w:val="00246924"/>
    <w:rPr>
      <w:rFonts w:asciiTheme="majorHAnsi" w:eastAsiaTheme="majorEastAsia" w:hAnsiTheme="majorHAnsi" w:cstheme="majorBidi"/>
      <w:i/>
      <w:iCs/>
      <w:color w:val="272727" w:themeColor="text1" w:themeTint="D8"/>
      <w:kern w:val="2"/>
      <w:sz w:val="21"/>
      <w:szCs w:val="21"/>
    </w:rPr>
  </w:style>
  <w:style w:type="character" w:customStyle="1" w:styleId="Char1">
    <w:name w:val="列出段落 Char"/>
    <w:link w:val="af0"/>
    <w:uiPriority w:val="34"/>
    <w:rsid w:val="00DD6799"/>
    <w:rPr>
      <w:kern w:val="2"/>
      <w:sz w:val="21"/>
      <w:szCs w:val="24"/>
    </w:rPr>
  </w:style>
  <w:style w:type="paragraph" w:styleId="af2">
    <w:name w:val="Normal (Web)"/>
    <w:basedOn w:val="a"/>
    <w:uiPriority w:val="99"/>
    <w:unhideWhenUsed/>
    <w:rsid w:val="00471A5A"/>
    <w:pPr>
      <w:widowControl/>
      <w:spacing w:before="100" w:beforeAutospacing="1" w:after="100" w:afterAutospacing="1"/>
      <w:jc w:val="left"/>
    </w:pPr>
    <w:rPr>
      <w:rFonts w:eastAsia="Times New Roman"/>
      <w:kern w:val="0"/>
      <w:sz w:val="24"/>
    </w:rPr>
  </w:style>
  <w:style w:type="paragraph" w:customStyle="1" w:styleId="Default">
    <w:name w:val="Default"/>
    <w:rsid w:val="007E14BE"/>
    <w:pPr>
      <w:widowControl w:val="0"/>
      <w:autoSpaceDE w:val="0"/>
      <w:autoSpaceDN w:val="0"/>
      <w:adjustRightInd w:val="0"/>
    </w:pPr>
    <w:rPr>
      <w:rFonts w:ascii="微软雅黑" w:eastAsia="微软雅黑" w:cs="微软雅黑"/>
      <w:color w:val="000000"/>
    </w:rPr>
  </w:style>
  <w:style w:type="paragraph" w:styleId="af3">
    <w:name w:val="footnote text"/>
    <w:basedOn w:val="a"/>
    <w:link w:val="Char2"/>
    <w:uiPriority w:val="99"/>
    <w:semiHidden/>
    <w:unhideWhenUsed/>
    <w:rsid w:val="00F81FE8"/>
    <w:pPr>
      <w:snapToGrid w:val="0"/>
      <w:jc w:val="left"/>
    </w:pPr>
    <w:rPr>
      <w:sz w:val="18"/>
      <w:szCs w:val="18"/>
    </w:rPr>
  </w:style>
  <w:style w:type="character" w:customStyle="1" w:styleId="Char2">
    <w:name w:val="脚注文本 Char"/>
    <w:basedOn w:val="a1"/>
    <w:link w:val="af3"/>
    <w:uiPriority w:val="99"/>
    <w:semiHidden/>
    <w:rsid w:val="00F81FE8"/>
    <w:rPr>
      <w:kern w:val="2"/>
      <w:sz w:val="18"/>
      <w:szCs w:val="18"/>
    </w:rPr>
  </w:style>
  <w:style w:type="character" w:styleId="af4">
    <w:name w:val="footnote reference"/>
    <w:basedOn w:val="a1"/>
    <w:uiPriority w:val="99"/>
    <w:semiHidden/>
    <w:unhideWhenUsed/>
    <w:rsid w:val="00F81FE8"/>
    <w:rPr>
      <w:vertAlign w:val="superscript"/>
    </w:rPr>
  </w:style>
  <w:style w:type="paragraph" w:styleId="af5">
    <w:name w:val="endnote text"/>
    <w:basedOn w:val="a"/>
    <w:link w:val="Char3"/>
    <w:uiPriority w:val="99"/>
    <w:semiHidden/>
    <w:unhideWhenUsed/>
    <w:rsid w:val="00F81FE8"/>
    <w:pPr>
      <w:snapToGrid w:val="0"/>
      <w:jc w:val="left"/>
    </w:pPr>
  </w:style>
  <w:style w:type="character" w:customStyle="1" w:styleId="Char3">
    <w:name w:val="尾注文本 Char"/>
    <w:basedOn w:val="a1"/>
    <w:link w:val="af5"/>
    <w:uiPriority w:val="99"/>
    <w:semiHidden/>
    <w:rsid w:val="00F81FE8"/>
    <w:rPr>
      <w:kern w:val="2"/>
      <w:sz w:val="21"/>
    </w:rPr>
  </w:style>
  <w:style w:type="character" w:styleId="af6">
    <w:name w:val="endnote reference"/>
    <w:basedOn w:val="a1"/>
    <w:uiPriority w:val="99"/>
    <w:semiHidden/>
    <w:unhideWhenUsed/>
    <w:rsid w:val="00F81FE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Hyperlink" w:semiHidden="0" w:unhideWhenUsed="0"/>
    <w:lsdException w:name="Strong" w:semiHidden="0" w:uiPriority="22" w:unhideWhenUsed="0" w:qFormat="1"/>
    <w:lsdException w:name="Emphasis" w:semiHidden="0" w:uiPriority="20" w:unhideWhenUsed="0" w:qFormat="1"/>
    <w:lsdException w:name="Document Map" w:uiPriority="0"/>
    <w:lsdException w:name="Balloon Text" w:uiPriority="0"/>
    <w:lsdException w:name="Table Grid" w:semiHidden="0"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paragraph" w:styleId="1">
    <w:name w:val="heading 1"/>
    <w:basedOn w:val="a"/>
    <w:next w:val="a"/>
    <w:link w:val="1Char"/>
    <w:qFormat/>
    <w:pPr>
      <w:keepNext/>
      <w:keepLines/>
      <w:numPr>
        <w:numId w:val="1"/>
      </w:numPr>
      <w:spacing w:before="340" w:after="330" w:line="578" w:lineRule="auto"/>
      <w:outlineLvl w:val="0"/>
    </w:pPr>
    <w:rPr>
      <w:b/>
      <w:bCs/>
      <w:kern w:val="44"/>
      <w:sz w:val="44"/>
      <w:szCs w:val="44"/>
      <w:lang w:val="x-none" w:eastAsia="x-none"/>
    </w:rPr>
  </w:style>
  <w:style w:type="paragraph" w:styleId="2">
    <w:name w:val="heading 2"/>
    <w:basedOn w:val="a"/>
    <w:next w:val="a"/>
    <w:link w:val="2Char"/>
    <w:qFormat/>
    <w:pPr>
      <w:keepNext/>
      <w:keepLines/>
      <w:numPr>
        <w:ilvl w:val="1"/>
        <w:numId w:val="1"/>
      </w:numPr>
      <w:spacing w:before="260" w:after="260" w:line="416" w:lineRule="auto"/>
      <w:outlineLvl w:val="1"/>
    </w:pPr>
    <w:rPr>
      <w:rFonts w:ascii="Arial" w:eastAsia="黑体" w:hAnsi="Arial"/>
      <w:b/>
      <w:bCs/>
      <w:sz w:val="32"/>
      <w:szCs w:val="32"/>
      <w:lang w:val="x-none" w:eastAsia="x-none"/>
    </w:rPr>
  </w:style>
  <w:style w:type="paragraph" w:styleId="3">
    <w:name w:val="heading 3"/>
    <w:basedOn w:val="a"/>
    <w:next w:val="a0"/>
    <w:link w:val="3Char"/>
    <w:qFormat/>
    <w:pPr>
      <w:keepNext/>
      <w:keepLines/>
      <w:numPr>
        <w:ilvl w:val="2"/>
        <w:numId w:val="1"/>
      </w:numPr>
      <w:tabs>
        <w:tab w:val="left" w:pos="709"/>
      </w:tabs>
      <w:outlineLvl w:val="2"/>
    </w:pPr>
    <w:rPr>
      <w:rFonts w:ascii="Arial" w:eastAsia="黑体" w:hAnsi="Arial"/>
      <w:b/>
      <w:sz w:val="28"/>
      <w:lang w:val="x-none" w:eastAsia="x-none"/>
    </w:rPr>
  </w:style>
  <w:style w:type="paragraph" w:styleId="4">
    <w:name w:val="heading 4"/>
    <w:basedOn w:val="a"/>
    <w:next w:val="a"/>
    <w:qFormat/>
    <w:pPr>
      <w:keepNext/>
      <w:keepLines/>
      <w:numPr>
        <w:ilvl w:val="3"/>
        <w:numId w:val="1"/>
      </w:numPr>
      <w:tabs>
        <w:tab w:val="left" w:pos="851"/>
      </w:tabs>
      <w:spacing w:before="280" w:after="290" w:line="376" w:lineRule="auto"/>
      <w:outlineLvl w:val="3"/>
    </w:pPr>
    <w:rPr>
      <w:b/>
      <w:bCs/>
      <w:sz w:val="28"/>
      <w:szCs w:val="28"/>
    </w:rPr>
  </w:style>
  <w:style w:type="paragraph" w:styleId="5">
    <w:name w:val="heading 5"/>
    <w:basedOn w:val="a"/>
    <w:next w:val="a"/>
    <w:qFormat/>
    <w:pPr>
      <w:keepNext/>
      <w:keepLines/>
      <w:numPr>
        <w:ilvl w:val="4"/>
        <w:numId w:val="1"/>
      </w:numPr>
      <w:tabs>
        <w:tab w:val="left" w:pos="992"/>
      </w:tabs>
      <w:spacing w:before="280" w:after="290" w:line="376" w:lineRule="auto"/>
      <w:outlineLvl w:val="4"/>
    </w:pPr>
    <w:rPr>
      <w:b/>
      <w:bCs/>
      <w:sz w:val="24"/>
      <w:szCs w:val="28"/>
    </w:rPr>
  </w:style>
  <w:style w:type="paragraph" w:styleId="6">
    <w:name w:val="heading 6"/>
    <w:basedOn w:val="a"/>
    <w:next w:val="a"/>
    <w:link w:val="6Char"/>
    <w:uiPriority w:val="9"/>
    <w:semiHidden/>
    <w:unhideWhenUsed/>
    <w:qFormat/>
    <w:rsid w:val="00246924"/>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Char"/>
    <w:uiPriority w:val="9"/>
    <w:semiHidden/>
    <w:unhideWhenUsed/>
    <w:qFormat/>
    <w:rsid w:val="00246924"/>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Char"/>
    <w:uiPriority w:val="9"/>
    <w:semiHidden/>
    <w:unhideWhenUsed/>
    <w:qFormat/>
    <w:rsid w:val="00246924"/>
    <w:pPr>
      <w:keepNext/>
      <w:keepLines/>
      <w:numPr>
        <w:ilvl w:val="7"/>
        <w:numId w:val="1"/>
      </w:numPr>
      <w:spacing w:before="40"/>
      <w:outlineLvl w:val="7"/>
    </w:pPr>
    <w:rPr>
      <w:rFonts w:asciiTheme="majorHAnsi" w:eastAsiaTheme="majorEastAsia" w:hAnsiTheme="majorHAnsi" w:cstheme="majorBidi"/>
      <w:color w:val="272727" w:themeColor="text1" w:themeTint="D8"/>
      <w:szCs w:val="21"/>
    </w:rPr>
  </w:style>
  <w:style w:type="paragraph" w:styleId="9">
    <w:name w:val="heading 9"/>
    <w:basedOn w:val="a"/>
    <w:next w:val="a"/>
    <w:link w:val="9Char"/>
    <w:uiPriority w:val="9"/>
    <w:semiHidden/>
    <w:unhideWhenUsed/>
    <w:qFormat/>
    <w:rsid w:val="00246924"/>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Char">
    <w:name w:val="标题 2 Char"/>
    <w:link w:val="2"/>
    <w:rPr>
      <w:rFonts w:ascii="Arial" w:eastAsia="黑体" w:hAnsi="Arial"/>
      <w:b/>
      <w:bCs/>
      <w:kern w:val="2"/>
      <w:sz w:val="32"/>
      <w:szCs w:val="32"/>
      <w:lang w:val="x-none" w:eastAsia="x-none"/>
    </w:rPr>
  </w:style>
  <w:style w:type="character" w:customStyle="1" w:styleId="Char">
    <w:name w:val="批注文字 Char"/>
    <w:link w:val="a4"/>
    <w:uiPriority w:val="99"/>
    <w:rPr>
      <w:kern w:val="2"/>
      <w:sz w:val="21"/>
      <w:szCs w:val="24"/>
    </w:rPr>
  </w:style>
  <w:style w:type="character" w:styleId="a5">
    <w:name w:val="Hyperlink"/>
    <w:uiPriority w:val="99"/>
    <w:rPr>
      <w:color w:val="0000FF"/>
      <w:u w:val="single"/>
    </w:rPr>
  </w:style>
  <w:style w:type="character" w:styleId="a6">
    <w:name w:val="annotation reference"/>
    <w:unhideWhenUsed/>
    <w:rPr>
      <w:sz w:val="21"/>
      <w:szCs w:val="21"/>
    </w:rPr>
  </w:style>
  <w:style w:type="character" w:styleId="a7">
    <w:name w:val="page number"/>
    <w:basedOn w:val="a1"/>
  </w:style>
  <w:style w:type="character" w:customStyle="1" w:styleId="1Char">
    <w:name w:val="标题 1 Char"/>
    <w:link w:val="1"/>
    <w:rPr>
      <w:b/>
      <w:bCs/>
      <w:kern w:val="44"/>
      <w:sz w:val="44"/>
      <w:szCs w:val="44"/>
      <w:lang w:val="x-none" w:eastAsia="x-none"/>
    </w:rPr>
  </w:style>
  <w:style w:type="character" w:customStyle="1" w:styleId="3Char">
    <w:name w:val="标题 3 Char"/>
    <w:link w:val="3"/>
    <w:rPr>
      <w:rFonts w:ascii="Arial" w:eastAsia="黑体" w:hAnsi="Arial"/>
      <w:b/>
      <w:kern w:val="2"/>
      <w:sz w:val="28"/>
      <w:lang w:val="x-none" w:eastAsia="x-none"/>
    </w:rPr>
  </w:style>
  <w:style w:type="character" w:customStyle="1" w:styleId="Char0">
    <w:name w:val="批注主题 Char"/>
    <w:basedOn w:val="Char"/>
    <w:link w:val="a8"/>
    <w:rPr>
      <w:kern w:val="2"/>
      <w:sz w:val="21"/>
      <w:szCs w:val="24"/>
    </w:rPr>
  </w:style>
  <w:style w:type="paragraph" w:customStyle="1" w:styleId="p16">
    <w:name w:val="p16"/>
    <w:basedOn w:val="a"/>
    <w:pPr>
      <w:widowControl/>
    </w:pPr>
    <w:rPr>
      <w:kern w:val="0"/>
      <w:sz w:val="24"/>
    </w:rPr>
  </w:style>
  <w:style w:type="paragraph" w:styleId="70">
    <w:name w:val="toc 7"/>
    <w:basedOn w:val="a"/>
    <w:next w:val="a"/>
    <w:uiPriority w:val="39"/>
    <w:pPr>
      <w:ind w:left="1260"/>
      <w:jc w:val="left"/>
    </w:pPr>
    <w:rPr>
      <w:szCs w:val="21"/>
    </w:rPr>
  </w:style>
  <w:style w:type="paragraph" w:styleId="a4">
    <w:name w:val="annotation text"/>
    <w:basedOn w:val="a"/>
    <w:link w:val="Char"/>
    <w:unhideWhenUsed/>
    <w:pPr>
      <w:jc w:val="left"/>
    </w:pPr>
  </w:style>
  <w:style w:type="paragraph" w:styleId="40">
    <w:name w:val="toc 4"/>
    <w:basedOn w:val="a"/>
    <w:next w:val="a"/>
    <w:uiPriority w:val="39"/>
    <w:pPr>
      <w:ind w:left="630"/>
      <w:jc w:val="left"/>
    </w:pPr>
    <w:rPr>
      <w:szCs w:val="21"/>
    </w:rPr>
  </w:style>
  <w:style w:type="paragraph" w:styleId="a9">
    <w:name w:val="Body Text Indent"/>
    <w:basedOn w:val="a"/>
    <w:pPr>
      <w:spacing w:line="360" w:lineRule="auto"/>
      <w:ind w:firstLine="420"/>
    </w:pPr>
    <w:rPr>
      <w:rFonts w:ascii="宋体" w:hAnsi="宋体"/>
    </w:rPr>
  </w:style>
  <w:style w:type="paragraph" w:styleId="a8">
    <w:name w:val="annotation subject"/>
    <w:basedOn w:val="a4"/>
    <w:next w:val="a4"/>
    <w:link w:val="Char0"/>
    <w:uiPriority w:val="99"/>
    <w:unhideWhenUsed/>
    <w:rPr>
      <w:b/>
      <w:bCs/>
    </w:rPr>
  </w:style>
  <w:style w:type="paragraph" w:styleId="aa">
    <w:name w:val="Body Text"/>
    <w:basedOn w:val="a"/>
    <w:pPr>
      <w:tabs>
        <w:tab w:val="left" w:pos="1245"/>
      </w:tabs>
      <w:spacing w:line="360" w:lineRule="auto"/>
      <w:jc w:val="left"/>
    </w:pPr>
    <w:rPr>
      <w:rFonts w:ascii="宋体" w:hAnsi="宋体"/>
      <w:szCs w:val="21"/>
    </w:rPr>
  </w:style>
  <w:style w:type="paragraph" w:customStyle="1" w:styleId="p0">
    <w:name w:val="p0"/>
    <w:basedOn w:val="a"/>
    <w:pPr>
      <w:widowControl/>
    </w:pPr>
    <w:rPr>
      <w:kern w:val="0"/>
      <w:szCs w:val="21"/>
    </w:rPr>
  </w:style>
  <w:style w:type="paragraph" w:styleId="a0">
    <w:name w:val="Normal Indent"/>
    <w:basedOn w:val="a"/>
    <w:pPr>
      <w:ind w:firstLineChars="200" w:firstLine="420"/>
    </w:pPr>
  </w:style>
  <w:style w:type="paragraph" w:styleId="ab">
    <w:name w:val="Balloon Text"/>
    <w:basedOn w:val="a"/>
    <w:rPr>
      <w:sz w:val="18"/>
      <w:szCs w:val="18"/>
    </w:rPr>
  </w:style>
  <w:style w:type="paragraph" w:styleId="50">
    <w:name w:val="toc 5"/>
    <w:basedOn w:val="a"/>
    <w:next w:val="a"/>
    <w:uiPriority w:val="39"/>
    <w:pPr>
      <w:ind w:left="840"/>
      <w:jc w:val="left"/>
    </w:pPr>
    <w:rPr>
      <w:szCs w:val="21"/>
    </w:rPr>
  </w:style>
  <w:style w:type="paragraph" w:styleId="ac">
    <w:name w:val="Document Map"/>
    <w:basedOn w:val="a"/>
    <w:pPr>
      <w:shd w:val="clear" w:color="auto" w:fill="000080"/>
    </w:pPr>
  </w:style>
  <w:style w:type="paragraph" w:styleId="ad">
    <w:name w:val="caption"/>
    <w:basedOn w:val="a"/>
    <w:next w:val="a"/>
    <w:qFormat/>
    <w:pPr>
      <w:spacing w:line="440" w:lineRule="exact"/>
    </w:pPr>
    <w:rPr>
      <w:rFonts w:ascii="Cambria" w:eastAsia="黑体" w:hAnsi="Cambria"/>
      <w:sz w:val="20"/>
      <w:szCs w:val="20"/>
    </w:rPr>
  </w:style>
  <w:style w:type="paragraph" w:styleId="ae">
    <w:name w:val="header"/>
    <w:basedOn w:val="a"/>
    <w:pPr>
      <w:pBdr>
        <w:bottom w:val="single" w:sz="6" w:space="1" w:color="auto"/>
      </w:pBdr>
      <w:tabs>
        <w:tab w:val="center" w:pos="4153"/>
        <w:tab w:val="right" w:pos="8306"/>
      </w:tabs>
      <w:snapToGrid w:val="0"/>
      <w:jc w:val="center"/>
    </w:pPr>
    <w:rPr>
      <w:sz w:val="18"/>
      <w:szCs w:val="18"/>
    </w:rPr>
  </w:style>
  <w:style w:type="paragraph" w:styleId="30">
    <w:name w:val="toc 3"/>
    <w:basedOn w:val="a"/>
    <w:next w:val="a"/>
    <w:uiPriority w:val="39"/>
    <w:pPr>
      <w:ind w:left="420"/>
      <w:jc w:val="left"/>
    </w:pPr>
    <w:rPr>
      <w:i/>
      <w:iCs/>
    </w:rPr>
  </w:style>
  <w:style w:type="paragraph" w:styleId="af">
    <w:name w:val="footer"/>
    <w:basedOn w:val="a"/>
    <w:pPr>
      <w:tabs>
        <w:tab w:val="center" w:pos="4153"/>
        <w:tab w:val="right" w:pos="8306"/>
      </w:tabs>
      <w:snapToGrid w:val="0"/>
      <w:jc w:val="left"/>
    </w:pPr>
    <w:rPr>
      <w:sz w:val="18"/>
      <w:szCs w:val="18"/>
    </w:rPr>
  </w:style>
  <w:style w:type="paragraph" w:styleId="80">
    <w:name w:val="toc 8"/>
    <w:basedOn w:val="a"/>
    <w:next w:val="a"/>
    <w:uiPriority w:val="39"/>
    <w:pPr>
      <w:ind w:left="1470"/>
      <w:jc w:val="left"/>
    </w:pPr>
    <w:rPr>
      <w:szCs w:val="21"/>
    </w:rPr>
  </w:style>
  <w:style w:type="paragraph" w:styleId="af0">
    <w:name w:val="List Paragraph"/>
    <w:basedOn w:val="a"/>
    <w:link w:val="Char1"/>
    <w:uiPriority w:val="34"/>
    <w:qFormat/>
    <w:pPr>
      <w:spacing w:line="440" w:lineRule="exact"/>
      <w:ind w:firstLineChars="200" w:firstLine="420"/>
    </w:pPr>
  </w:style>
  <w:style w:type="paragraph" w:styleId="60">
    <w:name w:val="toc 6"/>
    <w:basedOn w:val="a"/>
    <w:next w:val="a"/>
    <w:uiPriority w:val="39"/>
    <w:pPr>
      <w:ind w:left="1050"/>
      <w:jc w:val="left"/>
    </w:pPr>
    <w:rPr>
      <w:szCs w:val="21"/>
    </w:rPr>
  </w:style>
  <w:style w:type="paragraph" w:styleId="20">
    <w:name w:val="Body Text Indent 2"/>
    <w:basedOn w:val="a"/>
    <w:pPr>
      <w:spacing w:line="360" w:lineRule="auto"/>
      <w:ind w:left="420" w:hangingChars="200" w:hanging="420"/>
    </w:pPr>
  </w:style>
  <w:style w:type="paragraph" w:styleId="10">
    <w:name w:val="toc 1"/>
    <w:basedOn w:val="a"/>
    <w:next w:val="a"/>
    <w:uiPriority w:val="39"/>
    <w:pPr>
      <w:spacing w:before="120" w:after="120"/>
      <w:jc w:val="left"/>
    </w:pPr>
    <w:rPr>
      <w:b/>
      <w:bCs/>
      <w:caps/>
    </w:rPr>
  </w:style>
  <w:style w:type="paragraph" w:styleId="90">
    <w:name w:val="toc 9"/>
    <w:basedOn w:val="a"/>
    <w:next w:val="a"/>
    <w:uiPriority w:val="39"/>
    <w:pPr>
      <w:ind w:left="1680"/>
      <w:jc w:val="left"/>
    </w:pPr>
    <w:rPr>
      <w:szCs w:val="21"/>
    </w:rPr>
  </w:style>
  <w:style w:type="paragraph" w:styleId="21">
    <w:name w:val="toc 2"/>
    <w:basedOn w:val="a"/>
    <w:next w:val="a"/>
    <w:uiPriority w:val="39"/>
    <w:pPr>
      <w:ind w:left="210"/>
      <w:jc w:val="left"/>
    </w:pPr>
    <w:rPr>
      <w:smallCaps/>
    </w:rPr>
  </w:style>
  <w:style w:type="paragraph" w:customStyle="1" w:styleId="af1">
    <w:name w:val="图"/>
    <w:basedOn w:val="a"/>
    <w:pPr>
      <w:adjustRightInd w:val="0"/>
      <w:snapToGrid w:val="0"/>
      <w:spacing w:before="200" w:after="40" w:line="320" w:lineRule="atLeast"/>
      <w:jc w:val="center"/>
    </w:pPr>
  </w:style>
  <w:style w:type="character" w:customStyle="1" w:styleId="6Char">
    <w:name w:val="标题 6 Char"/>
    <w:basedOn w:val="a1"/>
    <w:link w:val="6"/>
    <w:uiPriority w:val="9"/>
    <w:semiHidden/>
    <w:rsid w:val="00246924"/>
    <w:rPr>
      <w:rFonts w:asciiTheme="majorHAnsi" w:eastAsiaTheme="majorEastAsia" w:hAnsiTheme="majorHAnsi" w:cstheme="majorBidi"/>
      <w:color w:val="1F4D78" w:themeColor="accent1" w:themeShade="7F"/>
      <w:kern w:val="2"/>
      <w:sz w:val="21"/>
    </w:rPr>
  </w:style>
  <w:style w:type="character" w:customStyle="1" w:styleId="7Char">
    <w:name w:val="标题 7 Char"/>
    <w:basedOn w:val="a1"/>
    <w:link w:val="7"/>
    <w:uiPriority w:val="9"/>
    <w:semiHidden/>
    <w:rsid w:val="00246924"/>
    <w:rPr>
      <w:rFonts w:asciiTheme="majorHAnsi" w:eastAsiaTheme="majorEastAsia" w:hAnsiTheme="majorHAnsi" w:cstheme="majorBidi"/>
      <w:i/>
      <w:iCs/>
      <w:color w:val="1F4D78" w:themeColor="accent1" w:themeShade="7F"/>
      <w:kern w:val="2"/>
      <w:sz w:val="21"/>
    </w:rPr>
  </w:style>
  <w:style w:type="character" w:customStyle="1" w:styleId="8Char">
    <w:name w:val="标题 8 Char"/>
    <w:basedOn w:val="a1"/>
    <w:link w:val="8"/>
    <w:uiPriority w:val="9"/>
    <w:semiHidden/>
    <w:rsid w:val="00246924"/>
    <w:rPr>
      <w:rFonts w:asciiTheme="majorHAnsi" w:eastAsiaTheme="majorEastAsia" w:hAnsiTheme="majorHAnsi" w:cstheme="majorBidi"/>
      <w:color w:val="272727" w:themeColor="text1" w:themeTint="D8"/>
      <w:kern w:val="2"/>
      <w:sz w:val="21"/>
      <w:szCs w:val="21"/>
    </w:rPr>
  </w:style>
  <w:style w:type="character" w:customStyle="1" w:styleId="9Char">
    <w:name w:val="标题 9 Char"/>
    <w:basedOn w:val="a1"/>
    <w:link w:val="9"/>
    <w:uiPriority w:val="9"/>
    <w:semiHidden/>
    <w:rsid w:val="00246924"/>
    <w:rPr>
      <w:rFonts w:asciiTheme="majorHAnsi" w:eastAsiaTheme="majorEastAsia" w:hAnsiTheme="majorHAnsi" w:cstheme="majorBidi"/>
      <w:i/>
      <w:iCs/>
      <w:color w:val="272727" w:themeColor="text1" w:themeTint="D8"/>
      <w:kern w:val="2"/>
      <w:sz w:val="21"/>
      <w:szCs w:val="21"/>
    </w:rPr>
  </w:style>
  <w:style w:type="character" w:customStyle="1" w:styleId="Char1">
    <w:name w:val="列出段落 Char"/>
    <w:link w:val="af0"/>
    <w:uiPriority w:val="34"/>
    <w:rsid w:val="00DD6799"/>
    <w:rPr>
      <w:kern w:val="2"/>
      <w:sz w:val="21"/>
      <w:szCs w:val="24"/>
    </w:rPr>
  </w:style>
  <w:style w:type="paragraph" w:styleId="af2">
    <w:name w:val="Normal (Web)"/>
    <w:basedOn w:val="a"/>
    <w:uiPriority w:val="99"/>
    <w:unhideWhenUsed/>
    <w:rsid w:val="00471A5A"/>
    <w:pPr>
      <w:widowControl/>
      <w:spacing w:before="100" w:beforeAutospacing="1" w:after="100" w:afterAutospacing="1"/>
      <w:jc w:val="left"/>
    </w:pPr>
    <w:rPr>
      <w:rFonts w:eastAsia="Times New Roman"/>
      <w:kern w:val="0"/>
      <w:sz w:val="24"/>
    </w:rPr>
  </w:style>
  <w:style w:type="paragraph" w:customStyle="1" w:styleId="Default">
    <w:name w:val="Default"/>
    <w:rsid w:val="007E14BE"/>
    <w:pPr>
      <w:widowControl w:val="0"/>
      <w:autoSpaceDE w:val="0"/>
      <w:autoSpaceDN w:val="0"/>
      <w:adjustRightInd w:val="0"/>
    </w:pPr>
    <w:rPr>
      <w:rFonts w:ascii="微软雅黑" w:eastAsia="微软雅黑" w:cs="微软雅黑"/>
      <w:color w:val="000000"/>
    </w:rPr>
  </w:style>
  <w:style w:type="paragraph" w:styleId="af3">
    <w:name w:val="footnote text"/>
    <w:basedOn w:val="a"/>
    <w:link w:val="Char2"/>
    <w:uiPriority w:val="99"/>
    <w:semiHidden/>
    <w:unhideWhenUsed/>
    <w:rsid w:val="00F81FE8"/>
    <w:pPr>
      <w:snapToGrid w:val="0"/>
      <w:jc w:val="left"/>
    </w:pPr>
    <w:rPr>
      <w:sz w:val="18"/>
      <w:szCs w:val="18"/>
    </w:rPr>
  </w:style>
  <w:style w:type="character" w:customStyle="1" w:styleId="Char2">
    <w:name w:val="脚注文本 Char"/>
    <w:basedOn w:val="a1"/>
    <w:link w:val="af3"/>
    <w:uiPriority w:val="99"/>
    <w:semiHidden/>
    <w:rsid w:val="00F81FE8"/>
    <w:rPr>
      <w:kern w:val="2"/>
      <w:sz w:val="18"/>
      <w:szCs w:val="18"/>
    </w:rPr>
  </w:style>
  <w:style w:type="character" w:styleId="af4">
    <w:name w:val="footnote reference"/>
    <w:basedOn w:val="a1"/>
    <w:uiPriority w:val="99"/>
    <w:semiHidden/>
    <w:unhideWhenUsed/>
    <w:rsid w:val="00F81FE8"/>
    <w:rPr>
      <w:vertAlign w:val="superscript"/>
    </w:rPr>
  </w:style>
  <w:style w:type="paragraph" w:styleId="af5">
    <w:name w:val="endnote text"/>
    <w:basedOn w:val="a"/>
    <w:link w:val="Char3"/>
    <w:uiPriority w:val="99"/>
    <w:semiHidden/>
    <w:unhideWhenUsed/>
    <w:rsid w:val="00F81FE8"/>
    <w:pPr>
      <w:snapToGrid w:val="0"/>
      <w:jc w:val="left"/>
    </w:pPr>
  </w:style>
  <w:style w:type="character" w:customStyle="1" w:styleId="Char3">
    <w:name w:val="尾注文本 Char"/>
    <w:basedOn w:val="a1"/>
    <w:link w:val="af5"/>
    <w:uiPriority w:val="99"/>
    <w:semiHidden/>
    <w:rsid w:val="00F81FE8"/>
    <w:rPr>
      <w:kern w:val="2"/>
      <w:sz w:val="21"/>
    </w:rPr>
  </w:style>
  <w:style w:type="character" w:styleId="af6">
    <w:name w:val="endnote reference"/>
    <w:basedOn w:val="a1"/>
    <w:uiPriority w:val="99"/>
    <w:semiHidden/>
    <w:unhideWhenUsed/>
    <w:rsid w:val="00F81FE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8809214">
      <w:bodyDiv w:val="1"/>
      <w:marLeft w:val="0"/>
      <w:marRight w:val="0"/>
      <w:marTop w:val="0"/>
      <w:marBottom w:val="0"/>
      <w:divBdr>
        <w:top w:val="none" w:sz="0" w:space="0" w:color="auto"/>
        <w:left w:val="none" w:sz="0" w:space="0" w:color="auto"/>
        <w:bottom w:val="none" w:sz="0" w:space="0" w:color="auto"/>
        <w:right w:val="none" w:sz="0" w:space="0" w:color="auto"/>
      </w:divBdr>
    </w:div>
    <w:div w:id="1138257175">
      <w:bodyDiv w:val="1"/>
      <w:marLeft w:val="0"/>
      <w:marRight w:val="0"/>
      <w:marTop w:val="0"/>
      <w:marBottom w:val="0"/>
      <w:divBdr>
        <w:top w:val="none" w:sz="0" w:space="0" w:color="auto"/>
        <w:left w:val="none" w:sz="0" w:space="0" w:color="auto"/>
        <w:bottom w:val="none" w:sz="0" w:space="0" w:color="auto"/>
        <w:right w:val="none" w:sz="0" w:space="0" w:color="auto"/>
      </w:divBdr>
    </w:div>
    <w:div w:id="1371882996">
      <w:bodyDiv w:val="1"/>
      <w:marLeft w:val="0"/>
      <w:marRight w:val="0"/>
      <w:marTop w:val="0"/>
      <w:marBottom w:val="0"/>
      <w:divBdr>
        <w:top w:val="none" w:sz="0" w:space="0" w:color="auto"/>
        <w:left w:val="none" w:sz="0" w:space="0" w:color="auto"/>
        <w:bottom w:val="none" w:sz="0" w:space="0" w:color="auto"/>
        <w:right w:val="none" w:sz="0" w:space="0" w:color="auto"/>
      </w:divBdr>
      <w:divsChild>
        <w:div w:id="718819049">
          <w:marLeft w:val="0"/>
          <w:marRight w:val="0"/>
          <w:marTop w:val="0"/>
          <w:marBottom w:val="0"/>
          <w:divBdr>
            <w:top w:val="none" w:sz="0" w:space="0" w:color="auto"/>
            <w:left w:val="none" w:sz="0" w:space="0" w:color="auto"/>
            <w:bottom w:val="none" w:sz="0" w:space="0" w:color="auto"/>
            <w:right w:val="none" w:sz="0" w:space="0" w:color="auto"/>
          </w:divBdr>
          <w:divsChild>
            <w:div w:id="288317848">
              <w:marLeft w:val="0"/>
              <w:marRight w:val="0"/>
              <w:marTop w:val="0"/>
              <w:marBottom w:val="0"/>
              <w:divBdr>
                <w:top w:val="none" w:sz="0" w:space="0" w:color="auto"/>
                <w:left w:val="none" w:sz="0" w:space="0" w:color="auto"/>
                <w:bottom w:val="none" w:sz="0" w:space="0" w:color="auto"/>
                <w:right w:val="none" w:sz="0" w:space="0" w:color="auto"/>
              </w:divBdr>
              <w:divsChild>
                <w:div w:id="20972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111525">
      <w:bodyDiv w:val="1"/>
      <w:marLeft w:val="0"/>
      <w:marRight w:val="0"/>
      <w:marTop w:val="0"/>
      <w:marBottom w:val="0"/>
      <w:divBdr>
        <w:top w:val="none" w:sz="0" w:space="0" w:color="auto"/>
        <w:left w:val="none" w:sz="0" w:space="0" w:color="auto"/>
        <w:bottom w:val="none" w:sz="0" w:space="0" w:color="auto"/>
        <w:right w:val="none" w:sz="0" w:space="0" w:color="auto"/>
      </w:divBdr>
      <w:divsChild>
        <w:div w:id="464078506">
          <w:marLeft w:val="0"/>
          <w:marRight w:val="0"/>
          <w:marTop w:val="0"/>
          <w:marBottom w:val="0"/>
          <w:divBdr>
            <w:top w:val="none" w:sz="0" w:space="0" w:color="auto"/>
            <w:left w:val="none" w:sz="0" w:space="0" w:color="auto"/>
            <w:bottom w:val="none" w:sz="0" w:space="0" w:color="auto"/>
            <w:right w:val="none" w:sz="0" w:space="0" w:color="auto"/>
          </w:divBdr>
          <w:divsChild>
            <w:div w:id="142445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gif"/><Relationship Id="rId10" Type="http://schemas.openxmlformats.org/officeDocument/2006/relationships/image" Target="media/image2.png"/><Relationship Id="rId19" Type="http://schemas.openxmlformats.org/officeDocument/2006/relationships/footer" Target="footer5.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D5FE8-54F9-4FDB-AE3D-182003E26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1558</TotalTime>
  <Pages>36</Pages>
  <Words>19891</Words>
  <Characters>12880</Characters>
  <Application>Microsoft Office Word</Application>
  <DocSecurity>0</DocSecurity>
  <PresentationFormat/>
  <Lines>107</Lines>
  <Paragraphs>65</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密级：       保密期限：</vt:lpstr>
    </vt:vector>
  </TitlesOfParts>
  <Manager/>
  <Company>bupt</Company>
  <LinksUpToDate>false</LinksUpToDate>
  <CharactersWithSpaces>32706</CharactersWithSpaces>
  <SharedDoc>false</SharedDoc>
  <HLinks>
    <vt:vector size="138" baseType="variant">
      <vt:variant>
        <vt:i4>1572912</vt:i4>
      </vt:variant>
      <vt:variant>
        <vt:i4>134</vt:i4>
      </vt:variant>
      <vt:variant>
        <vt:i4>0</vt:i4>
      </vt:variant>
      <vt:variant>
        <vt:i4>5</vt:i4>
      </vt:variant>
      <vt:variant>
        <vt:lpwstr/>
      </vt:variant>
      <vt:variant>
        <vt:lpwstr>_Toc263248537</vt:lpwstr>
      </vt:variant>
      <vt:variant>
        <vt:i4>1572912</vt:i4>
      </vt:variant>
      <vt:variant>
        <vt:i4>128</vt:i4>
      </vt:variant>
      <vt:variant>
        <vt:i4>0</vt:i4>
      </vt:variant>
      <vt:variant>
        <vt:i4>5</vt:i4>
      </vt:variant>
      <vt:variant>
        <vt:lpwstr/>
      </vt:variant>
      <vt:variant>
        <vt:lpwstr>_Toc263248536</vt:lpwstr>
      </vt:variant>
      <vt:variant>
        <vt:i4>1572912</vt:i4>
      </vt:variant>
      <vt:variant>
        <vt:i4>122</vt:i4>
      </vt:variant>
      <vt:variant>
        <vt:i4>0</vt:i4>
      </vt:variant>
      <vt:variant>
        <vt:i4>5</vt:i4>
      </vt:variant>
      <vt:variant>
        <vt:lpwstr/>
      </vt:variant>
      <vt:variant>
        <vt:lpwstr>_Toc263248535</vt:lpwstr>
      </vt:variant>
      <vt:variant>
        <vt:i4>1572912</vt:i4>
      </vt:variant>
      <vt:variant>
        <vt:i4>116</vt:i4>
      </vt:variant>
      <vt:variant>
        <vt:i4>0</vt:i4>
      </vt:variant>
      <vt:variant>
        <vt:i4>5</vt:i4>
      </vt:variant>
      <vt:variant>
        <vt:lpwstr/>
      </vt:variant>
      <vt:variant>
        <vt:lpwstr>_Toc263248534</vt:lpwstr>
      </vt:variant>
      <vt:variant>
        <vt:i4>1572912</vt:i4>
      </vt:variant>
      <vt:variant>
        <vt:i4>110</vt:i4>
      </vt:variant>
      <vt:variant>
        <vt:i4>0</vt:i4>
      </vt:variant>
      <vt:variant>
        <vt:i4>5</vt:i4>
      </vt:variant>
      <vt:variant>
        <vt:lpwstr/>
      </vt:variant>
      <vt:variant>
        <vt:lpwstr>_Toc263248533</vt:lpwstr>
      </vt:variant>
      <vt:variant>
        <vt:i4>1572912</vt:i4>
      </vt:variant>
      <vt:variant>
        <vt:i4>104</vt:i4>
      </vt:variant>
      <vt:variant>
        <vt:i4>0</vt:i4>
      </vt:variant>
      <vt:variant>
        <vt:i4>5</vt:i4>
      </vt:variant>
      <vt:variant>
        <vt:lpwstr/>
      </vt:variant>
      <vt:variant>
        <vt:lpwstr>_Toc263248532</vt:lpwstr>
      </vt:variant>
      <vt:variant>
        <vt:i4>1572912</vt:i4>
      </vt:variant>
      <vt:variant>
        <vt:i4>98</vt:i4>
      </vt:variant>
      <vt:variant>
        <vt:i4>0</vt:i4>
      </vt:variant>
      <vt:variant>
        <vt:i4>5</vt:i4>
      </vt:variant>
      <vt:variant>
        <vt:lpwstr/>
      </vt:variant>
      <vt:variant>
        <vt:lpwstr>_Toc263248531</vt:lpwstr>
      </vt:variant>
      <vt:variant>
        <vt:i4>1572912</vt:i4>
      </vt:variant>
      <vt:variant>
        <vt:i4>92</vt:i4>
      </vt:variant>
      <vt:variant>
        <vt:i4>0</vt:i4>
      </vt:variant>
      <vt:variant>
        <vt:i4>5</vt:i4>
      </vt:variant>
      <vt:variant>
        <vt:lpwstr/>
      </vt:variant>
      <vt:variant>
        <vt:lpwstr>_Toc263248530</vt:lpwstr>
      </vt:variant>
      <vt:variant>
        <vt:i4>1638448</vt:i4>
      </vt:variant>
      <vt:variant>
        <vt:i4>86</vt:i4>
      </vt:variant>
      <vt:variant>
        <vt:i4>0</vt:i4>
      </vt:variant>
      <vt:variant>
        <vt:i4>5</vt:i4>
      </vt:variant>
      <vt:variant>
        <vt:lpwstr/>
      </vt:variant>
      <vt:variant>
        <vt:lpwstr>_Toc263248529</vt:lpwstr>
      </vt:variant>
      <vt:variant>
        <vt:i4>1638448</vt:i4>
      </vt:variant>
      <vt:variant>
        <vt:i4>80</vt:i4>
      </vt:variant>
      <vt:variant>
        <vt:i4>0</vt:i4>
      </vt:variant>
      <vt:variant>
        <vt:i4>5</vt:i4>
      </vt:variant>
      <vt:variant>
        <vt:lpwstr/>
      </vt:variant>
      <vt:variant>
        <vt:lpwstr>_Toc263248528</vt:lpwstr>
      </vt:variant>
      <vt:variant>
        <vt:i4>1638448</vt:i4>
      </vt:variant>
      <vt:variant>
        <vt:i4>74</vt:i4>
      </vt:variant>
      <vt:variant>
        <vt:i4>0</vt:i4>
      </vt:variant>
      <vt:variant>
        <vt:i4>5</vt:i4>
      </vt:variant>
      <vt:variant>
        <vt:lpwstr/>
      </vt:variant>
      <vt:variant>
        <vt:lpwstr>_Toc263248527</vt:lpwstr>
      </vt:variant>
      <vt:variant>
        <vt:i4>1638448</vt:i4>
      </vt:variant>
      <vt:variant>
        <vt:i4>68</vt:i4>
      </vt:variant>
      <vt:variant>
        <vt:i4>0</vt:i4>
      </vt:variant>
      <vt:variant>
        <vt:i4>5</vt:i4>
      </vt:variant>
      <vt:variant>
        <vt:lpwstr/>
      </vt:variant>
      <vt:variant>
        <vt:lpwstr>_Toc263248526</vt:lpwstr>
      </vt:variant>
      <vt:variant>
        <vt:i4>1638448</vt:i4>
      </vt:variant>
      <vt:variant>
        <vt:i4>62</vt:i4>
      </vt:variant>
      <vt:variant>
        <vt:i4>0</vt:i4>
      </vt:variant>
      <vt:variant>
        <vt:i4>5</vt:i4>
      </vt:variant>
      <vt:variant>
        <vt:lpwstr/>
      </vt:variant>
      <vt:variant>
        <vt:lpwstr>_Toc263248525</vt:lpwstr>
      </vt:variant>
      <vt:variant>
        <vt:i4>1638448</vt:i4>
      </vt:variant>
      <vt:variant>
        <vt:i4>56</vt:i4>
      </vt:variant>
      <vt:variant>
        <vt:i4>0</vt:i4>
      </vt:variant>
      <vt:variant>
        <vt:i4>5</vt:i4>
      </vt:variant>
      <vt:variant>
        <vt:lpwstr/>
      </vt:variant>
      <vt:variant>
        <vt:lpwstr>_Toc263248524</vt:lpwstr>
      </vt:variant>
      <vt:variant>
        <vt:i4>1638448</vt:i4>
      </vt:variant>
      <vt:variant>
        <vt:i4>50</vt:i4>
      </vt:variant>
      <vt:variant>
        <vt:i4>0</vt:i4>
      </vt:variant>
      <vt:variant>
        <vt:i4>5</vt:i4>
      </vt:variant>
      <vt:variant>
        <vt:lpwstr/>
      </vt:variant>
      <vt:variant>
        <vt:lpwstr>_Toc263248523</vt:lpwstr>
      </vt:variant>
      <vt:variant>
        <vt:i4>1638448</vt:i4>
      </vt:variant>
      <vt:variant>
        <vt:i4>44</vt:i4>
      </vt:variant>
      <vt:variant>
        <vt:i4>0</vt:i4>
      </vt:variant>
      <vt:variant>
        <vt:i4>5</vt:i4>
      </vt:variant>
      <vt:variant>
        <vt:lpwstr/>
      </vt:variant>
      <vt:variant>
        <vt:lpwstr>_Toc263248522</vt:lpwstr>
      </vt:variant>
      <vt:variant>
        <vt:i4>1638448</vt:i4>
      </vt:variant>
      <vt:variant>
        <vt:i4>38</vt:i4>
      </vt:variant>
      <vt:variant>
        <vt:i4>0</vt:i4>
      </vt:variant>
      <vt:variant>
        <vt:i4>5</vt:i4>
      </vt:variant>
      <vt:variant>
        <vt:lpwstr/>
      </vt:variant>
      <vt:variant>
        <vt:lpwstr>_Toc263248521</vt:lpwstr>
      </vt:variant>
      <vt:variant>
        <vt:i4>1638448</vt:i4>
      </vt:variant>
      <vt:variant>
        <vt:i4>32</vt:i4>
      </vt:variant>
      <vt:variant>
        <vt:i4>0</vt:i4>
      </vt:variant>
      <vt:variant>
        <vt:i4>5</vt:i4>
      </vt:variant>
      <vt:variant>
        <vt:lpwstr/>
      </vt:variant>
      <vt:variant>
        <vt:lpwstr>_Toc263248520</vt:lpwstr>
      </vt:variant>
      <vt:variant>
        <vt:i4>1703984</vt:i4>
      </vt:variant>
      <vt:variant>
        <vt:i4>26</vt:i4>
      </vt:variant>
      <vt:variant>
        <vt:i4>0</vt:i4>
      </vt:variant>
      <vt:variant>
        <vt:i4>5</vt:i4>
      </vt:variant>
      <vt:variant>
        <vt:lpwstr/>
      </vt:variant>
      <vt:variant>
        <vt:lpwstr>_Toc263248519</vt:lpwstr>
      </vt:variant>
      <vt:variant>
        <vt:i4>1703984</vt:i4>
      </vt:variant>
      <vt:variant>
        <vt:i4>20</vt:i4>
      </vt:variant>
      <vt:variant>
        <vt:i4>0</vt:i4>
      </vt:variant>
      <vt:variant>
        <vt:i4>5</vt:i4>
      </vt:variant>
      <vt:variant>
        <vt:lpwstr/>
      </vt:variant>
      <vt:variant>
        <vt:lpwstr>_Toc263248518</vt:lpwstr>
      </vt:variant>
      <vt:variant>
        <vt:i4>1703984</vt:i4>
      </vt:variant>
      <vt:variant>
        <vt:i4>14</vt:i4>
      </vt:variant>
      <vt:variant>
        <vt:i4>0</vt:i4>
      </vt:variant>
      <vt:variant>
        <vt:i4>5</vt:i4>
      </vt:variant>
      <vt:variant>
        <vt:lpwstr/>
      </vt:variant>
      <vt:variant>
        <vt:lpwstr>_Toc263248517</vt:lpwstr>
      </vt:variant>
      <vt:variant>
        <vt:i4>1703984</vt:i4>
      </vt:variant>
      <vt:variant>
        <vt:i4>8</vt:i4>
      </vt:variant>
      <vt:variant>
        <vt:i4>0</vt:i4>
      </vt:variant>
      <vt:variant>
        <vt:i4>5</vt:i4>
      </vt:variant>
      <vt:variant>
        <vt:lpwstr/>
      </vt:variant>
      <vt:variant>
        <vt:lpwstr>_Toc263248516</vt:lpwstr>
      </vt:variant>
      <vt:variant>
        <vt:i4>1703984</vt:i4>
      </vt:variant>
      <vt:variant>
        <vt:i4>2</vt:i4>
      </vt:variant>
      <vt:variant>
        <vt:i4>0</vt:i4>
      </vt:variant>
      <vt:variant>
        <vt:i4>5</vt:i4>
      </vt:variant>
      <vt:variant>
        <vt:lpwstr/>
      </vt:variant>
      <vt:variant>
        <vt:lpwstr>_Toc263248515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密级：       保密期限：</dc:title>
  <dc:subject/>
  <dc:creator>song</dc:creator>
  <cp:keywords/>
  <dc:description/>
  <cp:lastModifiedBy>airwolf</cp:lastModifiedBy>
  <cp:revision>105</cp:revision>
  <dcterms:created xsi:type="dcterms:W3CDTF">2016-05-21T07:00:00Z</dcterms:created>
  <dcterms:modified xsi:type="dcterms:W3CDTF">2016-06-10T09:35:00Z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